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1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9"/>
        <w:gridCol w:w="6662"/>
      </w:tblGrid>
      <w:tr w:rsidR="003C269D" w:rsidRPr="004C1ACE" w14:paraId="199709BC" w14:textId="77777777" w:rsidTr="00DD4316">
        <w:trPr>
          <w:jc w:val="center"/>
        </w:trPr>
        <w:tc>
          <w:tcPr>
            <w:tcW w:w="9151" w:type="dxa"/>
            <w:gridSpan w:val="2"/>
          </w:tcPr>
          <w:p w14:paraId="7B26C66C" w14:textId="24FBE368" w:rsidR="003C269D" w:rsidRPr="004C1ACE" w:rsidRDefault="00C624EF" w:rsidP="00C624EF">
            <w:pPr>
              <w:tabs>
                <w:tab w:val="left" w:pos="2265"/>
                <w:tab w:val="center" w:pos="4467"/>
              </w:tabs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ab/>
            </w:r>
            <w:r>
              <w:tab/>
            </w:r>
            <w:r w:rsidR="00DD4316">
              <w:rPr>
                <w:noProof/>
              </w:rPr>
              <w:drawing>
                <wp:inline distT="0" distB="0" distL="0" distR="0" wp14:anchorId="6E4FC7AC" wp14:editId="05AC08D9">
                  <wp:extent cx="1268095" cy="725170"/>
                  <wp:effectExtent l="0" t="0" r="825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95" cy="725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69D" w:rsidRPr="004C1ACE" w14:paraId="0509E977" w14:textId="77777777" w:rsidTr="00DD4316">
        <w:trPr>
          <w:jc w:val="center"/>
        </w:trPr>
        <w:tc>
          <w:tcPr>
            <w:tcW w:w="9151" w:type="dxa"/>
            <w:gridSpan w:val="2"/>
            <w:tcBorders>
              <w:bottom w:val="single" w:sz="4" w:space="0" w:color="auto"/>
            </w:tcBorders>
          </w:tcPr>
          <w:p w14:paraId="525D255F" w14:textId="77777777" w:rsidR="003C269D" w:rsidRPr="004C1ACE" w:rsidRDefault="003C269D" w:rsidP="003C269D">
            <w:pPr>
              <w:shd w:val="pct20" w:color="auto" w:fill="auto"/>
              <w:spacing w:after="0" w:line="240" w:lineRule="auto"/>
              <w:jc w:val="center"/>
              <w:rPr>
                <w:rFonts w:ascii="Verdana" w:hAnsi="Verdana"/>
                <w:i/>
                <w:iCs/>
              </w:rPr>
            </w:pPr>
            <w:r w:rsidRPr="00B97137">
              <w:rPr>
                <w:rFonts w:ascii="Verdana" w:hAnsi="Verdana"/>
                <w:b/>
                <w:bCs/>
                <w:sz w:val="20"/>
                <w:szCs w:val="20"/>
              </w:rPr>
              <w:t>CONFIDENTIAL DOCUMENT</w:t>
            </w:r>
          </w:p>
          <w:p w14:paraId="5A6F9091" w14:textId="0FC8409D" w:rsidR="003C269D" w:rsidRPr="00B97137" w:rsidRDefault="003C269D" w:rsidP="003C269D">
            <w:pPr>
              <w:shd w:val="pct20" w:color="auto" w:fill="auto"/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B97137">
              <w:rPr>
                <w:rFonts w:ascii="Verdana" w:hAnsi="Verdana"/>
                <w:sz w:val="20"/>
                <w:szCs w:val="20"/>
              </w:rPr>
              <w:t>The reproduction and distribution of this document is forbidden without written authorization from Medial</w:t>
            </w:r>
            <w:r w:rsidR="00B846D9">
              <w:rPr>
                <w:rFonts w:ascii="Verdana" w:hAnsi="Verdana"/>
                <w:sz w:val="20"/>
                <w:szCs w:val="20"/>
              </w:rPr>
              <w:t xml:space="preserve"> </w:t>
            </w:r>
            <w:r w:rsidR="00C624EF">
              <w:rPr>
                <w:rFonts w:ascii="Verdana" w:hAnsi="Verdana"/>
                <w:sz w:val="20"/>
                <w:szCs w:val="20"/>
              </w:rPr>
              <w:t>EarlySign</w:t>
            </w:r>
            <w:r w:rsidRPr="00B97137">
              <w:rPr>
                <w:rFonts w:ascii="Verdana" w:hAnsi="Verdana"/>
                <w:sz w:val="20"/>
                <w:szCs w:val="20"/>
              </w:rPr>
              <w:t xml:space="preserve"> LTD</w:t>
            </w:r>
          </w:p>
        </w:tc>
      </w:tr>
      <w:tr w:rsidR="003C269D" w:rsidRPr="004C1ACE" w14:paraId="18F1B94D" w14:textId="77777777" w:rsidTr="00DD4316">
        <w:trPr>
          <w:jc w:val="center"/>
        </w:trPr>
        <w:tc>
          <w:tcPr>
            <w:tcW w:w="915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84E2516" w14:textId="77777777" w:rsidR="003C269D" w:rsidRPr="004C1ACE" w:rsidRDefault="003C269D" w:rsidP="003C269D">
            <w:pPr>
              <w:spacing w:after="0" w:line="240" w:lineRule="auto"/>
              <w:jc w:val="center"/>
              <w:rPr>
                <w:rFonts w:ascii="Verdana" w:hAnsi="Verdana"/>
              </w:rPr>
            </w:pPr>
          </w:p>
        </w:tc>
      </w:tr>
      <w:tr w:rsidR="003C269D" w:rsidRPr="004C1ACE" w14:paraId="27EA1A19" w14:textId="77777777" w:rsidTr="00DD4316">
        <w:trPr>
          <w:trHeight w:val="401"/>
          <w:jc w:val="center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C5E7F90" w14:textId="77777777" w:rsidR="00351361" w:rsidRPr="00B97137" w:rsidRDefault="00351361" w:rsidP="003C269D">
            <w:pPr>
              <w:spacing w:after="0" w:line="240" w:lineRule="auto"/>
              <w:rPr>
                <w:rFonts w:ascii="Verdana" w:hAnsi="Verdana"/>
                <w:b/>
                <w:bCs/>
              </w:rPr>
            </w:pPr>
            <w:r w:rsidRPr="00B97137">
              <w:rPr>
                <w:rFonts w:ascii="Verdana" w:hAnsi="Verdana"/>
                <w:b/>
                <w:bCs/>
              </w:rPr>
              <w:t>Document type</w:t>
            </w:r>
          </w:p>
          <w:p w14:paraId="3DFDDE34" w14:textId="77777777" w:rsidR="001E3627" w:rsidRDefault="001E3627" w:rsidP="003C269D">
            <w:pPr>
              <w:spacing w:after="0" w:line="240" w:lineRule="auto"/>
              <w:rPr>
                <w:rFonts w:ascii="Verdana" w:hAnsi="Verdana"/>
                <w:b/>
                <w:bCs/>
              </w:rPr>
            </w:pPr>
          </w:p>
          <w:p w14:paraId="205080D2" w14:textId="069284D0" w:rsidR="003C269D" w:rsidRPr="004C1ACE" w:rsidRDefault="003C269D" w:rsidP="003C269D">
            <w:pPr>
              <w:spacing w:after="0" w:line="240" w:lineRule="auto"/>
              <w:rPr>
                <w:rFonts w:ascii="Verdana" w:hAnsi="Verdana"/>
                <w:b/>
                <w:bCs/>
              </w:rPr>
            </w:pPr>
            <w:r w:rsidRPr="004C1ACE">
              <w:rPr>
                <w:rFonts w:ascii="Verdana" w:hAnsi="Verdana"/>
                <w:b/>
                <w:bCs/>
              </w:rPr>
              <w:t>Title</w:t>
            </w: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B6AB308" w14:textId="57AB682B" w:rsidR="00206DCF" w:rsidRPr="004C1ACE" w:rsidRDefault="00206DC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Verdana" w:eastAsia="Times New Roman" w:hAnsi="Verdana" w:cs="Miriam"/>
                <w:kern w:val="28"/>
                <w:sz w:val="20"/>
                <w:szCs w:val="20"/>
                <w:lang w:eastAsia="he-IL"/>
              </w:rPr>
            </w:pPr>
            <w:r w:rsidRPr="004C1ACE">
              <w:rPr>
                <w:rFonts w:ascii="Verdana" w:eastAsia="Times New Roman" w:hAnsi="Verdana" w:cs="Miriam"/>
                <w:kern w:val="28"/>
                <w:sz w:val="20"/>
                <w:szCs w:val="20"/>
                <w:lang w:eastAsia="he-IL"/>
              </w:rPr>
              <w:t xml:space="preserve">Quality Management System </w:t>
            </w:r>
            <w:r w:rsidR="009F3AC0">
              <w:rPr>
                <w:rFonts w:ascii="Verdana" w:eastAsia="Times New Roman" w:hAnsi="Verdana" w:cs="Miriam"/>
                <w:kern w:val="28"/>
                <w:sz w:val="20"/>
                <w:szCs w:val="20"/>
                <w:lang w:eastAsia="he-IL"/>
              </w:rPr>
              <w:t xml:space="preserve">Work Instructions </w:t>
            </w:r>
            <w:r w:rsidRPr="004C1ACE">
              <w:rPr>
                <w:rFonts w:ascii="Verdana" w:eastAsia="Times New Roman" w:hAnsi="Verdana" w:cs="Miriam"/>
                <w:kern w:val="28"/>
                <w:sz w:val="20"/>
                <w:szCs w:val="20"/>
                <w:lang w:eastAsia="he-IL"/>
              </w:rPr>
              <w:t xml:space="preserve"> </w:t>
            </w:r>
          </w:p>
          <w:p w14:paraId="57632354" w14:textId="77777777" w:rsidR="00206DCF" w:rsidRPr="004C1ACE" w:rsidRDefault="00206DCF" w:rsidP="003C269D">
            <w:pPr>
              <w:spacing w:after="0" w:line="240" w:lineRule="auto"/>
              <w:rPr>
                <w:rFonts w:ascii="Verdana" w:hAnsi="Verdana"/>
                <w:b/>
                <w:bCs/>
              </w:rPr>
            </w:pPr>
          </w:p>
          <w:p w14:paraId="15870D0E" w14:textId="77777777" w:rsidR="009F3AC0" w:rsidRPr="004C0DE7" w:rsidRDefault="009F3AC0" w:rsidP="009F3AC0">
            <w:pPr>
              <w:pStyle w:val="Footer"/>
              <w:ind w:left="-900" w:firstLine="900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5BA31D9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Development Work Instructions</w:t>
            </w: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  <w:p w14:paraId="114F3D29" w14:textId="2CB0CBCC" w:rsidR="003C269D" w:rsidRPr="004C1ACE" w:rsidRDefault="003C269D" w:rsidP="003C269D">
            <w:pPr>
              <w:spacing w:after="0" w:line="240" w:lineRule="auto"/>
              <w:rPr>
                <w:rFonts w:ascii="Verdana" w:hAnsi="Verdana"/>
              </w:rPr>
            </w:pPr>
          </w:p>
        </w:tc>
      </w:tr>
      <w:tr w:rsidR="003C269D" w:rsidRPr="004C1ACE" w14:paraId="0B6AFCD3" w14:textId="77777777" w:rsidTr="00DD4316">
        <w:trPr>
          <w:trHeight w:val="404"/>
          <w:jc w:val="center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AF80081" w14:textId="77777777" w:rsidR="003C269D" w:rsidRPr="00B97137" w:rsidRDefault="003C269D" w:rsidP="003C269D">
            <w:pPr>
              <w:spacing w:after="0" w:line="240" w:lineRule="auto"/>
              <w:rPr>
                <w:rFonts w:ascii="Verdana" w:hAnsi="Verdana"/>
                <w:b/>
                <w:bCs/>
              </w:rPr>
            </w:pPr>
            <w:r w:rsidRPr="00B97137">
              <w:rPr>
                <w:rFonts w:ascii="Verdana" w:hAnsi="Verdana"/>
                <w:b/>
                <w:bCs/>
              </w:rPr>
              <w:t>Doc No’</w:t>
            </w:r>
          </w:p>
          <w:p w14:paraId="77384361" w14:textId="77777777" w:rsidR="00A34B1A" w:rsidRPr="004C1ACE" w:rsidRDefault="008356BA" w:rsidP="003C269D">
            <w:pPr>
              <w:spacing w:after="0" w:line="240" w:lineRule="auto"/>
              <w:rPr>
                <w:rFonts w:ascii="Verdana" w:hAnsi="Verdana"/>
                <w:b/>
                <w:bCs/>
              </w:rPr>
            </w:pPr>
            <w:r w:rsidRPr="004C1ACE">
              <w:rPr>
                <w:rFonts w:ascii="Verdana" w:hAnsi="Verdana"/>
                <w:b/>
                <w:bCs/>
              </w:rPr>
              <w:t>Supersedes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DDD5E" w14:textId="77171C8A" w:rsidR="00A34B1A" w:rsidRPr="00307C3A" w:rsidRDefault="00DD4316" w:rsidP="007B4D4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RD</w:t>
            </w:r>
            <w:r w:rsidR="006D1789" w:rsidRPr="004C1ACE">
              <w:rPr>
                <w:rFonts w:ascii="Verdana" w:hAnsi="Verdana"/>
                <w:sz w:val="20"/>
                <w:szCs w:val="20"/>
              </w:rPr>
              <w:t>I</w:t>
            </w:r>
            <w:r w:rsidR="003C269D" w:rsidRPr="004C1ACE">
              <w:rPr>
                <w:rFonts w:ascii="Verdana" w:hAnsi="Verdana"/>
                <w:sz w:val="20"/>
                <w:szCs w:val="20"/>
              </w:rPr>
              <w:t>-0</w:t>
            </w:r>
            <w:r>
              <w:rPr>
                <w:rFonts w:ascii="Verdana" w:hAnsi="Verdana"/>
                <w:sz w:val="20"/>
                <w:szCs w:val="20"/>
              </w:rPr>
              <w:t>4</w:t>
            </w:r>
            <w:r w:rsidR="003C269D" w:rsidRPr="004C1ACE">
              <w:rPr>
                <w:rFonts w:ascii="Verdana" w:hAnsi="Verdana"/>
                <w:sz w:val="20"/>
                <w:szCs w:val="20"/>
              </w:rPr>
              <w:t>-</w:t>
            </w:r>
            <w:r>
              <w:rPr>
                <w:rFonts w:ascii="Verdana" w:hAnsi="Verdana"/>
                <w:sz w:val="20"/>
                <w:szCs w:val="20"/>
              </w:rPr>
              <w:t>11</w:t>
            </w:r>
            <w:r w:rsidR="003C269D" w:rsidRPr="004C1ACE">
              <w:rPr>
                <w:rFonts w:ascii="Verdana" w:hAnsi="Verdana"/>
                <w:sz w:val="20"/>
                <w:szCs w:val="20"/>
              </w:rPr>
              <w:t>-01, Rev</w:t>
            </w:r>
            <w:r w:rsidR="00357F7B">
              <w:rPr>
                <w:rFonts w:ascii="Verdana" w:hAnsi="Verdana"/>
                <w:sz w:val="20"/>
                <w:szCs w:val="20"/>
              </w:rPr>
              <w:t>.</w:t>
            </w:r>
            <w:r w:rsidR="003C269D" w:rsidRPr="004C1ACE">
              <w:rPr>
                <w:rFonts w:ascii="Verdana" w:hAnsi="Verdana"/>
                <w:sz w:val="20"/>
                <w:szCs w:val="20"/>
              </w:rPr>
              <w:t xml:space="preserve"> </w:t>
            </w:r>
            <w:r w:rsidR="00C817C0">
              <w:rPr>
                <w:rFonts w:ascii="Verdana" w:hAnsi="Verdana"/>
                <w:sz w:val="20"/>
                <w:szCs w:val="20"/>
              </w:rPr>
              <w:t>E</w:t>
            </w:r>
            <w:r w:rsidR="00A34B1A" w:rsidRPr="004C1ACE">
              <w:rPr>
                <w:rFonts w:ascii="Verdana" w:hAnsi="Verdana"/>
                <w:sz w:val="20"/>
                <w:szCs w:val="20"/>
              </w:rPr>
              <w:t>, Effective Date</w:t>
            </w:r>
            <w:r w:rsidR="00A34B1A" w:rsidRPr="00307C3A">
              <w:rPr>
                <w:rFonts w:ascii="Verdana" w:hAnsi="Verdana"/>
                <w:sz w:val="20"/>
                <w:szCs w:val="20"/>
              </w:rPr>
              <w:t xml:space="preserve">: </w:t>
            </w:r>
            <w:r w:rsidR="31FA57B4" w:rsidRPr="5BA31D9B">
              <w:rPr>
                <w:rFonts w:ascii="Verdana" w:hAnsi="Verdana"/>
                <w:sz w:val="20"/>
                <w:szCs w:val="20"/>
              </w:rPr>
              <w:t>29-May-2024</w:t>
            </w:r>
          </w:p>
          <w:p w14:paraId="2BA2462D" w14:textId="074E76AE" w:rsidR="00A34B1A" w:rsidRPr="00DD4316" w:rsidRDefault="00DD4316">
            <w:pPr>
              <w:spacing w:after="0" w:line="240" w:lineRule="auto"/>
              <w:rPr>
                <w:rFonts w:ascii="Verdana" w:hAnsi="Verdana"/>
              </w:rPr>
            </w:pPr>
            <w:r w:rsidRPr="00307C3A">
              <w:rPr>
                <w:rFonts w:ascii="Verdana" w:hAnsi="Verdana"/>
                <w:sz w:val="20"/>
                <w:szCs w:val="20"/>
              </w:rPr>
              <w:t>Non</w:t>
            </w:r>
            <w:r w:rsidRPr="00307C3A">
              <w:rPr>
                <w:rFonts w:ascii="Verdana" w:hAnsi="Verdana"/>
              </w:rPr>
              <w:t>e</w:t>
            </w:r>
          </w:p>
        </w:tc>
      </w:tr>
    </w:tbl>
    <w:p w14:paraId="2271E147" w14:textId="77777777" w:rsidR="0033192C" w:rsidRPr="004C1ACE" w:rsidRDefault="0033192C" w:rsidP="0033192C">
      <w:pPr>
        <w:rPr>
          <w:rFonts w:ascii="Verdana" w:hAnsi="Verdana"/>
          <w:noProof/>
          <w:sz w:val="28"/>
          <w:szCs w:val="28"/>
        </w:rPr>
      </w:pPr>
    </w:p>
    <w:tbl>
      <w:tblPr>
        <w:tblW w:w="91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64"/>
        <w:gridCol w:w="2144"/>
        <w:gridCol w:w="2236"/>
        <w:gridCol w:w="2141"/>
      </w:tblGrid>
      <w:tr w:rsidR="003C269D" w:rsidRPr="004C1ACE" w14:paraId="23A882C3" w14:textId="77777777" w:rsidTr="00DD4316">
        <w:trPr>
          <w:jc w:val="center"/>
        </w:trPr>
        <w:tc>
          <w:tcPr>
            <w:tcW w:w="91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6B131" w14:textId="2A995DF0" w:rsidR="003C269D" w:rsidRPr="004C1ACE" w:rsidRDefault="003C269D" w:rsidP="003C269D">
            <w:pPr>
              <w:spacing w:after="0" w:line="240" w:lineRule="auto"/>
              <w:rPr>
                <w:rFonts w:ascii="Verdana" w:hAnsi="Verdana"/>
                <w:b/>
                <w:bCs/>
              </w:rPr>
            </w:pPr>
            <w:r w:rsidRPr="00B97137">
              <w:rPr>
                <w:rFonts w:ascii="Verdana" w:hAnsi="Verdana"/>
                <w:b/>
                <w:bCs/>
              </w:rPr>
              <w:t>Prepared</w:t>
            </w:r>
            <w:r w:rsidR="00A069C6">
              <w:rPr>
                <w:rFonts w:ascii="Verdana" w:hAnsi="Verdana"/>
                <w:b/>
                <w:bCs/>
              </w:rPr>
              <w:t xml:space="preserve">/ Revised </w:t>
            </w:r>
            <w:r w:rsidRPr="00B97137">
              <w:rPr>
                <w:rFonts w:ascii="Verdana" w:hAnsi="Verdana"/>
                <w:b/>
                <w:bCs/>
              </w:rPr>
              <w:t>by:</w:t>
            </w:r>
          </w:p>
        </w:tc>
      </w:tr>
      <w:tr w:rsidR="003C269D" w:rsidRPr="004C1ACE" w14:paraId="62CA02D6" w14:textId="77777777" w:rsidTr="00DD4316">
        <w:trPr>
          <w:jc w:val="center"/>
        </w:trPr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D4424" w14:textId="77777777" w:rsidR="003C269D" w:rsidRPr="00B97137" w:rsidRDefault="003C269D" w:rsidP="003C269D">
            <w:pPr>
              <w:spacing w:after="0" w:line="240" w:lineRule="auto"/>
              <w:rPr>
                <w:rFonts w:ascii="Verdana" w:hAnsi="Verdana"/>
                <w:b/>
                <w:bCs/>
              </w:rPr>
            </w:pPr>
            <w:r w:rsidRPr="00B97137">
              <w:rPr>
                <w:rFonts w:ascii="Verdana" w:hAnsi="Verdana"/>
                <w:b/>
                <w:bCs/>
              </w:rPr>
              <w:t>Title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BCFA1" w14:textId="77777777" w:rsidR="003C269D" w:rsidRPr="004C1ACE" w:rsidRDefault="003C269D" w:rsidP="003C269D">
            <w:pPr>
              <w:spacing w:after="0" w:line="240" w:lineRule="auto"/>
              <w:rPr>
                <w:rFonts w:ascii="Verdana" w:hAnsi="Verdana"/>
                <w:b/>
                <w:bCs/>
              </w:rPr>
            </w:pPr>
            <w:r w:rsidRPr="004C1ACE">
              <w:rPr>
                <w:rFonts w:ascii="Verdana" w:hAnsi="Verdana"/>
                <w:b/>
                <w:bCs/>
              </w:rPr>
              <w:t>Name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90FF4" w14:textId="77777777" w:rsidR="003C269D" w:rsidRPr="004C1ACE" w:rsidRDefault="003C269D" w:rsidP="003C269D">
            <w:pPr>
              <w:spacing w:after="0" w:line="240" w:lineRule="auto"/>
              <w:rPr>
                <w:rFonts w:ascii="Verdana" w:hAnsi="Verdana"/>
                <w:b/>
                <w:bCs/>
              </w:rPr>
            </w:pPr>
            <w:r w:rsidRPr="004C1ACE">
              <w:rPr>
                <w:rFonts w:ascii="Verdana" w:hAnsi="Verdana"/>
                <w:b/>
                <w:bCs/>
              </w:rPr>
              <w:t>Signature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5F3E1" w14:textId="77777777" w:rsidR="003C269D" w:rsidRPr="004C1ACE" w:rsidRDefault="003C269D" w:rsidP="003C269D">
            <w:pPr>
              <w:spacing w:after="0" w:line="240" w:lineRule="auto"/>
              <w:rPr>
                <w:rFonts w:ascii="Verdana" w:hAnsi="Verdana"/>
                <w:b/>
                <w:bCs/>
              </w:rPr>
            </w:pPr>
            <w:r w:rsidRPr="004C1ACE">
              <w:rPr>
                <w:rFonts w:ascii="Verdana" w:hAnsi="Verdana"/>
                <w:b/>
                <w:bCs/>
              </w:rPr>
              <w:t>Date</w:t>
            </w:r>
          </w:p>
        </w:tc>
      </w:tr>
      <w:tr w:rsidR="003C269D" w:rsidRPr="004C1ACE" w14:paraId="3A573867" w14:textId="77777777" w:rsidTr="00DD4316">
        <w:trPr>
          <w:trHeight w:val="321"/>
          <w:jc w:val="center"/>
        </w:trPr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BAE92" w14:textId="6C60B2B0" w:rsidR="003C269D" w:rsidRPr="00B97137" w:rsidRDefault="00DD4316" w:rsidP="00B90816">
            <w:pPr>
              <w:spacing w:after="0" w:line="240" w:lineRule="auto"/>
              <w:rPr>
                <w:rFonts w:ascii="Verdana" w:eastAsia="Times New Roman" w:hAnsi="Verdana" w:cs="Miriam"/>
                <w:kern w:val="28"/>
                <w:sz w:val="20"/>
                <w:szCs w:val="20"/>
                <w:lang w:eastAsia="he-IL"/>
              </w:rPr>
            </w:pPr>
            <w:r>
              <w:rPr>
                <w:rFonts w:ascii="Verdana" w:eastAsia="Times New Roman" w:hAnsi="Verdana" w:cs="Miriam"/>
                <w:kern w:val="28"/>
                <w:sz w:val="20"/>
                <w:szCs w:val="20"/>
                <w:lang w:eastAsia="he-IL"/>
              </w:rPr>
              <w:t xml:space="preserve">Head of Data Science 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50748" w14:textId="6AAAE166" w:rsidR="003C269D" w:rsidRPr="004C1ACE" w:rsidRDefault="00DD4316" w:rsidP="003C269D">
            <w:pPr>
              <w:spacing w:after="0" w:line="240" w:lineRule="auto"/>
              <w:rPr>
                <w:rFonts w:ascii="Verdana" w:eastAsia="Times New Roman" w:hAnsi="Verdana" w:cs="Miriam"/>
                <w:kern w:val="28"/>
                <w:sz w:val="20"/>
                <w:szCs w:val="20"/>
                <w:lang w:eastAsia="he-IL"/>
              </w:rPr>
            </w:pPr>
            <w:r>
              <w:rPr>
                <w:rFonts w:ascii="Verdana" w:eastAsia="Times New Roman" w:hAnsi="Verdana" w:cs="Miriam"/>
                <w:kern w:val="28"/>
                <w:sz w:val="20"/>
                <w:szCs w:val="20"/>
                <w:lang w:eastAsia="he-IL"/>
              </w:rPr>
              <w:t xml:space="preserve">Alon Lanyado 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532E5" w14:textId="77777777" w:rsidR="003C269D" w:rsidRPr="004C1ACE" w:rsidRDefault="003C269D" w:rsidP="003C269D">
            <w:pPr>
              <w:spacing w:after="0" w:line="240" w:lineRule="auto"/>
              <w:rPr>
                <w:rFonts w:ascii="Verdana" w:eastAsia="Times New Roman" w:hAnsi="Verdana" w:cs="Miriam"/>
                <w:kern w:val="28"/>
                <w:sz w:val="20"/>
                <w:szCs w:val="20"/>
                <w:lang w:eastAsia="he-IL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E3795" w14:textId="45515F11" w:rsidR="003C269D" w:rsidRPr="00B846D9" w:rsidRDefault="5D8DB6C7" w:rsidP="00DD4316">
            <w:pPr>
              <w:spacing w:after="0" w:line="240" w:lineRule="auto"/>
              <w:rPr>
                <w:rFonts w:ascii="Verdana" w:eastAsia="Times New Roman" w:hAnsi="Verdana" w:cs="Miriam"/>
                <w:kern w:val="28"/>
                <w:sz w:val="20"/>
                <w:szCs w:val="20"/>
                <w:lang w:eastAsia="he-IL"/>
              </w:rPr>
            </w:pPr>
            <w:r w:rsidRPr="5BA31D9B">
              <w:rPr>
                <w:rFonts w:ascii="Verdana" w:hAnsi="Verdana"/>
                <w:sz w:val="20"/>
                <w:szCs w:val="20"/>
              </w:rPr>
              <w:t>29</w:t>
            </w:r>
            <w:r w:rsidR="00DD4316" w:rsidRPr="5BA31D9B">
              <w:rPr>
                <w:rFonts w:ascii="Verdana" w:hAnsi="Verdana"/>
                <w:sz w:val="20"/>
                <w:szCs w:val="20"/>
              </w:rPr>
              <w:t>-M</w:t>
            </w:r>
            <w:r w:rsidR="002B352D" w:rsidRPr="5BA31D9B">
              <w:rPr>
                <w:rFonts w:ascii="Verdana" w:hAnsi="Verdana"/>
                <w:sz w:val="20"/>
                <w:szCs w:val="20"/>
              </w:rPr>
              <w:t>ay</w:t>
            </w:r>
            <w:r w:rsidR="00DD4316" w:rsidRPr="5BA31D9B">
              <w:rPr>
                <w:rFonts w:ascii="Verdana" w:hAnsi="Verdana"/>
                <w:sz w:val="20"/>
                <w:szCs w:val="20"/>
              </w:rPr>
              <w:t>-</w:t>
            </w:r>
            <w:r w:rsidR="7DEED30C" w:rsidRPr="5BA31D9B">
              <w:rPr>
                <w:rFonts w:ascii="Verdana" w:hAnsi="Verdana"/>
                <w:sz w:val="20"/>
                <w:szCs w:val="20"/>
              </w:rPr>
              <w:t>2024</w:t>
            </w:r>
          </w:p>
        </w:tc>
      </w:tr>
      <w:tr w:rsidR="003C269D" w:rsidRPr="004C1ACE" w14:paraId="235837FC" w14:textId="77777777" w:rsidTr="00DD4316">
        <w:trPr>
          <w:trHeight w:val="113"/>
          <w:jc w:val="center"/>
        </w:trPr>
        <w:tc>
          <w:tcPr>
            <w:tcW w:w="91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A2849" w14:textId="77777777" w:rsidR="003C269D" w:rsidRPr="004C1ACE" w:rsidRDefault="003C269D" w:rsidP="003C269D">
            <w:pPr>
              <w:spacing w:after="0" w:line="240" w:lineRule="auto"/>
              <w:rPr>
                <w:rFonts w:ascii="Verdana" w:hAnsi="Verdana"/>
              </w:rPr>
            </w:pPr>
            <w:r w:rsidRPr="00B97137">
              <w:rPr>
                <w:rFonts w:ascii="Verdana" w:hAnsi="Verdana"/>
                <w:b/>
                <w:bCs/>
              </w:rPr>
              <w:t>Approved by:</w:t>
            </w:r>
          </w:p>
        </w:tc>
      </w:tr>
      <w:tr w:rsidR="003C269D" w:rsidRPr="004C1ACE" w14:paraId="3C87C51C" w14:textId="77777777" w:rsidTr="00DD4316">
        <w:trPr>
          <w:trHeight w:val="113"/>
          <w:jc w:val="center"/>
        </w:trPr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8929F" w14:textId="77777777" w:rsidR="003C269D" w:rsidRPr="00B97137" w:rsidRDefault="003C269D" w:rsidP="003C269D">
            <w:pPr>
              <w:spacing w:after="0" w:line="240" w:lineRule="auto"/>
              <w:rPr>
                <w:rFonts w:ascii="Verdana" w:hAnsi="Verdana"/>
                <w:b/>
                <w:bCs/>
              </w:rPr>
            </w:pPr>
            <w:r w:rsidRPr="00B97137">
              <w:rPr>
                <w:rFonts w:ascii="Verdana" w:hAnsi="Verdana"/>
                <w:b/>
                <w:bCs/>
              </w:rPr>
              <w:t>Title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D8998" w14:textId="77777777" w:rsidR="003C269D" w:rsidRPr="004C1ACE" w:rsidRDefault="003C269D" w:rsidP="003C269D">
            <w:pPr>
              <w:spacing w:after="0" w:line="240" w:lineRule="auto"/>
              <w:rPr>
                <w:rFonts w:ascii="Verdana" w:hAnsi="Verdana"/>
                <w:b/>
                <w:bCs/>
              </w:rPr>
            </w:pPr>
            <w:r w:rsidRPr="004C1ACE">
              <w:rPr>
                <w:rFonts w:ascii="Verdana" w:hAnsi="Verdana"/>
                <w:b/>
                <w:bCs/>
              </w:rPr>
              <w:t>Name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47006" w14:textId="77777777" w:rsidR="003C269D" w:rsidRPr="004C1ACE" w:rsidRDefault="003C269D" w:rsidP="003C269D">
            <w:pPr>
              <w:spacing w:after="0" w:line="240" w:lineRule="auto"/>
              <w:rPr>
                <w:rFonts w:ascii="Verdana" w:hAnsi="Verdana"/>
                <w:b/>
                <w:bCs/>
              </w:rPr>
            </w:pPr>
            <w:r w:rsidRPr="004C1ACE">
              <w:rPr>
                <w:rFonts w:ascii="Verdana" w:hAnsi="Verdana"/>
                <w:b/>
                <w:bCs/>
              </w:rPr>
              <w:t>Signature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A6DED" w14:textId="77777777" w:rsidR="003C269D" w:rsidRPr="004C1ACE" w:rsidRDefault="003C269D" w:rsidP="003C269D">
            <w:pPr>
              <w:spacing w:after="0" w:line="240" w:lineRule="auto"/>
              <w:rPr>
                <w:rFonts w:ascii="Verdana" w:hAnsi="Verdana"/>
                <w:b/>
                <w:bCs/>
              </w:rPr>
            </w:pPr>
            <w:r w:rsidRPr="004C1ACE">
              <w:rPr>
                <w:rFonts w:ascii="Verdana" w:hAnsi="Verdana"/>
                <w:b/>
                <w:bCs/>
              </w:rPr>
              <w:t>Date</w:t>
            </w:r>
          </w:p>
        </w:tc>
      </w:tr>
      <w:tr w:rsidR="00357F7B" w:rsidRPr="004C1ACE" w14:paraId="00AE90C0" w14:textId="77777777" w:rsidTr="00DD4316">
        <w:trPr>
          <w:trHeight w:val="20"/>
          <w:jc w:val="center"/>
        </w:trPr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24001" w14:textId="784A3160" w:rsidR="00357F7B" w:rsidRPr="00B97137" w:rsidRDefault="00DD4316" w:rsidP="004C0DE7">
            <w:pPr>
              <w:spacing w:after="0" w:line="240" w:lineRule="auto"/>
              <w:rPr>
                <w:rFonts w:ascii="Verdana" w:eastAsia="Times New Roman" w:hAnsi="Verdana" w:cs="Miriam"/>
                <w:kern w:val="28"/>
                <w:sz w:val="20"/>
                <w:szCs w:val="20"/>
                <w:lang w:eastAsia="he-IL"/>
              </w:rPr>
            </w:pPr>
            <w:r>
              <w:rPr>
                <w:rFonts w:ascii="Verdana" w:eastAsia="Times New Roman" w:hAnsi="Verdana" w:cs="Miriam"/>
                <w:kern w:val="28"/>
                <w:sz w:val="20"/>
                <w:szCs w:val="20"/>
                <w:lang w:eastAsia="he-IL"/>
              </w:rPr>
              <w:t xml:space="preserve">Senior Director of Engineering 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E41C6" w14:textId="5F99D8DA" w:rsidR="00001E20" w:rsidRPr="000D421D" w:rsidRDefault="00DD4316" w:rsidP="004C0DE7">
            <w:pPr>
              <w:spacing w:after="0" w:line="240" w:lineRule="auto"/>
              <w:rPr>
                <w:rFonts w:ascii="Verdana" w:eastAsia="Times New Roman" w:hAnsi="Verdana" w:cs="Miriam"/>
                <w:kern w:val="28"/>
                <w:sz w:val="20"/>
                <w:szCs w:val="20"/>
                <w:lang w:eastAsia="he-IL"/>
              </w:rPr>
            </w:pPr>
            <w:r>
              <w:rPr>
                <w:rFonts w:ascii="Verdana" w:eastAsia="Times New Roman" w:hAnsi="Verdana" w:cs="Miriam"/>
                <w:kern w:val="28"/>
                <w:sz w:val="20"/>
                <w:szCs w:val="20"/>
                <w:lang w:eastAsia="he-IL"/>
              </w:rPr>
              <w:t xml:space="preserve">Eldan Halberthal 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E39D9" w14:textId="77777777" w:rsidR="00357F7B" w:rsidRPr="004C1ACE" w:rsidRDefault="00357F7B" w:rsidP="004C0DE7">
            <w:pPr>
              <w:spacing w:after="0" w:line="240" w:lineRule="auto"/>
              <w:rPr>
                <w:rFonts w:ascii="Verdana" w:eastAsia="Times New Roman" w:hAnsi="Verdana" w:cs="Miriam"/>
                <w:kern w:val="28"/>
                <w:sz w:val="20"/>
                <w:szCs w:val="20"/>
                <w:lang w:eastAsia="he-IL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4B0FF" w14:textId="0EB13C32" w:rsidR="00DD4316" w:rsidRPr="00DD4316" w:rsidRDefault="0AA6965D" w:rsidP="00DD4316">
            <w:pPr>
              <w:spacing w:after="0" w:line="240" w:lineRule="auto"/>
              <w:rPr>
                <w:rFonts w:ascii="Verdana" w:eastAsia="Times New Roman" w:hAnsi="Verdana" w:cs="Miriam"/>
                <w:sz w:val="20"/>
                <w:szCs w:val="20"/>
                <w:lang w:eastAsia="he-IL"/>
              </w:rPr>
            </w:pPr>
            <w:r w:rsidRPr="5BA31D9B">
              <w:rPr>
                <w:rFonts w:ascii="Verdana" w:hAnsi="Verdana"/>
                <w:sz w:val="20"/>
                <w:szCs w:val="20"/>
              </w:rPr>
              <w:t>29</w:t>
            </w:r>
            <w:r w:rsidR="00DD4316" w:rsidRPr="5BA31D9B">
              <w:rPr>
                <w:rFonts w:ascii="Verdana" w:hAnsi="Verdana"/>
                <w:sz w:val="20"/>
                <w:szCs w:val="20"/>
              </w:rPr>
              <w:t>-M</w:t>
            </w:r>
            <w:r w:rsidR="4DFA380B" w:rsidRPr="5BA31D9B">
              <w:rPr>
                <w:rFonts w:ascii="Verdana" w:hAnsi="Verdana"/>
                <w:sz w:val="20"/>
                <w:szCs w:val="20"/>
              </w:rPr>
              <w:t>ay</w:t>
            </w:r>
            <w:r w:rsidR="00DD4316" w:rsidRPr="5BA31D9B">
              <w:rPr>
                <w:rFonts w:ascii="Verdana" w:hAnsi="Verdana"/>
                <w:sz w:val="20"/>
                <w:szCs w:val="20"/>
              </w:rPr>
              <w:t>-</w:t>
            </w:r>
            <w:r w:rsidR="280328A6" w:rsidRPr="5BA31D9B">
              <w:rPr>
                <w:rFonts w:ascii="Verdana" w:hAnsi="Verdana"/>
                <w:sz w:val="20"/>
                <w:szCs w:val="20"/>
              </w:rPr>
              <w:t xml:space="preserve"> </w:t>
            </w:r>
            <w:r w:rsidR="1742792D" w:rsidRPr="5BA31D9B">
              <w:rPr>
                <w:rFonts w:ascii="Verdana" w:hAnsi="Verdana"/>
                <w:sz w:val="20"/>
                <w:szCs w:val="20"/>
              </w:rPr>
              <w:t>2</w:t>
            </w:r>
            <w:r w:rsidR="280328A6" w:rsidRPr="5BA31D9B">
              <w:rPr>
                <w:rFonts w:ascii="Verdana" w:hAnsi="Verdana"/>
                <w:sz w:val="20"/>
                <w:szCs w:val="20"/>
              </w:rPr>
              <w:t>024</w:t>
            </w:r>
          </w:p>
          <w:p w14:paraId="05AE097C" w14:textId="152A6FFA" w:rsidR="00357F7B" w:rsidRDefault="00357F7B" w:rsidP="004C0DE7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4C0DE7" w:rsidRPr="004C1ACE" w14:paraId="6EABF381" w14:textId="77777777" w:rsidTr="00DD4316">
        <w:trPr>
          <w:trHeight w:val="20"/>
          <w:jc w:val="center"/>
        </w:trPr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19CDD" w14:textId="07C2F82A" w:rsidR="004C0DE7" w:rsidRPr="00B97137" w:rsidRDefault="004C0DE7" w:rsidP="004C0DE7">
            <w:pPr>
              <w:spacing w:after="0" w:line="240" w:lineRule="auto"/>
              <w:rPr>
                <w:rFonts w:ascii="Verdana" w:eastAsia="Times New Roman" w:hAnsi="Verdana" w:cs="Miriam"/>
                <w:kern w:val="28"/>
                <w:sz w:val="20"/>
                <w:szCs w:val="20"/>
                <w:lang w:eastAsia="he-IL"/>
              </w:rPr>
            </w:pPr>
            <w:r w:rsidRPr="00B97137">
              <w:rPr>
                <w:rFonts w:ascii="Verdana" w:eastAsia="Times New Roman" w:hAnsi="Verdana" w:cs="Miriam"/>
                <w:kern w:val="28"/>
                <w:sz w:val="20"/>
                <w:szCs w:val="20"/>
                <w:lang w:eastAsia="he-IL"/>
              </w:rPr>
              <w:t xml:space="preserve">VP of Clinical </w:t>
            </w:r>
            <w:r w:rsidR="00C624EF">
              <w:rPr>
                <w:rFonts w:ascii="Verdana" w:eastAsia="Times New Roman" w:hAnsi="Verdana" w:cs="Miriam"/>
                <w:kern w:val="28"/>
                <w:sz w:val="20"/>
                <w:szCs w:val="20"/>
                <w:lang w:eastAsia="he-IL"/>
              </w:rPr>
              <w:t xml:space="preserve">Research and Compliance Officer 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B997C" w14:textId="359A8148" w:rsidR="004C0DE7" w:rsidRPr="004C1ACE" w:rsidRDefault="00C624EF" w:rsidP="004C0DE7">
            <w:pPr>
              <w:spacing w:after="0" w:line="240" w:lineRule="auto"/>
              <w:rPr>
                <w:rFonts w:ascii="Verdana" w:eastAsia="Times New Roman" w:hAnsi="Verdana" w:cs="Miriam"/>
                <w:kern w:val="28"/>
                <w:sz w:val="20"/>
                <w:szCs w:val="20"/>
                <w:lang w:eastAsia="he-IL"/>
              </w:rPr>
            </w:pPr>
            <w:r>
              <w:rPr>
                <w:rFonts w:ascii="Verdana" w:eastAsia="Times New Roman" w:hAnsi="Verdana" w:cs="Miriam"/>
                <w:kern w:val="28"/>
                <w:sz w:val="20"/>
                <w:szCs w:val="20"/>
                <w:lang w:eastAsia="he-IL"/>
              </w:rPr>
              <w:t>Eran Choman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C03A8" w14:textId="77777777" w:rsidR="004C0DE7" w:rsidRPr="004C1ACE" w:rsidRDefault="004C0DE7" w:rsidP="004C0DE7">
            <w:pPr>
              <w:spacing w:after="0" w:line="240" w:lineRule="auto"/>
              <w:rPr>
                <w:rFonts w:ascii="Verdana" w:eastAsia="Times New Roman" w:hAnsi="Verdana" w:cs="Miriam"/>
                <w:kern w:val="28"/>
                <w:sz w:val="20"/>
                <w:szCs w:val="20"/>
                <w:lang w:eastAsia="he-IL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A7888" w14:textId="0674995F" w:rsidR="00DD4316" w:rsidRPr="00DD4316" w:rsidRDefault="62D84832" w:rsidP="00DD4316">
            <w:pPr>
              <w:spacing w:after="0" w:line="240" w:lineRule="auto"/>
              <w:rPr>
                <w:rFonts w:ascii="Verdana" w:eastAsia="Times New Roman" w:hAnsi="Verdana" w:cs="Miriam"/>
                <w:sz w:val="20"/>
                <w:szCs w:val="20"/>
                <w:lang w:eastAsia="he-IL"/>
              </w:rPr>
            </w:pPr>
            <w:r w:rsidRPr="5BA31D9B">
              <w:rPr>
                <w:rFonts w:ascii="Verdana" w:hAnsi="Verdana"/>
                <w:sz w:val="20"/>
                <w:szCs w:val="20"/>
              </w:rPr>
              <w:t>29</w:t>
            </w:r>
            <w:r w:rsidR="00DD4316" w:rsidRPr="5BA31D9B">
              <w:rPr>
                <w:rFonts w:ascii="Verdana" w:hAnsi="Verdana"/>
                <w:sz w:val="20"/>
                <w:szCs w:val="20"/>
              </w:rPr>
              <w:t>-M</w:t>
            </w:r>
            <w:r w:rsidR="17A9BB62" w:rsidRPr="5BA31D9B">
              <w:rPr>
                <w:rFonts w:ascii="Verdana" w:hAnsi="Verdana"/>
                <w:sz w:val="20"/>
                <w:szCs w:val="20"/>
              </w:rPr>
              <w:t>ay</w:t>
            </w:r>
            <w:r w:rsidR="00DD4316" w:rsidRPr="5BA31D9B">
              <w:rPr>
                <w:rFonts w:ascii="Verdana" w:hAnsi="Verdana"/>
                <w:sz w:val="20"/>
                <w:szCs w:val="20"/>
              </w:rPr>
              <w:t>-</w:t>
            </w:r>
            <w:r w:rsidR="3C79F698" w:rsidRPr="5BA31D9B">
              <w:rPr>
                <w:rFonts w:ascii="Verdana" w:hAnsi="Verdana"/>
                <w:sz w:val="20"/>
                <w:szCs w:val="20"/>
              </w:rPr>
              <w:t xml:space="preserve"> </w:t>
            </w:r>
            <w:r w:rsidR="062A895C" w:rsidRPr="5BA31D9B">
              <w:rPr>
                <w:rFonts w:ascii="Verdana" w:hAnsi="Verdana"/>
                <w:sz w:val="20"/>
                <w:szCs w:val="20"/>
              </w:rPr>
              <w:t>2</w:t>
            </w:r>
            <w:r w:rsidR="3C79F698" w:rsidRPr="5BA31D9B">
              <w:rPr>
                <w:rFonts w:ascii="Verdana" w:hAnsi="Verdana"/>
                <w:sz w:val="20"/>
                <w:szCs w:val="20"/>
              </w:rPr>
              <w:t>024</w:t>
            </w:r>
          </w:p>
          <w:p w14:paraId="45F54D86" w14:textId="181677D4" w:rsidR="004C0DE7" w:rsidRPr="00DD4316" w:rsidRDefault="004C0DE7" w:rsidP="004C0DE7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4C0DE7" w:rsidRPr="004C1ACE" w14:paraId="786F6891" w14:textId="77777777" w:rsidTr="00DD4316">
        <w:trPr>
          <w:trHeight w:val="113"/>
          <w:jc w:val="center"/>
        </w:trPr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9964C" w14:textId="571E0AAC" w:rsidR="004C0DE7" w:rsidRPr="00B97137" w:rsidRDefault="00DD4316" w:rsidP="004C0DE7">
            <w:pPr>
              <w:spacing w:after="0" w:line="240" w:lineRule="auto"/>
              <w:rPr>
                <w:rFonts w:ascii="Verdana" w:eastAsia="Times New Roman" w:hAnsi="Verdana" w:cs="Miriam"/>
                <w:kern w:val="28"/>
                <w:sz w:val="20"/>
                <w:szCs w:val="20"/>
                <w:lang w:eastAsia="he-IL"/>
              </w:rPr>
            </w:pPr>
            <w:r>
              <w:rPr>
                <w:rFonts w:ascii="Verdana" w:eastAsia="Times New Roman" w:hAnsi="Verdana" w:cs="Miriam"/>
                <w:kern w:val="28"/>
                <w:sz w:val="20"/>
                <w:szCs w:val="20"/>
                <w:lang w:eastAsia="he-IL"/>
              </w:rPr>
              <w:t xml:space="preserve">CEO 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7B3F4" w14:textId="36C2EE3B" w:rsidR="004C0DE7" w:rsidRPr="004C1ACE" w:rsidRDefault="00DD4316" w:rsidP="004C0DE7">
            <w:pPr>
              <w:spacing w:after="0" w:line="240" w:lineRule="auto"/>
              <w:rPr>
                <w:rFonts w:ascii="Verdana" w:eastAsia="Times New Roman" w:hAnsi="Verdana" w:cs="Miriam"/>
                <w:kern w:val="28"/>
                <w:sz w:val="20"/>
                <w:szCs w:val="20"/>
                <w:lang w:eastAsia="he-IL"/>
              </w:rPr>
            </w:pPr>
            <w:r>
              <w:rPr>
                <w:rFonts w:ascii="Verdana" w:eastAsia="Times New Roman" w:hAnsi="Verdana" w:cs="Miriam"/>
                <w:kern w:val="28"/>
                <w:sz w:val="20"/>
                <w:szCs w:val="20"/>
                <w:lang w:eastAsia="he-IL"/>
              </w:rPr>
              <w:t>Ori Geva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F8961" w14:textId="77777777" w:rsidR="004C0DE7" w:rsidRPr="004C1ACE" w:rsidRDefault="004C0DE7" w:rsidP="004C0DE7">
            <w:pPr>
              <w:spacing w:after="0" w:line="240" w:lineRule="auto"/>
              <w:rPr>
                <w:rFonts w:ascii="Verdana" w:eastAsia="Times New Roman" w:hAnsi="Verdana" w:cs="Miriam"/>
                <w:kern w:val="28"/>
                <w:sz w:val="20"/>
                <w:szCs w:val="20"/>
                <w:lang w:eastAsia="he-IL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6DA44" w14:textId="29EF8D9D" w:rsidR="00DD4316" w:rsidRPr="00DD4316" w:rsidRDefault="47AF8227" w:rsidP="00DD431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5BA31D9B">
              <w:rPr>
                <w:rFonts w:ascii="Verdana" w:hAnsi="Verdana"/>
                <w:sz w:val="20"/>
                <w:szCs w:val="20"/>
              </w:rPr>
              <w:t>29</w:t>
            </w:r>
            <w:r w:rsidR="00DD4316" w:rsidRPr="5BA31D9B">
              <w:rPr>
                <w:rFonts w:ascii="Verdana" w:hAnsi="Verdana"/>
                <w:sz w:val="20"/>
                <w:szCs w:val="20"/>
              </w:rPr>
              <w:t>-M</w:t>
            </w:r>
            <w:r w:rsidR="23951922" w:rsidRPr="5BA31D9B">
              <w:rPr>
                <w:rFonts w:ascii="Verdana" w:hAnsi="Verdana"/>
                <w:sz w:val="20"/>
                <w:szCs w:val="20"/>
              </w:rPr>
              <w:t>ay</w:t>
            </w:r>
            <w:r w:rsidR="00DD4316" w:rsidRPr="5BA31D9B">
              <w:rPr>
                <w:rFonts w:ascii="Verdana" w:hAnsi="Verdana"/>
                <w:sz w:val="20"/>
                <w:szCs w:val="20"/>
              </w:rPr>
              <w:t>-</w:t>
            </w:r>
            <w:r w:rsidR="03EF36A9" w:rsidRPr="5BA31D9B">
              <w:rPr>
                <w:rFonts w:ascii="Verdana" w:hAnsi="Verdana"/>
                <w:sz w:val="20"/>
                <w:szCs w:val="20"/>
              </w:rPr>
              <w:t>2024</w:t>
            </w:r>
          </w:p>
          <w:p w14:paraId="5106441A" w14:textId="30FFC7B9" w:rsidR="004C0DE7" w:rsidRPr="00DD4316" w:rsidRDefault="004C0DE7" w:rsidP="004C0DE7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50B7BAF" w14:textId="77777777" w:rsidR="003C269D" w:rsidRPr="004C1ACE" w:rsidRDefault="003C269D">
      <w:pPr>
        <w:spacing w:after="0" w:line="240" w:lineRule="auto"/>
        <w:rPr>
          <w:rFonts w:ascii="Verdana" w:hAnsi="Verdana"/>
          <w:noProof/>
          <w:sz w:val="28"/>
          <w:szCs w:val="28"/>
        </w:rPr>
      </w:pPr>
    </w:p>
    <w:tbl>
      <w:tblPr>
        <w:tblpPr w:leftFromText="180" w:rightFromText="180" w:vertAnchor="text" w:horzAnchor="margin" w:tblpXSpec="center" w:tblpY="125"/>
        <w:tblW w:w="9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5"/>
        <w:gridCol w:w="4320"/>
        <w:gridCol w:w="1260"/>
        <w:gridCol w:w="2080"/>
      </w:tblGrid>
      <w:tr w:rsidR="003C269D" w:rsidRPr="004C1ACE" w14:paraId="6AC1E86B" w14:textId="77777777" w:rsidTr="00DD4316">
        <w:tc>
          <w:tcPr>
            <w:tcW w:w="91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4CFE7" w14:textId="77777777" w:rsidR="003C269D" w:rsidRPr="00B97137" w:rsidRDefault="003C269D" w:rsidP="00A069C6">
            <w:pPr>
              <w:pStyle w:val="Title"/>
              <w:spacing w:before="0" w:after="0"/>
              <w:jc w:val="left"/>
              <w:outlineLvl w:val="9"/>
              <w:rPr>
                <w:rFonts w:ascii="Verdana" w:hAnsi="Verdana"/>
                <w:sz w:val="22"/>
                <w:szCs w:val="22"/>
              </w:rPr>
            </w:pPr>
            <w:r w:rsidRPr="00B97137">
              <w:rPr>
                <w:rFonts w:ascii="Verdana" w:hAnsi="Verdana"/>
                <w:sz w:val="22"/>
                <w:szCs w:val="22"/>
              </w:rPr>
              <w:t>Revision Log</w:t>
            </w:r>
          </w:p>
          <w:p w14:paraId="5BF896E6" w14:textId="77777777" w:rsidR="003C269D" w:rsidRPr="004C1ACE" w:rsidRDefault="003C269D" w:rsidP="00A069C6">
            <w:pPr>
              <w:pStyle w:val="Title"/>
              <w:spacing w:before="0" w:after="0"/>
              <w:jc w:val="left"/>
              <w:outlineLvl w:val="9"/>
              <w:rPr>
                <w:rFonts w:ascii="Verdana" w:hAnsi="Verdana"/>
                <w:sz w:val="22"/>
                <w:szCs w:val="22"/>
              </w:rPr>
            </w:pPr>
          </w:p>
        </w:tc>
      </w:tr>
      <w:tr w:rsidR="003C269D" w:rsidRPr="004C1ACE" w14:paraId="38C9F802" w14:textId="77777777" w:rsidTr="3B42408A">
        <w:trPr>
          <w:trHeight w:val="555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E3C2C" w14:textId="77777777" w:rsidR="003C269D" w:rsidRPr="00B97137" w:rsidRDefault="003C269D" w:rsidP="00A069C6">
            <w:pPr>
              <w:pStyle w:val="Title"/>
              <w:spacing w:before="0" w:after="0"/>
              <w:jc w:val="left"/>
              <w:outlineLvl w:val="9"/>
              <w:rPr>
                <w:rFonts w:ascii="Verdana" w:hAnsi="Verdana"/>
                <w:sz w:val="22"/>
                <w:szCs w:val="22"/>
              </w:rPr>
            </w:pPr>
            <w:r w:rsidRPr="00B97137">
              <w:rPr>
                <w:rFonts w:ascii="Verdana" w:hAnsi="Verdana"/>
                <w:sz w:val="22"/>
                <w:szCs w:val="22"/>
              </w:rPr>
              <w:t>Revision</w:t>
            </w:r>
          </w:p>
          <w:p w14:paraId="53571BA8" w14:textId="77777777" w:rsidR="003C269D" w:rsidRPr="004C1ACE" w:rsidRDefault="003C269D" w:rsidP="00A069C6">
            <w:pPr>
              <w:pStyle w:val="Title"/>
              <w:spacing w:before="0" w:after="0"/>
              <w:jc w:val="left"/>
              <w:outlineLvl w:val="9"/>
              <w:rPr>
                <w:rFonts w:ascii="Verdana" w:hAnsi="Verdana"/>
                <w:sz w:val="22"/>
                <w:szCs w:val="22"/>
              </w:rPr>
            </w:pPr>
            <w:r w:rsidRPr="004C1ACE">
              <w:rPr>
                <w:rFonts w:ascii="Verdana" w:hAnsi="Verdana"/>
                <w:sz w:val="22"/>
                <w:szCs w:val="22"/>
              </w:rPr>
              <w:t>Status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94065" w14:textId="059E4023" w:rsidR="003C269D" w:rsidRPr="004C1ACE" w:rsidRDefault="003C269D" w:rsidP="00A069C6">
            <w:pPr>
              <w:pStyle w:val="Title"/>
              <w:spacing w:before="0" w:after="0"/>
              <w:jc w:val="left"/>
              <w:outlineLvl w:val="9"/>
              <w:rPr>
                <w:rFonts w:ascii="Verdana" w:hAnsi="Verdana"/>
                <w:sz w:val="22"/>
                <w:szCs w:val="22"/>
              </w:rPr>
            </w:pPr>
            <w:r w:rsidRPr="004C1ACE">
              <w:rPr>
                <w:rFonts w:ascii="Verdana" w:hAnsi="Verdana"/>
                <w:sz w:val="22"/>
                <w:szCs w:val="22"/>
              </w:rPr>
              <w:t>Change</w:t>
            </w:r>
            <w:r w:rsidR="00073711">
              <w:rPr>
                <w:rFonts w:ascii="Verdana" w:hAnsi="Verdana"/>
                <w:sz w:val="22"/>
                <w:szCs w:val="22"/>
              </w:rPr>
              <w:t xml:space="preserve"> </w:t>
            </w:r>
            <w:r w:rsidRPr="004C1ACE">
              <w:rPr>
                <w:rFonts w:ascii="Verdana" w:hAnsi="Verdana"/>
                <w:sz w:val="22"/>
                <w:szCs w:val="22"/>
              </w:rPr>
              <w:t>Summary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86C43" w14:textId="230F3E7B" w:rsidR="003C269D" w:rsidRPr="004C1ACE" w:rsidRDefault="004C0DE7" w:rsidP="00A069C6">
            <w:pPr>
              <w:pStyle w:val="Title"/>
              <w:spacing w:before="0" w:after="0"/>
              <w:jc w:val="left"/>
              <w:outlineLvl w:val="9"/>
              <w:rPr>
                <w:rFonts w:ascii="Verdana" w:hAnsi="Verdana"/>
                <w:sz w:val="22"/>
                <w:szCs w:val="22"/>
              </w:rPr>
            </w:pPr>
            <w:r w:rsidRPr="004C1ACE">
              <w:rPr>
                <w:rFonts w:ascii="Verdana" w:hAnsi="Verdana"/>
                <w:sz w:val="22"/>
                <w:szCs w:val="22"/>
              </w:rPr>
              <w:t xml:space="preserve">DCR </w:t>
            </w:r>
            <w:r w:rsidR="003C269D" w:rsidRPr="004C1ACE">
              <w:rPr>
                <w:rFonts w:ascii="Verdana" w:hAnsi="Verdana"/>
                <w:sz w:val="22"/>
                <w:szCs w:val="22"/>
              </w:rPr>
              <w:t>No</w:t>
            </w:r>
            <w:r w:rsidR="00073711">
              <w:rPr>
                <w:rFonts w:ascii="Verdana" w:hAnsi="Verdana"/>
                <w:sz w:val="22"/>
                <w:szCs w:val="22"/>
              </w:rPr>
              <w:t>.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E0CB2" w14:textId="77777777" w:rsidR="003C269D" w:rsidRPr="004C1ACE" w:rsidRDefault="003C269D" w:rsidP="00A069C6">
            <w:pPr>
              <w:pStyle w:val="Title"/>
              <w:spacing w:before="0" w:after="0"/>
              <w:jc w:val="left"/>
              <w:outlineLvl w:val="9"/>
              <w:rPr>
                <w:rFonts w:ascii="Verdana" w:hAnsi="Verdana"/>
                <w:sz w:val="22"/>
                <w:szCs w:val="22"/>
              </w:rPr>
            </w:pPr>
            <w:r w:rsidRPr="004C1ACE">
              <w:rPr>
                <w:rFonts w:ascii="Verdana" w:hAnsi="Verdana"/>
                <w:sz w:val="22"/>
                <w:szCs w:val="22"/>
              </w:rPr>
              <w:t>Date</w:t>
            </w:r>
          </w:p>
        </w:tc>
      </w:tr>
      <w:tr w:rsidR="003C269D" w:rsidRPr="004C1ACE" w14:paraId="11EC6495" w14:textId="77777777" w:rsidTr="00DD4316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C3B6B" w14:textId="77777777" w:rsidR="003C269D" w:rsidRPr="00B97137" w:rsidRDefault="003C269D" w:rsidP="00A069C6">
            <w:pPr>
              <w:pStyle w:val="Title"/>
              <w:spacing w:before="0" w:after="0"/>
              <w:jc w:val="left"/>
              <w:outlineLvl w:val="9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B97137">
              <w:rPr>
                <w:rFonts w:ascii="Verdana" w:hAnsi="Verdana"/>
                <w:b w:val="0"/>
                <w:bCs w:val="0"/>
                <w:sz w:val="20"/>
                <w:szCs w:val="20"/>
              </w:rPr>
              <w:t>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057C8" w14:textId="77777777" w:rsidR="003C269D" w:rsidRPr="004C1ACE" w:rsidRDefault="003C269D" w:rsidP="00A069C6">
            <w:pPr>
              <w:pStyle w:val="Title"/>
              <w:spacing w:before="0" w:after="0"/>
              <w:jc w:val="left"/>
              <w:outlineLvl w:val="9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4C1ACE">
              <w:rPr>
                <w:rFonts w:ascii="Verdana" w:hAnsi="Verdana"/>
                <w:b w:val="0"/>
                <w:bCs w:val="0"/>
                <w:sz w:val="20"/>
                <w:szCs w:val="20"/>
              </w:rPr>
              <w:t>First issue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45A51" w14:textId="0FCA87A8" w:rsidR="003C269D" w:rsidRPr="004C1ACE" w:rsidRDefault="00212A57" w:rsidP="00A069C6">
            <w:pPr>
              <w:pStyle w:val="Title"/>
              <w:spacing w:before="0" w:after="0"/>
              <w:jc w:val="left"/>
              <w:outlineLvl w:val="9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212A57">
              <w:rPr>
                <w:rFonts w:ascii="Verdana" w:hAnsi="Verdana"/>
                <w:b w:val="0"/>
                <w:bCs w:val="0"/>
                <w:sz w:val="20"/>
                <w:szCs w:val="20"/>
              </w:rPr>
              <w:t>13</w:t>
            </w:r>
            <w:r w:rsidR="00DD4316" w:rsidRPr="00212A57">
              <w:rPr>
                <w:rFonts w:ascii="Verdana" w:hAnsi="Verdana"/>
                <w:b w:val="0"/>
                <w:bCs w:val="0"/>
                <w:sz w:val="20"/>
                <w:szCs w:val="20"/>
              </w:rPr>
              <w:t>-24</w:t>
            </w:r>
            <w:r w:rsidR="00DD4316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D0A6D" w14:textId="720408AD" w:rsidR="00DD4316" w:rsidRPr="00DD4316" w:rsidRDefault="00A071FE" w:rsidP="00DD431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3B42408A">
              <w:rPr>
                <w:rFonts w:ascii="Verdana" w:hAnsi="Verdana"/>
                <w:sz w:val="20"/>
                <w:szCs w:val="20"/>
              </w:rPr>
              <w:t>29</w:t>
            </w:r>
            <w:r w:rsidR="00DD4316" w:rsidRPr="3B42408A">
              <w:rPr>
                <w:rFonts w:ascii="Verdana" w:hAnsi="Verdana"/>
                <w:sz w:val="20"/>
                <w:szCs w:val="20"/>
              </w:rPr>
              <w:t>-</w:t>
            </w:r>
            <w:r w:rsidRPr="3B42408A">
              <w:rPr>
                <w:rFonts w:ascii="Verdana" w:hAnsi="Verdana"/>
                <w:sz w:val="20"/>
                <w:szCs w:val="20"/>
              </w:rPr>
              <w:t>May</w:t>
            </w:r>
            <w:r w:rsidR="00DD4316" w:rsidRPr="3B42408A">
              <w:rPr>
                <w:rFonts w:ascii="Verdana" w:hAnsi="Verdana"/>
                <w:sz w:val="20"/>
                <w:szCs w:val="20"/>
              </w:rPr>
              <w:t>-</w:t>
            </w:r>
            <w:r w:rsidRPr="3B42408A">
              <w:rPr>
                <w:rFonts w:ascii="Verdana" w:hAnsi="Verdana"/>
                <w:sz w:val="20"/>
                <w:szCs w:val="20"/>
              </w:rPr>
              <w:t>2024</w:t>
            </w:r>
          </w:p>
          <w:p w14:paraId="4E3993EA" w14:textId="4FF01BF3" w:rsidR="003C269D" w:rsidRPr="00DD4316" w:rsidRDefault="003C269D" w:rsidP="00A069C6">
            <w:pPr>
              <w:pStyle w:val="Title"/>
              <w:spacing w:before="0" w:after="0"/>
              <w:jc w:val="left"/>
              <w:outlineLvl w:val="9"/>
              <w:rPr>
                <w:rFonts w:ascii="Verdana" w:eastAsia="Calibri" w:hAnsi="Verdana" w:cs="Arial"/>
                <w:b w:val="0"/>
                <w:bCs w:val="0"/>
                <w:kern w:val="0"/>
                <w:sz w:val="20"/>
                <w:szCs w:val="20"/>
                <w:lang w:eastAsia="en-US"/>
              </w:rPr>
            </w:pPr>
          </w:p>
        </w:tc>
      </w:tr>
    </w:tbl>
    <w:p w14:paraId="746F0CC0" w14:textId="77777777" w:rsidR="00F678DD" w:rsidRPr="00B97137" w:rsidRDefault="00F678DD" w:rsidP="00F678DD">
      <w:pPr>
        <w:jc w:val="center"/>
        <w:rPr>
          <w:rFonts w:ascii="Verdana" w:hAnsi="Verdana"/>
          <w:b/>
          <w:bCs/>
        </w:rPr>
      </w:pPr>
    </w:p>
    <w:p w14:paraId="63491523" w14:textId="77777777" w:rsidR="00F678DD" w:rsidRDefault="00F678DD">
      <w:pPr>
        <w:spacing w:after="0" w:line="240" w:lineRule="auto"/>
        <w:rPr>
          <w:rFonts w:ascii="Verdana" w:hAnsi="Verdana"/>
          <w:b/>
          <w:bCs/>
        </w:rPr>
      </w:pPr>
      <w:r w:rsidRPr="00B97137">
        <w:rPr>
          <w:rFonts w:ascii="Verdana" w:hAnsi="Verdana"/>
          <w:b/>
          <w:bCs/>
        </w:rPr>
        <w:br w:type="page"/>
      </w:r>
    </w:p>
    <w:p w14:paraId="209B4E46" w14:textId="77777777" w:rsidR="007052BF" w:rsidRDefault="007052BF">
      <w:pPr>
        <w:spacing w:after="0" w:line="240" w:lineRule="auto"/>
        <w:rPr>
          <w:rFonts w:ascii="Verdana" w:hAnsi="Verdana"/>
          <w:b/>
          <w:bCs/>
        </w:rPr>
      </w:pPr>
    </w:p>
    <w:p w14:paraId="094B7256" w14:textId="45412D5C" w:rsidR="007052BF" w:rsidRPr="004C0DE7" w:rsidRDefault="007052BF" w:rsidP="3B42408A">
      <w:pPr>
        <w:pStyle w:val="Footer"/>
        <w:ind w:left="-900" w:firstLine="900"/>
        <w:jc w:val="center"/>
        <w:rPr>
          <w:rFonts w:ascii="Verdana" w:hAnsi="Verdana"/>
          <w:b/>
          <w:bCs/>
          <w:i/>
          <w:iCs/>
          <w:sz w:val="20"/>
          <w:szCs w:val="20"/>
        </w:rPr>
      </w:pPr>
      <w:r w:rsidRPr="003F0C23">
        <w:rPr>
          <w:rFonts w:ascii="Verdana" w:hAnsi="Verdana"/>
          <w:b/>
          <w:bCs/>
          <w:i/>
          <w:iCs/>
          <w:sz w:val="20"/>
          <w:szCs w:val="20"/>
        </w:rPr>
        <w:t>Development Work Instructions</w:t>
      </w:r>
    </w:p>
    <w:p w14:paraId="5D3E5311" w14:textId="77777777" w:rsidR="007052BF" w:rsidRPr="00B97137" w:rsidRDefault="007052BF" w:rsidP="3B42408A">
      <w:pPr>
        <w:spacing w:after="0" w:line="240" w:lineRule="auto"/>
        <w:jc w:val="center"/>
        <w:rPr>
          <w:rFonts w:ascii="Verdana" w:hAnsi="Verdana"/>
          <w:b/>
          <w:bCs/>
        </w:rPr>
      </w:pP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7225"/>
      </w:tblGrid>
      <w:tr w:rsidR="00073711" w:rsidRPr="00917938" w14:paraId="60E4531C" w14:textId="77777777" w:rsidTr="004B058D">
        <w:trPr>
          <w:jc w:val="center"/>
        </w:trPr>
        <w:tc>
          <w:tcPr>
            <w:tcW w:w="2268" w:type="dxa"/>
            <w:tcBorders>
              <w:bottom w:val="nil"/>
              <w:right w:val="nil"/>
            </w:tcBorders>
          </w:tcPr>
          <w:p w14:paraId="037D1FDA" w14:textId="77777777" w:rsidR="00073711" w:rsidRPr="00917938" w:rsidRDefault="00073711" w:rsidP="004B058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bidi="ar-SA"/>
              </w:rPr>
            </w:pPr>
            <w:r w:rsidRPr="00917938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bidi="ar-SA"/>
              </w:rPr>
              <w:t>General/ Scope</w:t>
            </w:r>
          </w:p>
          <w:p w14:paraId="723B8FAF" w14:textId="77777777" w:rsidR="00073711" w:rsidRPr="00917938" w:rsidRDefault="00073711" w:rsidP="004B058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</w:p>
        </w:tc>
        <w:tc>
          <w:tcPr>
            <w:tcW w:w="7225" w:type="dxa"/>
            <w:tcBorders>
              <w:left w:val="nil"/>
              <w:bottom w:val="nil"/>
            </w:tcBorders>
          </w:tcPr>
          <w:p w14:paraId="72043431" w14:textId="5E844323" w:rsidR="00073711" w:rsidRPr="00917938" w:rsidRDefault="00073711" w:rsidP="004B058D">
            <w:pPr>
              <w:tabs>
                <w:tab w:val="num" w:pos="720"/>
              </w:tabs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  <w:r w:rsidRPr="00917938"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 xml:space="preserve">This </w:t>
            </w:r>
            <w:r w:rsidRPr="00672648"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>Work Instruction (WI)</w:t>
            </w:r>
            <w:r w:rsidRPr="00917938"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 xml:space="preserve"> prescribes 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 xml:space="preserve">the instructions of </w:t>
            </w:r>
            <w:r w:rsidRPr="00672648"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>Medial</w:t>
            </w:r>
            <w:r w:rsidR="00F670EC"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>’s</w:t>
            </w:r>
            <w:r w:rsidR="0017252D"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 xml:space="preserve"> </w:t>
            </w:r>
            <w:r w:rsidR="003374E8"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>d</w:t>
            </w:r>
            <w:r w:rsidR="00116F90"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>evelopment of AlgoMarker framework</w:t>
            </w:r>
            <w:r w:rsidRPr="00917938"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 xml:space="preserve">. </w:t>
            </w:r>
          </w:p>
          <w:p w14:paraId="26533350" w14:textId="77777777" w:rsidR="00073711" w:rsidRPr="00917938" w:rsidRDefault="00073711" w:rsidP="004B058D">
            <w:pPr>
              <w:spacing w:after="0" w:line="240" w:lineRule="auto"/>
              <w:ind w:left="720"/>
              <w:jc w:val="both"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</w:p>
        </w:tc>
      </w:tr>
      <w:tr w:rsidR="00073711" w:rsidRPr="00917938" w14:paraId="3A73C427" w14:textId="77777777" w:rsidTr="004B058D">
        <w:trPr>
          <w:jc w:val="center"/>
        </w:trPr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14:paraId="32554B37" w14:textId="77777777" w:rsidR="00073711" w:rsidRPr="00917938" w:rsidRDefault="00073711" w:rsidP="004B058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bidi="ar-SA"/>
              </w:rPr>
            </w:pPr>
            <w:r w:rsidRPr="00917938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bidi="ar-SA"/>
              </w:rPr>
              <w:t>Purpose</w:t>
            </w:r>
          </w:p>
        </w:tc>
        <w:tc>
          <w:tcPr>
            <w:tcW w:w="7225" w:type="dxa"/>
            <w:tcBorders>
              <w:top w:val="nil"/>
              <w:left w:val="nil"/>
              <w:bottom w:val="nil"/>
            </w:tcBorders>
          </w:tcPr>
          <w:p w14:paraId="3440A3AB" w14:textId="7035196D" w:rsidR="00F670EC" w:rsidRPr="00B420BC" w:rsidRDefault="00F670EC" w:rsidP="006F31AB">
            <w:pPr>
              <w:tabs>
                <w:tab w:val="num" w:pos="720"/>
              </w:tabs>
              <w:spacing w:after="0" w:line="240" w:lineRule="auto"/>
              <w:ind w:left="426"/>
              <w:jc w:val="both"/>
              <w:rPr>
                <w:rFonts w:ascii="Verdana" w:eastAsia="Times New Roman" w:hAnsi="Verdana" w:cs="Miriam"/>
                <w:sz w:val="20"/>
                <w:szCs w:val="20"/>
                <w:lang w:eastAsia="he-IL"/>
              </w:rPr>
            </w:pPr>
            <w:r w:rsidRPr="00B420BC">
              <w:rPr>
                <w:rFonts w:ascii="Verdana" w:eastAsia="Times New Roman" w:hAnsi="Verdana" w:cs="Miriam"/>
                <w:sz w:val="20"/>
                <w:szCs w:val="20"/>
                <w:lang w:eastAsia="he-IL"/>
              </w:rPr>
              <w:t>The purpose of this procedure is to define the process of</w:t>
            </w:r>
            <w:r w:rsidR="009F691A">
              <w:rPr>
                <w:rFonts w:ascii="Verdana" w:eastAsia="Times New Roman" w:hAnsi="Verdana" w:cs="Miriam"/>
                <w:sz w:val="20"/>
                <w:szCs w:val="20"/>
                <w:lang w:eastAsia="he-IL"/>
              </w:rPr>
              <w:t xml:space="preserve"> development</w:t>
            </w:r>
            <w:r w:rsidRPr="00B420BC">
              <w:rPr>
                <w:rFonts w:ascii="Verdana" w:eastAsia="Times New Roman" w:hAnsi="Verdana" w:cs="Miriam"/>
                <w:sz w:val="20"/>
                <w:szCs w:val="20"/>
                <w:lang w:eastAsia="he-IL"/>
              </w:rPr>
              <w:t xml:space="preserve">. This procedure covers </w:t>
            </w:r>
            <w:r w:rsidR="00F35C23">
              <w:rPr>
                <w:rFonts w:ascii="Verdana" w:eastAsia="Times New Roman" w:hAnsi="Verdana" w:cs="Miriam"/>
                <w:sz w:val="20"/>
                <w:szCs w:val="20"/>
                <w:lang w:eastAsia="he-IL"/>
              </w:rPr>
              <w:t>AlgoMarker’s development</w:t>
            </w:r>
            <w:r w:rsidR="00DD4316">
              <w:rPr>
                <w:rFonts w:ascii="Verdana" w:eastAsia="Times New Roman" w:hAnsi="Verdana" w:cs="Miriam"/>
                <w:sz w:val="20"/>
                <w:szCs w:val="20"/>
                <w:lang w:eastAsia="he-IL"/>
              </w:rPr>
              <w:t xml:space="preserve"> </w:t>
            </w:r>
            <w:r w:rsidRPr="00B420BC">
              <w:rPr>
                <w:rFonts w:ascii="Verdana" w:eastAsia="Times New Roman" w:hAnsi="Verdana" w:cs="Miriam"/>
                <w:sz w:val="20"/>
                <w:szCs w:val="20"/>
                <w:lang w:eastAsia="he-IL"/>
              </w:rPr>
              <w:t xml:space="preserve">activities for Medial Medial EarlySign Ltd.  </w:t>
            </w:r>
          </w:p>
          <w:p w14:paraId="02776BEB" w14:textId="77777777" w:rsidR="00073711" w:rsidRPr="00917938" w:rsidRDefault="00073711" w:rsidP="004B058D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</w:p>
        </w:tc>
      </w:tr>
      <w:tr w:rsidR="00073711" w:rsidRPr="00917938" w14:paraId="5DE7D8D4" w14:textId="77777777" w:rsidTr="004B058D">
        <w:trPr>
          <w:jc w:val="center"/>
        </w:trPr>
        <w:tc>
          <w:tcPr>
            <w:tcW w:w="2268" w:type="dxa"/>
            <w:tcBorders>
              <w:top w:val="nil"/>
              <w:bottom w:val="single" w:sz="4" w:space="0" w:color="auto"/>
              <w:right w:val="nil"/>
            </w:tcBorders>
          </w:tcPr>
          <w:p w14:paraId="0E1EFFCD" w14:textId="77777777" w:rsidR="00685D43" w:rsidRDefault="00685D43" w:rsidP="004B058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bidi="ar-SA"/>
              </w:rPr>
            </w:pPr>
          </w:p>
          <w:p w14:paraId="0638E557" w14:textId="275F4D23" w:rsidR="00073711" w:rsidRPr="00917938" w:rsidRDefault="00073711" w:rsidP="004B058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bidi="ar-SA"/>
              </w:rPr>
            </w:pPr>
            <w:r w:rsidRPr="00917938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bidi="ar-SA"/>
              </w:rPr>
              <w:t xml:space="preserve">Applicable </w:t>
            </w: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bidi="ar-SA"/>
              </w:rPr>
              <w:t>S</w:t>
            </w:r>
            <w:r w:rsidRPr="00917938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bidi="ar-SA"/>
              </w:rPr>
              <w:t>tandards and</w:t>
            </w:r>
          </w:p>
          <w:p w14:paraId="4FC2E491" w14:textId="77777777" w:rsidR="00073711" w:rsidRPr="00917938" w:rsidRDefault="00073711" w:rsidP="004B058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bidi="ar-SA"/>
              </w:rPr>
            </w:pPr>
            <w:r w:rsidRPr="00917938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bidi="ar-SA"/>
              </w:rPr>
              <w:t>Regulations</w:t>
            </w:r>
          </w:p>
          <w:p w14:paraId="02C75DBB" w14:textId="77777777" w:rsidR="00073711" w:rsidRPr="00917938" w:rsidRDefault="00073711" w:rsidP="004B058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bidi="ar-SA"/>
              </w:rPr>
            </w:pPr>
          </w:p>
          <w:p w14:paraId="73E4D0B1" w14:textId="77777777" w:rsidR="00DD4316" w:rsidRDefault="00DD4316" w:rsidP="004B058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bidi="ar-SA"/>
              </w:rPr>
            </w:pPr>
          </w:p>
          <w:p w14:paraId="6F35EB9C" w14:textId="77777777" w:rsidR="00DD4316" w:rsidRDefault="00DD4316" w:rsidP="004B058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bidi="ar-SA"/>
              </w:rPr>
            </w:pPr>
          </w:p>
          <w:p w14:paraId="35637440" w14:textId="040B5B57" w:rsidR="00073711" w:rsidRPr="00917938" w:rsidRDefault="00073711" w:rsidP="004B058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bidi="ar-SA"/>
              </w:rPr>
            </w:pPr>
            <w:r w:rsidRPr="00917938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bidi="ar-SA"/>
              </w:rPr>
              <w:t xml:space="preserve">Reference </w:t>
            </w: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bidi="ar-SA"/>
              </w:rPr>
              <w:t>D</w:t>
            </w:r>
            <w:r w:rsidRPr="00917938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bidi="ar-SA"/>
              </w:rPr>
              <w:t>ocuments</w:t>
            </w:r>
          </w:p>
        </w:tc>
        <w:tc>
          <w:tcPr>
            <w:tcW w:w="7225" w:type="dxa"/>
            <w:tcBorders>
              <w:top w:val="nil"/>
              <w:left w:val="nil"/>
              <w:bottom w:val="single" w:sz="4" w:space="0" w:color="auto"/>
            </w:tcBorders>
          </w:tcPr>
          <w:p w14:paraId="436F8043" w14:textId="77777777" w:rsidR="00073711" w:rsidRDefault="00073711" w:rsidP="004B058D">
            <w:pPr>
              <w:spacing w:after="0" w:line="240" w:lineRule="auto"/>
              <w:ind w:left="360"/>
              <w:jc w:val="both"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</w:p>
          <w:p w14:paraId="27985FFC" w14:textId="77777777" w:rsidR="00073711" w:rsidRPr="00A2158A" w:rsidRDefault="00073711" w:rsidP="00561CE6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  <w:r w:rsidRPr="00A2158A"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>ISO 13485:2016</w:t>
            </w:r>
          </w:p>
          <w:p w14:paraId="1BA711A1" w14:textId="3BA9B2B7" w:rsidR="00073711" w:rsidRDefault="00073711" w:rsidP="00561CE6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  <w:r w:rsidRPr="00A2158A"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>ISO 9001:2015</w:t>
            </w:r>
          </w:p>
          <w:p w14:paraId="7839EC6C" w14:textId="1E5440C8" w:rsidR="003B56EB" w:rsidRPr="00E6109A" w:rsidRDefault="003B56EB" w:rsidP="00561CE6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  <w:r w:rsidRPr="00E6109A"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>ISO 27001:</w:t>
            </w:r>
            <w:r w:rsidR="00270FC9" w:rsidRPr="00E6109A"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>20</w:t>
            </w:r>
            <w:r w:rsidR="00270FC9"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>22</w:t>
            </w:r>
          </w:p>
          <w:p w14:paraId="735C011C" w14:textId="77777777" w:rsidR="00073711" w:rsidRPr="00A2158A" w:rsidRDefault="00073711" w:rsidP="00561CE6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  <w:r w:rsidRPr="00A2158A"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>FDA Quality System Regulations 21 CFR 820</w:t>
            </w:r>
            <w:bookmarkStart w:id="0" w:name="content"/>
          </w:p>
          <w:bookmarkEnd w:id="0"/>
          <w:p w14:paraId="2BA39525" w14:textId="77777777" w:rsidR="00073711" w:rsidRDefault="00073711" w:rsidP="004B058D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</w:p>
          <w:p w14:paraId="51616A1E" w14:textId="77777777" w:rsidR="00DD4316" w:rsidRPr="00917938" w:rsidRDefault="00DD4316" w:rsidP="004B058D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</w:p>
          <w:p w14:paraId="4852751D" w14:textId="77777777" w:rsidR="00DD4316" w:rsidRDefault="00DD4316" w:rsidP="00561CE6">
            <w:pPr>
              <w:pStyle w:val="ListParagraph"/>
              <w:numPr>
                <w:ilvl w:val="0"/>
                <w:numId w:val="2"/>
              </w:numPr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  <w:r w:rsidRPr="00DD4316"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>RDP-04-11 - Software Development Life Cycle Procedure</w:t>
            </w:r>
          </w:p>
          <w:p w14:paraId="3D9D7D97" w14:textId="0538E7F7" w:rsidR="00073711" w:rsidRPr="00917938" w:rsidRDefault="00073711" w:rsidP="00DD4316">
            <w:pPr>
              <w:pStyle w:val="ListParagraph"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</w:p>
        </w:tc>
      </w:tr>
    </w:tbl>
    <w:p w14:paraId="34207922" w14:textId="62386B4B" w:rsidR="007052BF" w:rsidRDefault="007052BF" w:rsidP="3B42408A">
      <w:pPr>
        <w:pStyle w:val="Heading1"/>
        <w:keepNext w:val="0"/>
        <w:keepLines w:val="0"/>
        <w:spacing w:before="0" w:after="120"/>
        <w:ind w:left="567"/>
        <w:rPr>
          <w:rFonts w:asciiTheme="majorBidi" w:hAnsiTheme="majorBidi" w:cstheme="majorBidi"/>
          <w:caps/>
          <w:color w:val="336699"/>
          <w:kern w:val="28"/>
          <w:sz w:val="24"/>
          <w:szCs w:val="24"/>
          <w:lang w:eastAsia="he-IL"/>
        </w:rPr>
      </w:pPr>
    </w:p>
    <w:p w14:paraId="297900CD" w14:textId="77777777" w:rsidR="007052BF" w:rsidRDefault="007052BF">
      <w:pPr>
        <w:spacing w:after="0" w:line="240" w:lineRule="auto"/>
        <w:rPr>
          <w:rFonts w:asciiTheme="majorBidi" w:eastAsia="Times New Roman" w:hAnsiTheme="majorBidi" w:cstheme="majorBidi"/>
          <w:b/>
          <w:bCs/>
          <w:caps/>
          <w:color w:val="336699"/>
          <w:kern w:val="28"/>
          <w:sz w:val="24"/>
          <w:szCs w:val="24"/>
          <w:lang w:eastAsia="he-IL"/>
        </w:rPr>
      </w:pPr>
      <w:r w:rsidRPr="3B42408A">
        <w:rPr>
          <w:rFonts w:asciiTheme="majorBidi" w:hAnsiTheme="majorBidi" w:cstheme="majorBidi"/>
          <w:caps/>
          <w:color w:val="336699"/>
          <w:sz w:val="24"/>
          <w:szCs w:val="24"/>
          <w:lang w:eastAsia="he-IL"/>
        </w:rPr>
        <w:br w:type="page"/>
      </w:r>
    </w:p>
    <w:p w14:paraId="73039BE0" w14:textId="1B46FC6F" w:rsidR="00E65709" w:rsidRDefault="00073711" w:rsidP="00F43193">
      <w:pPr>
        <w:pStyle w:val="Heading1"/>
        <w:keepNext w:val="0"/>
        <w:keepLines w:val="0"/>
        <w:numPr>
          <w:ilvl w:val="0"/>
          <w:numId w:val="1"/>
        </w:numPr>
        <w:tabs>
          <w:tab w:val="num" w:pos="567"/>
        </w:tabs>
        <w:spacing w:before="0" w:after="120"/>
        <w:ind w:left="567" w:hanging="567"/>
        <w:rPr>
          <w:rFonts w:asciiTheme="majorBidi" w:hAnsiTheme="majorBidi" w:cstheme="majorBidi"/>
          <w:caps/>
          <w:color w:val="336699"/>
          <w:kern w:val="28"/>
          <w:sz w:val="24"/>
          <w:szCs w:val="24"/>
          <w:lang w:eastAsia="he-IL"/>
        </w:rPr>
      </w:pPr>
      <w:r w:rsidRPr="3B42408A">
        <w:rPr>
          <w:rFonts w:asciiTheme="majorBidi" w:hAnsiTheme="majorBidi" w:cstheme="majorBidi"/>
          <w:caps/>
          <w:color w:val="336699"/>
          <w:kern w:val="28"/>
          <w:sz w:val="24"/>
          <w:szCs w:val="24"/>
          <w:lang w:eastAsia="he-IL"/>
        </w:rPr>
        <w:lastRenderedPageBreak/>
        <w:t>Abbreviations and Definitions</w:t>
      </w:r>
    </w:p>
    <w:p w14:paraId="1BA3108C" w14:textId="0D977449" w:rsidR="00667089" w:rsidDel="003B697F" w:rsidRDefault="00667089" w:rsidP="00667089">
      <w:pPr>
        <w:rPr>
          <w:lang w:eastAsia="he-IL"/>
        </w:rPr>
      </w:pPr>
    </w:p>
    <w:tbl>
      <w:tblPr>
        <w:tblW w:w="9763" w:type="dxa"/>
        <w:tblInd w:w="-23" w:type="dxa"/>
        <w:tblBorders>
          <w:top w:val="single" w:sz="12" w:space="0" w:color="auto"/>
          <w:left w:val="single" w:sz="12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9"/>
        <w:gridCol w:w="1861"/>
        <w:gridCol w:w="7353"/>
      </w:tblGrid>
      <w:tr w:rsidR="001A2FC3" w:rsidRPr="00722D44" w14:paraId="7D19736F" w14:textId="77777777" w:rsidTr="5C879FFA">
        <w:trPr>
          <w:trHeight w:val="300"/>
          <w:tblHeader/>
        </w:trPr>
        <w:tc>
          <w:tcPr>
            <w:tcW w:w="54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shd w:val="clear" w:color="auto" w:fill="C0C0C0"/>
          </w:tcPr>
          <w:p w14:paraId="761C666B" w14:textId="77777777" w:rsidR="001A2FC3" w:rsidRPr="00F11AFC" w:rsidRDefault="001A2FC3" w:rsidP="3B42408A">
            <w:pPr>
              <w:spacing w:after="60" w:line="240" w:lineRule="auto"/>
              <w:ind w:left="-2" w:right="-686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F11AFC">
              <w:rPr>
                <w:rFonts w:asciiTheme="majorBidi" w:hAnsiTheme="majorBidi" w:cstheme="majorBidi"/>
                <w:b/>
                <w:bCs/>
                <w:color w:val="000000" w:themeColor="text1"/>
              </w:rPr>
              <w:t>#</w:t>
            </w:r>
          </w:p>
        </w:tc>
        <w:tc>
          <w:tcPr>
            <w:tcW w:w="1861" w:type="dxa"/>
            <w:tcBorders>
              <w:top w:val="single" w:sz="18" w:space="0" w:color="auto"/>
              <w:bottom w:val="single" w:sz="12" w:space="0" w:color="auto"/>
            </w:tcBorders>
            <w:shd w:val="clear" w:color="auto" w:fill="C0C0C0"/>
          </w:tcPr>
          <w:p w14:paraId="3A920DA2" w14:textId="77777777" w:rsidR="001A2FC3" w:rsidRPr="00F11AFC" w:rsidRDefault="001A2FC3" w:rsidP="3B42408A">
            <w:pPr>
              <w:spacing w:after="60" w:line="240" w:lineRule="auto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Term/ Acronym</w:t>
            </w:r>
          </w:p>
        </w:tc>
        <w:tc>
          <w:tcPr>
            <w:tcW w:w="7353" w:type="dxa"/>
            <w:tcBorders>
              <w:top w:val="single" w:sz="18" w:space="0" w:color="auto"/>
              <w:bottom w:val="single" w:sz="12" w:space="0" w:color="auto"/>
            </w:tcBorders>
            <w:shd w:val="clear" w:color="auto" w:fill="C0C0C0"/>
          </w:tcPr>
          <w:p w14:paraId="1021D5F3" w14:textId="77777777" w:rsidR="001A2FC3" w:rsidRPr="00F11AFC" w:rsidRDefault="001A2FC3" w:rsidP="3B42408A">
            <w:pPr>
              <w:spacing w:after="60" w:line="240" w:lineRule="auto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Definition</w:t>
            </w:r>
          </w:p>
        </w:tc>
      </w:tr>
      <w:tr w:rsidR="001A2FC3" w:rsidRPr="00722D44" w14:paraId="2A68887D" w14:textId="77777777" w:rsidTr="5C879FFA">
        <w:trPr>
          <w:trHeight w:val="300"/>
        </w:trPr>
        <w:tc>
          <w:tcPr>
            <w:tcW w:w="549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5E34E302" w14:textId="77777777" w:rsidR="001A2FC3" w:rsidRPr="00360598" w:rsidRDefault="001A2FC3" w:rsidP="3B42408A">
            <w:pPr>
              <w:pStyle w:val="ListParagraph"/>
              <w:numPr>
                <w:ilvl w:val="0"/>
                <w:numId w:val="16"/>
              </w:numPr>
              <w:spacing w:after="60" w:line="240" w:lineRule="auto"/>
              <w:ind w:left="-2" w:right="-686"/>
              <w:jc w:val="center"/>
            </w:pPr>
          </w:p>
        </w:tc>
        <w:tc>
          <w:tcPr>
            <w:tcW w:w="18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F5B924" w14:textId="77777777" w:rsidR="001A2FC3" w:rsidRPr="00CE34B9" w:rsidRDefault="001A2FC3" w:rsidP="3B42408A">
            <w:pPr>
              <w:spacing w:after="60" w:line="240" w:lineRule="auto"/>
              <w:rPr>
                <w:rFonts w:cs="Calibri"/>
              </w:rPr>
            </w:pPr>
            <w:r w:rsidRPr="3B42408A">
              <w:rPr>
                <w:rFonts w:cs="Calibri"/>
              </w:rPr>
              <w:t>API</w:t>
            </w:r>
          </w:p>
        </w:tc>
        <w:tc>
          <w:tcPr>
            <w:tcW w:w="73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6CC65C1" w14:textId="77777777" w:rsidR="001A2FC3" w:rsidRPr="00CE34B9" w:rsidRDefault="001A2FC3" w:rsidP="3B42408A">
            <w:pPr>
              <w:spacing w:after="60" w:line="240" w:lineRule="auto"/>
              <w:rPr>
                <w:rFonts w:cs="Calibri"/>
              </w:rPr>
            </w:pPr>
            <w:r w:rsidRPr="3B42408A">
              <w:rPr>
                <w:rFonts w:cs="Calibri"/>
              </w:rPr>
              <w:t>Application Programming Interface</w:t>
            </w:r>
          </w:p>
        </w:tc>
      </w:tr>
      <w:tr w:rsidR="001A2FC3" w:rsidRPr="00722D44" w14:paraId="4A4ED373" w14:textId="77777777" w:rsidTr="5C879FFA">
        <w:trPr>
          <w:trHeight w:val="300"/>
        </w:trPr>
        <w:tc>
          <w:tcPr>
            <w:tcW w:w="549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04DAC531" w14:textId="77777777" w:rsidR="001A2FC3" w:rsidRPr="00360598" w:rsidRDefault="001A2FC3" w:rsidP="3B42408A">
            <w:pPr>
              <w:pStyle w:val="ListParagraph"/>
              <w:numPr>
                <w:ilvl w:val="0"/>
                <w:numId w:val="16"/>
              </w:numPr>
              <w:spacing w:after="60" w:line="240" w:lineRule="auto"/>
              <w:ind w:left="-2" w:right="-686"/>
              <w:jc w:val="center"/>
            </w:pPr>
          </w:p>
        </w:tc>
        <w:tc>
          <w:tcPr>
            <w:tcW w:w="18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CB8D71" w14:textId="77777777" w:rsidR="001A2FC3" w:rsidRPr="00CE34B9" w:rsidRDefault="001A2FC3" w:rsidP="3B42408A">
            <w:pPr>
              <w:spacing w:after="60" w:line="240" w:lineRule="auto"/>
              <w:rPr>
                <w:rFonts w:cs="Calibri"/>
              </w:rPr>
            </w:pPr>
            <w:r w:rsidRPr="3B42408A">
              <w:rPr>
                <w:rFonts w:cs="Calibri"/>
              </w:rPr>
              <w:t>OTS</w:t>
            </w:r>
          </w:p>
        </w:tc>
        <w:tc>
          <w:tcPr>
            <w:tcW w:w="73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6FE0692" w14:textId="77777777" w:rsidR="001A2FC3" w:rsidRPr="00CE34B9" w:rsidRDefault="001A2FC3" w:rsidP="3B42408A">
            <w:pPr>
              <w:spacing w:after="60" w:line="240" w:lineRule="auto"/>
              <w:rPr>
                <w:rFonts w:cs="Calibri"/>
              </w:rPr>
            </w:pPr>
            <w:r w:rsidRPr="3B42408A">
              <w:rPr>
                <w:rFonts w:cs="Calibri"/>
              </w:rPr>
              <w:t>Off The Shelf Software</w:t>
            </w:r>
          </w:p>
        </w:tc>
      </w:tr>
      <w:tr w:rsidR="001A2FC3" w:rsidRPr="00722D44" w14:paraId="05E2AEF9" w14:textId="77777777" w:rsidTr="5C879FFA">
        <w:trPr>
          <w:trHeight w:val="300"/>
        </w:trPr>
        <w:tc>
          <w:tcPr>
            <w:tcW w:w="549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3E4B9DC7" w14:textId="77777777" w:rsidR="001A2FC3" w:rsidRPr="00360598" w:rsidRDefault="001A2FC3" w:rsidP="3B42408A">
            <w:pPr>
              <w:pStyle w:val="ListParagraph"/>
              <w:numPr>
                <w:ilvl w:val="0"/>
                <w:numId w:val="16"/>
              </w:numPr>
              <w:spacing w:after="60" w:line="240" w:lineRule="auto"/>
              <w:ind w:left="-2" w:right="-686"/>
              <w:jc w:val="center"/>
            </w:pPr>
          </w:p>
        </w:tc>
        <w:tc>
          <w:tcPr>
            <w:tcW w:w="18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F0AB50" w14:textId="77777777" w:rsidR="001A2FC3" w:rsidRPr="00CE34B9" w:rsidRDefault="001A2FC3" w:rsidP="3B42408A">
            <w:pPr>
              <w:spacing w:after="60" w:line="240" w:lineRule="auto"/>
              <w:rPr>
                <w:rFonts w:cs="Calibri"/>
              </w:rPr>
            </w:pPr>
            <w:r w:rsidRPr="3B42408A">
              <w:rPr>
                <w:rFonts w:cs="Calibri"/>
              </w:rPr>
              <w:t>SDLC</w:t>
            </w:r>
          </w:p>
        </w:tc>
        <w:tc>
          <w:tcPr>
            <w:tcW w:w="73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CE91BF7" w14:textId="77777777" w:rsidR="001A2FC3" w:rsidRPr="00CE34B9" w:rsidRDefault="001A2FC3" w:rsidP="3B42408A">
            <w:pPr>
              <w:spacing w:after="60" w:line="240" w:lineRule="auto"/>
              <w:rPr>
                <w:rFonts w:cs="Calibri"/>
              </w:rPr>
            </w:pPr>
            <w:r w:rsidRPr="3B42408A">
              <w:rPr>
                <w:rFonts w:cs="Calibri"/>
              </w:rPr>
              <w:t>Software Development Life Cycle</w:t>
            </w:r>
          </w:p>
        </w:tc>
      </w:tr>
      <w:tr w:rsidR="001A2FC3" w:rsidRPr="00722D44" w14:paraId="012CDBB5" w14:textId="77777777" w:rsidTr="5C879FFA">
        <w:trPr>
          <w:trHeight w:val="300"/>
        </w:trPr>
        <w:tc>
          <w:tcPr>
            <w:tcW w:w="549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645F2A92" w14:textId="77777777" w:rsidR="001A2FC3" w:rsidRPr="00360598" w:rsidRDefault="001A2FC3" w:rsidP="3B42408A">
            <w:pPr>
              <w:pStyle w:val="ListParagraph"/>
              <w:numPr>
                <w:ilvl w:val="0"/>
                <w:numId w:val="16"/>
              </w:numPr>
              <w:spacing w:after="60" w:line="240" w:lineRule="auto"/>
              <w:ind w:left="-2" w:right="-686"/>
              <w:jc w:val="center"/>
            </w:pPr>
          </w:p>
        </w:tc>
        <w:tc>
          <w:tcPr>
            <w:tcW w:w="18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F11202" w14:textId="77777777" w:rsidR="001A2FC3" w:rsidRPr="00CE34B9" w:rsidRDefault="001A2FC3" w:rsidP="3B42408A">
            <w:pPr>
              <w:spacing w:after="60" w:line="240" w:lineRule="auto"/>
              <w:rPr>
                <w:rFonts w:cs="Calibri"/>
              </w:rPr>
            </w:pPr>
            <w:r w:rsidRPr="3B42408A">
              <w:rPr>
                <w:rFonts w:cs="Calibri"/>
              </w:rPr>
              <w:t>SOUP</w:t>
            </w:r>
          </w:p>
        </w:tc>
        <w:tc>
          <w:tcPr>
            <w:tcW w:w="73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84CB0F2" w14:textId="77777777" w:rsidR="001A2FC3" w:rsidRPr="00CE34B9" w:rsidRDefault="001A2FC3" w:rsidP="3B42408A">
            <w:pPr>
              <w:spacing w:after="60" w:line="240" w:lineRule="auto"/>
              <w:rPr>
                <w:rFonts w:cs="Calibri"/>
              </w:rPr>
            </w:pPr>
            <w:r w:rsidRPr="3B42408A">
              <w:rPr>
                <w:rFonts w:cs="Calibri"/>
              </w:rPr>
              <w:t>Software Of Unknown Providence</w:t>
            </w:r>
          </w:p>
        </w:tc>
      </w:tr>
      <w:tr w:rsidR="001A2FC3" w:rsidRPr="00722D44" w14:paraId="1D4C71E3" w14:textId="77777777" w:rsidTr="5C879FFA">
        <w:trPr>
          <w:trHeight w:val="300"/>
        </w:trPr>
        <w:tc>
          <w:tcPr>
            <w:tcW w:w="549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30F54D2D" w14:textId="77777777" w:rsidR="001A2FC3" w:rsidRPr="00360598" w:rsidRDefault="001A2FC3" w:rsidP="3B42408A">
            <w:pPr>
              <w:pStyle w:val="ListParagraph"/>
              <w:numPr>
                <w:ilvl w:val="0"/>
                <w:numId w:val="16"/>
              </w:numPr>
              <w:spacing w:after="60" w:line="240" w:lineRule="auto"/>
              <w:ind w:left="-2" w:right="-686"/>
              <w:jc w:val="center"/>
            </w:pPr>
          </w:p>
        </w:tc>
        <w:tc>
          <w:tcPr>
            <w:tcW w:w="18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9E8772" w14:textId="77777777" w:rsidR="001A2FC3" w:rsidRPr="00CE34B9" w:rsidRDefault="001A2FC3" w:rsidP="3B42408A">
            <w:pPr>
              <w:spacing w:after="60" w:line="240" w:lineRule="auto"/>
              <w:rPr>
                <w:rFonts w:cs="Calibri"/>
              </w:rPr>
            </w:pPr>
            <w:r w:rsidRPr="3B42408A">
              <w:rPr>
                <w:rFonts w:cs="Calibri"/>
              </w:rPr>
              <w:t>SRS</w:t>
            </w:r>
          </w:p>
        </w:tc>
        <w:tc>
          <w:tcPr>
            <w:tcW w:w="73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55BF0C6C" w14:textId="77777777" w:rsidR="001A2FC3" w:rsidRPr="00CE34B9" w:rsidRDefault="001A2FC3" w:rsidP="3B42408A">
            <w:pPr>
              <w:spacing w:after="60" w:line="240" w:lineRule="auto"/>
              <w:rPr>
                <w:rFonts w:cs="Calibri"/>
              </w:rPr>
            </w:pPr>
            <w:r w:rsidRPr="3B42408A">
              <w:rPr>
                <w:rFonts w:cs="Calibri"/>
              </w:rPr>
              <w:t>Software Requirements Document</w:t>
            </w:r>
          </w:p>
        </w:tc>
      </w:tr>
      <w:tr w:rsidR="00307C88" w:rsidRPr="00722D44" w14:paraId="3B6688DA" w14:textId="77777777" w:rsidTr="5C879FFA">
        <w:trPr>
          <w:trHeight w:val="300"/>
        </w:trPr>
        <w:tc>
          <w:tcPr>
            <w:tcW w:w="549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23CA4878" w14:textId="77777777" w:rsidR="00307C88" w:rsidRPr="00360598" w:rsidRDefault="00307C88" w:rsidP="00307C88">
            <w:pPr>
              <w:pStyle w:val="ListParagraph"/>
              <w:numPr>
                <w:ilvl w:val="0"/>
                <w:numId w:val="16"/>
              </w:numPr>
              <w:spacing w:after="60" w:line="240" w:lineRule="auto"/>
              <w:ind w:left="-2" w:right="-686"/>
              <w:jc w:val="center"/>
            </w:pPr>
          </w:p>
        </w:tc>
        <w:tc>
          <w:tcPr>
            <w:tcW w:w="18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4AF604" w14:textId="47619083" w:rsidR="00307C88" w:rsidRPr="3B42408A" w:rsidRDefault="00307C88" w:rsidP="00307C88">
            <w:pPr>
              <w:spacing w:after="60" w:line="240" w:lineRule="auto"/>
              <w:rPr>
                <w:rFonts w:cs="Calibri"/>
              </w:rPr>
            </w:pPr>
            <w:r>
              <w:rPr>
                <w:rFonts w:cs="Calibri"/>
              </w:rPr>
              <w:t>PRD</w:t>
            </w:r>
          </w:p>
        </w:tc>
        <w:tc>
          <w:tcPr>
            <w:tcW w:w="73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0CCC9CD" w14:textId="6233C33C" w:rsidR="00307C88" w:rsidRPr="3B42408A" w:rsidRDefault="00307C88" w:rsidP="00307C88">
            <w:pPr>
              <w:spacing w:after="60" w:line="240" w:lineRule="auto"/>
              <w:rPr>
                <w:rFonts w:cs="Calibri"/>
              </w:rPr>
            </w:pPr>
            <w:r w:rsidRPr="589DB5AA">
              <w:rPr>
                <w:rFonts w:cs="Calibri"/>
              </w:rPr>
              <w:t>Product Requirement Documents</w:t>
            </w:r>
          </w:p>
        </w:tc>
      </w:tr>
      <w:tr w:rsidR="001A2FC3" w:rsidRPr="00722D44" w14:paraId="0DA53D07" w14:textId="77777777" w:rsidTr="5C879FFA">
        <w:trPr>
          <w:trHeight w:val="300"/>
        </w:trPr>
        <w:tc>
          <w:tcPr>
            <w:tcW w:w="549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79882CBE" w14:textId="77777777" w:rsidR="001A2FC3" w:rsidRPr="00360598" w:rsidRDefault="001A2FC3" w:rsidP="00307C88">
            <w:pPr>
              <w:pStyle w:val="ListParagraph"/>
              <w:numPr>
                <w:ilvl w:val="0"/>
                <w:numId w:val="16"/>
              </w:numPr>
              <w:spacing w:after="60" w:line="240" w:lineRule="auto"/>
              <w:ind w:left="-2" w:right="-686"/>
              <w:jc w:val="center"/>
            </w:pPr>
          </w:p>
        </w:tc>
        <w:tc>
          <w:tcPr>
            <w:tcW w:w="18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297140" w14:textId="77777777" w:rsidR="001A2FC3" w:rsidRPr="00CE34B9" w:rsidRDefault="001A2FC3" w:rsidP="00307C88">
            <w:pPr>
              <w:spacing w:after="60" w:line="240" w:lineRule="auto"/>
              <w:rPr>
                <w:rFonts w:cs="Calibri"/>
              </w:rPr>
            </w:pPr>
            <w:r w:rsidRPr="3B42408A">
              <w:rPr>
                <w:rFonts w:cs="Calibri"/>
              </w:rPr>
              <w:t>SW</w:t>
            </w:r>
          </w:p>
        </w:tc>
        <w:tc>
          <w:tcPr>
            <w:tcW w:w="73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8EAAABE" w14:textId="77777777" w:rsidR="001A2FC3" w:rsidRPr="00CE34B9" w:rsidRDefault="001A2FC3" w:rsidP="00307C88">
            <w:pPr>
              <w:spacing w:after="60" w:line="240" w:lineRule="auto"/>
              <w:rPr>
                <w:rFonts w:cs="Calibri"/>
              </w:rPr>
            </w:pPr>
            <w:r w:rsidRPr="3B42408A">
              <w:rPr>
                <w:rFonts w:cs="Calibri"/>
              </w:rPr>
              <w:t>Software</w:t>
            </w:r>
          </w:p>
        </w:tc>
      </w:tr>
    </w:tbl>
    <w:p w14:paraId="7CE1B0D3" w14:textId="77777777" w:rsidR="00667089" w:rsidRPr="00667089" w:rsidRDefault="00667089" w:rsidP="3B42408A">
      <w:pPr>
        <w:rPr>
          <w:lang w:eastAsia="he-IL"/>
        </w:rPr>
      </w:pPr>
    </w:p>
    <w:p w14:paraId="5203C08B" w14:textId="28547457" w:rsidR="00626013" w:rsidRPr="00C73BBF" w:rsidRDefault="009A4A18" w:rsidP="3B42408A">
      <w:pPr>
        <w:pStyle w:val="Heading1"/>
        <w:keepNext w:val="0"/>
        <w:keepLines w:val="0"/>
        <w:numPr>
          <w:ilvl w:val="0"/>
          <w:numId w:val="1"/>
        </w:numPr>
        <w:tabs>
          <w:tab w:val="num" w:pos="567"/>
        </w:tabs>
        <w:spacing w:before="0" w:after="120"/>
        <w:ind w:left="567" w:hanging="567"/>
        <w:rPr>
          <w:rFonts w:asciiTheme="majorBidi" w:hAnsiTheme="majorBidi" w:cstheme="majorBidi"/>
          <w:caps/>
          <w:color w:val="336699"/>
          <w:kern w:val="28"/>
          <w:sz w:val="24"/>
          <w:szCs w:val="24"/>
          <w:lang w:eastAsia="he-IL"/>
        </w:rPr>
      </w:pPr>
      <w:r w:rsidRPr="3B42408A">
        <w:rPr>
          <w:rFonts w:asciiTheme="majorBidi" w:hAnsiTheme="majorBidi" w:cstheme="majorBidi"/>
          <w:caps/>
          <w:color w:val="336699"/>
          <w:kern w:val="28"/>
          <w:sz w:val="24"/>
          <w:szCs w:val="24"/>
          <w:lang w:eastAsia="he-IL"/>
        </w:rPr>
        <w:t>Development Process Overview</w:t>
      </w:r>
    </w:p>
    <w:p w14:paraId="2F13856C" w14:textId="4725D5E9" w:rsidR="00CE34B9" w:rsidRDefault="009C3202" w:rsidP="00626013">
      <w:r>
        <w:t xml:space="preserve">Development of predictive models follows </w:t>
      </w:r>
      <w:r w:rsidR="00341ABE">
        <w:t>the SDLC path</w:t>
      </w:r>
      <w:r w:rsidR="00252599">
        <w:t>, however in most cases there is a research project</w:t>
      </w:r>
      <w:r w:rsidR="00EB7FE8">
        <w:t>/period</w:t>
      </w:r>
      <w:r w:rsidR="00252599">
        <w:t xml:space="preserve"> that precedes the decision to “productize” a predictive capability, that is to </w:t>
      </w:r>
      <w:r w:rsidR="006975CF">
        <w:t xml:space="preserve">develop </w:t>
      </w:r>
      <w:r w:rsidR="005E0E3D">
        <w:t>an AlgoMarker</w:t>
      </w:r>
      <w:r w:rsidR="00BB74E7">
        <w:t xml:space="preserve"> </w:t>
      </w:r>
      <w:r w:rsidR="00B97559">
        <w:t xml:space="preserve">and package it. </w:t>
      </w:r>
      <w:r w:rsidR="00516241">
        <w:t xml:space="preserve">During the research an initial PRD may be </w:t>
      </w:r>
      <w:r w:rsidR="00791448">
        <w:t>worked</w:t>
      </w:r>
      <w:r w:rsidR="307F99BE">
        <w:t>,</w:t>
      </w:r>
      <w:r w:rsidR="00791448">
        <w:t xml:space="preserve"> on and software requirements may be created for that, however, after the </w:t>
      </w:r>
      <w:r w:rsidR="00CF6A24">
        <w:t xml:space="preserve">decision to “productive” </w:t>
      </w:r>
      <w:r w:rsidR="00B33A12">
        <w:t>the PRD and SRS will be revisited, updated and rewritten to align with the research findings</w:t>
      </w:r>
      <w:r w:rsidR="007B5627">
        <w:t xml:space="preserve"> and to maximize the </w:t>
      </w:r>
      <w:r w:rsidR="002B67BA">
        <w:t xml:space="preserve">potential product market fit and viability. </w:t>
      </w:r>
      <w:r w:rsidR="00B33A12">
        <w:t xml:space="preserve"> </w:t>
      </w:r>
    </w:p>
    <w:p w14:paraId="64E09E60" w14:textId="627AB80F" w:rsidR="0046369F" w:rsidRDefault="007E4137" w:rsidP="00626013">
      <w:r>
        <w:t xml:space="preserve">We highlight in the process the </w:t>
      </w:r>
      <w:r w:rsidR="00832A4E">
        <w:t xml:space="preserve">starting and ending points in terms of configuration management and the </w:t>
      </w:r>
      <w:r w:rsidR="00DA40F8">
        <w:t xml:space="preserve">process that takes place during the </w:t>
      </w:r>
      <w:r w:rsidR="00F437B6">
        <w:t>coding, unit test and V&amp;V activities.</w:t>
      </w:r>
    </w:p>
    <w:p w14:paraId="02ED1927" w14:textId="0DB331B3" w:rsidR="00F437B6" w:rsidRDefault="00F437B6" w:rsidP="00626013">
      <w:r>
        <w:t>The following diagram visualizes the process:</w:t>
      </w:r>
    </w:p>
    <w:p w14:paraId="77911CBF" w14:textId="47D6A4A1" w:rsidR="009826D7" w:rsidRDefault="00AD5126" w:rsidP="00626013">
      <w:r>
        <w:rPr>
          <w:noProof/>
        </w:rPr>
        <w:drawing>
          <wp:inline distT="0" distB="0" distL="0" distR="0" wp14:anchorId="2AF9982B" wp14:editId="46D9D1E9">
            <wp:extent cx="6463030" cy="1972945"/>
            <wp:effectExtent l="0" t="0" r="0" b="0"/>
            <wp:docPr id="2106522730" name="Picture 2106522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652273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03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0BE6" w14:textId="66CCE747" w:rsidR="00BC2E77" w:rsidRDefault="00BC2E77" w:rsidP="00626013"/>
    <w:p w14:paraId="3BC36804" w14:textId="00568AB1" w:rsidR="009A35E1" w:rsidRPr="00C73BBF" w:rsidRDefault="003416F6" w:rsidP="00C73BBF">
      <w:pPr>
        <w:pStyle w:val="ListParagraph"/>
        <w:numPr>
          <w:ilvl w:val="0"/>
          <w:numId w:val="18"/>
        </w:numPr>
        <w:spacing w:after="120"/>
        <w:rPr>
          <w:rFonts w:asciiTheme="majorBidi" w:hAnsiTheme="majorBidi" w:cstheme="majorBidi"/>
          <w:caps/>
          <w:color w:val="336699"/>
          <w:kern w:val="28"/>
          <w:sz w:val="24"/>
          <w:szCs w:val="24"/>
          <w:lang w:eastAsia="he-IL"/>
        </w:rPr>
      </w:pPr>
      <w:r w:rsidRPr="3B42408A">
        <w:rPr>
          <w:rFonts w:asciiTheme="majorBidi" w:hAnsiTheme="majorBidi" w:cstheme="majorBidi"/>
          <w:caps/>
          <w:color w:val="336699"/>
          <w:sz w:val="24"/>
          <w:szCs w:val="24"/>
          <w:lang w:eastAsia="he-IL"/>
        </w:rPr>
        <w:t xml:space="preserve">Configuration Management </w:t>
      </w:r>
      <w:r w:rsidR="009A4A18" w:rsidRPr="3B42408A">
        <w:rPr>
          <w:rFonts w:asciiTheme="majorBidi" w:hAnsiTheme="majorBidi" w:cstheme="majorBidi"/>
          <w:caps/>
          <w:color w:val="336699"/>
          <w:kern w:val="28"/>
          <w:sz w:val="24"/>
          <w:szCs w:val="24"/>
          <w:lang w:eastAsia="he-IL"/>
        </w:rPr>
        <w:t>Procedure</w:t>
      </w:r>
      <w:r w:rsidRPr="3B42408A">
        <w:rPr>
          <w:rFonts w:asciiTheme="majorBidi" w:hAnsiTheme="majorBidi" w:cstheme="majorBidi"/>
          <w:caps/>
          <w:color w:val="336699"/>
          <w:sz w:val="24"/>
          <w:szCs w:val="24"/>
          <w:lang w:eastAsia="he-IL"/>
        </w:rPr>
        <w:t>s</w:t>
      </w:r>
      <w:r w:rsidR="009A4A18" w:rsidRPr="3B42408A">
        <w:rPr>
          <w:rFonts w:asciiTheme="majorBidi" w:hAnsiTheme="majorBidi" w:cstheme="majorBidi"/>
          <w:caps/>
          <w:color w:val="336699"/>
          <w:kern w:val="28"/>
          <w:sz w:val="24"/>
          <w:szCs w:val="24"/>
          <w:lang w:eastAsia="he-IL"/>
        </w:rPr>
        <w:t xml:space="preserve"> </w:t>
      </w:r>
    </w:p>
    <w:p w14:paraId="335862C8" w14:textId="550391E7" w:rsidR="00804274" w:rsidRPr="00E7159D" w:rsidRDefault="00F10EBC" w:rsidP="3B42408A">
      <w:pPr>
        <w:pStyle w:val="Heading2"/>
        <w:keepLines w:val="0"/>
        <w:numPr>
          <w:ilvl w:val="1"/>
          <w:numId w:val="1"/>
        </w:numPr>
        <w:tabs>
          <w:tab w:val="num" w:pos="680"/>
          <w:tab w:val="right" w:pos="1134"/>
        </w:tabs>
        <w:spacing w:before="360" w:after="120"/>
        <w:ind w:left="680" w:hanging="680"/>
        <w:rPr>
          <w:rFonts w:asciiTheme="majorBidi" w:hAnsiTheme="majorBidi"/>
          <w:color w:val="336699"/>
          <w:kern w:val="28"/>
          <w:sz w:val="24"/>
          <w:szCs w:val="24"/>
          <w:lang w:eastAsia="he-IL"/>
        </w:rPr>
      </w:pPr>
      <w:r w:rsidRPr="3B42408A">
        <w:rPr>
          <w:rFonts w:asciiTheme="majorBidi" w:hAnsiTheme="majorBidi"/>
          <w:color w:val="336699"/>
          <w:kern w:val="28"/>
          <w:sz w:val="24"/>
          <w:szCs w:val="24"/>
          <w:lang w:eastAsia="he-IL"/>
        </w:rPr>
        <w:t xml:space="preserve">Opening </w:t>
      </w:r>
      <w:r w:rsidR="00772492" w:rsidRPr="3B42408A">
        <w:rPr>
          <w:rFonts w:asciiTheme="majorBidi" w:hAnsiTheme="majorBidi"/>
          <w:color w:val="336699"/>
          <w:kern w:val="28"/>
          <w:sz w:val="24"/>
          <w:szCs w:val="24"/>
          <w:lang w:eastAsia="he-IL"/>
        </w:rPr>
        <w:t>Project</w:t>
      </w:r>
    </w:p>
    <w:p w14:paraId="3A5A5046" w14:textId="795D4295" w:rsidR="00B35D5F" w:rsidRDefault="004B644A" w:rsidP="009A35E1">
      <w:r>
        <w:t xml:space="preserve">When </w:t>
      </w:r>
      <w:r w:rsidR="003346C3">
        <w:t>development starts, each developer create</w:t>
      </w:r>
      <w:r w:rsidR="00B35D5F">
        <w:t xml:space="preserve">s or connects to the git repository for the project as described below: </w:t>
      </w:r>
    </w:p>
    <w:p w14:paraId="5267515E" w14:textId="7220EE29" w:rsidR="009A35E1" w:rsidRDefault="00B35D5F" w:rsidP="009A35E1">
      <w:r>
        <w:t>The</w:t>
      </w:r>
      <w:r w:rsidR="009A35E1">
        <w:t xml:space="preserve"> source code </w:t>
      </w:r>
      <w:r>
        <w:t xml:space="preserve">is divided </w:t>
      </w:r>
      <w:r w:rsidR="009A35E1">
        <w:t>into several git repositories</w:t>
      </w:r>
      <w:r>
        <w:t>:</w:t>
      </w:r>
    </w:p>
    <w:p w14:paraId="60A95F02" w14:textId="116BD41F" w:rsidR="009A35E1" w:rsidRDefault="009A35E1" w:rsidP="009A35E1">
      <w:pPr>
        <w:pStyle w:val="ListParagraph"/>
        <w:numPr>
          <w:ilvl w:val="0"/>
          <w:numId w:val="7"/>
        </w:numPr>
      </w:pPr>
      <w:r>
        <w:lastRenderedPageBreak/>
        <w:t>MR_LIBS – main library code, contains the MedModel + AlgoMarker</w:t>
      </w:r>
      <w:r w:rsidR="0045484A">
        <w:rPr>
          <w:rFonts w:hint="cs"/>
        </w:rPr>
        <w:t xml:space="preserve">. This part is backward </w:t>
      </w:r>
      <w:r w:rsidR="00B903A3">
        <w:t>compatible</w:t>
      </w:r>
      <w:r w:rsidR="0045484A">
        <w:rPr>
          <w:rFonts w:hint="cs"/>
        </w:rPr>
        <w:t xml:space="preserve"> </w:t>
      </w:r>
      <w:r w:rsidR="0093472D">
        <w:rPr>
          <w:rFonts w:hint="cs"/>
        </w:rPr>
        <w:t xml:space="preserve">with old AlgoMarkers. </w:t>
      </w:r>
      <w:r w:rsidR="00293A5A">
        <w:t>T</w:t>
      </w:r>
      <w:r w:rsidR="00293A5A">
        <w:rPr>
          <w:rFonts w:hint="cs"/>
        </w:rPr>
        <w:t xml:space="preserve">he AlgoMarker shared library requires this </w:t>
      </w:r>
      <w:r w:rsidR="00DF2967">
        <w:rPr>
          <w:rFonts w:hint="cs"/>
        </w:rPr>
        <w:t>git repository and only this.</w:t>
      </w:r>
    </w:p>
    <w:p w14:paraId="5CAEC417" w14:textId="77777777" w:rsidR="009A35E1" w:rsidRDefault="009A35E1" w:rsidP="00BC2E77">
      <w:pPr>
        <w:pStyle w:val="ListParagraph"/>
        <w:numPr>
          <w:ilvl w:val="0"/>
          <w:numId w:val="7"/>
        </w:numPr>
      </w:pPr>
      <w:r>
        <w:t>MR_Tools – Our tools/ETL tools that uses MR_LIBs for internal usages. Not exposed to client</w:t>
      </w:r>
    </w:p>
    <w:p w14:paraId="37A58391" w14:textId="3AA95100" w:rsidR="009A35E1" w:rsidRDefault="009A35E1" w:rsidP="00BC2E77">
      <w:pPr>
        <w:pStyle w:val="ListParagraph"/>
        <w:numPr>
          <w:ilvl w:val="0"/>
          <w:numId w:val="7"/>
        </w:numPr>
      </w:pPr>
      <w:r>
        <w:t>MR_Scripts – some script</w:t>
      </w:r>
      <w:r w:rsidR="00B35D5F">
        <w:t>s</w:t>
      </w:r>
      <w:r>
        <w:t>, environment tools we use</w:t>
      </w:r>
    </w:p>
    <w:p w14:paraId="63B52A04" w14:textId="77777777" w:rsidR="009A35E1" w:rsidRDefault="009A35E1" w:rsidP="00BC2E77">
      <w:pPr>
        <w:pStyle w:val="ListParagraph"/>
        <w:numPr>
          <w:ilvl w:val="0"/>
          <w:numId w:val="7"/>
        </w:numPr>
      </w:pPr>
      <w:r>
        <w:t>MR_Resources – some resource we use or want to document like configuration examples</w:t>
      </w:r>
    </w:p>
    <w:p w14:paraId="3819BB36" w14:textId="07B99A5A" w:rsidR="009A35E1" w:rsidRDefault="009A35E1" w:rsidP="00BC2E77">
      <w:pPr>
        <w:pStyle w:val="ListParagraph"/>
        <w:numPr>
          <w:ilvl w:val="0"/>
          <w:numId w:val="7"/>
        </w:numPr>
      </w:pPr>
      <w:r>
        <w:t>Specific git repository for each project/AlgoMarker</w:t>
      </w:r>
      <w:r w:rsidR="00B35D5F">
        <w:t xml:space="preserve"> (see table below)</w:t>
      </w:r>
    </w:p>
    <w:p w14:paraId="7D344EFB" w14:textId="4A10D309" w:rsidR="009A35E1" w:rsidRPr="000B16C0" w:rsidRDefault="009A35E1" w:rsidP="000B16C0">
      <w:r w:rsidRPr="00E23C72">
        <w:t xml:space="preserve">The full structure is described in </w:t>
      </w:r>
      <w:r w:rsidR="00B35D5F">
        <w:t>the</w:t>
      </w:r>
      <w:r w:rsidR="00B35D5F" w:rsidRPr="00E23C72">
        <w:t xml:space="preserve"> </w:t>
      </w:r>
      <w:r w:rsidRPr="00E23C72">
        <w:t xml:space="preserve">internal confluence </w:t>
      </w:r>
      <w:r w:rsidR="00B35D5F">
        <w:t>.</w:t>
      </w:r>
      <w:r w:rsidRPr="00E23C72">
        <w:t>(</w:t>
      </w:r>
      <w:hyperlink r:id="rId13">
        <w:r w:rsidRPr="3B42408A">
          <w:rPr>
            <w:rStyle w:val="Hyperlink"/>
          </w:rPr>
          <w:t>http://confluence:8090/display/WIK/Moving+to+the+new+git+repositories</w:t>
        </w:r>
      </w:hyperlink>
      <w:r>
        <w:t>)</w:t>
      </w:r>
      <w:r w:rsidR="00B35D5F">
        <w:t>. N</w:t>
      </w:r>
      <w:r>
        <w:t>ew</w:t>
      </w:r>
      <w:r w:rsidRPr="00E23C72">
        <w:t xml:space="preserve"> employee landing page</w:t>
      </w:r>
      <w:r w:rsidR="00B35D5F">
        <w:t xml:space="preserve"> contains more information on how to </w:t>
      </w:r>
      <w:r w:rsidRPr="00E23C72">
        <w:t xml:space="preserve">setup the development environment. There is a convention on where to store those git repositories for each user.  </w:t>
      </w:r>
    </w:p>
    <w:p w14:paraId="5255AEA7" w14:textId="7E3E81EB" w:rsidR="00B05980" w:rsidRDefault="00B05980" w:rsidP="009A35E1">
      <w:r w:rsidRPr="009A35E1">
        <w:t>The new repositories will all be under /nas1/UsersData/{user}/MR</w:t>
      </w:r>
      <w:r w:rsidR="009A35E1">
        <w:br/>
      </w:r>
      <w:r w:rsidRPr="009A35E1">
        <w:t>Here's a sketch of the structure to create and work with (each leaf in this drawing is a git repository):</w:t>
      </w:r>
    </w:p>
    <w:p w14:paraId="13092EA9" w14:textId="77777777" w:rsidR="00BB3D8C" w:rsidRDefault="00BB3D8C" w:rsidP="009A35E1"/>
    <w:p w14:paraId="69E3DC6E" w14:textId="1EB44619" w:rsidR="00FC2ED2" w:rsidDel="0057750C" w:rsidRDefault="00FC2ED2" w:rsidP="009A35E1"/>
    <w:tbl>
      <w:tblPr>
        <w:tblStyle w:val="PlainTable3"/>
        <w:tblW w:w="10206" w:type="dxa"/>
        <w:tblLook w:val="0620" w:firstRow="1" w:lastRow="0" w:firstColumn="0" w:lastColumn="0" w:noHBand="1" w:noVBand="1"/>
      </w:tblPr>
      <w:tblGrid>
        <w:gridCol w:w="4536"/>
        <w:gridCol w:w="5670"/>
      </w:tblGrid>
      <w:tr w:rsidR="00D17A02" w14:paraId="69D1F18B" w14:textId="77777777" w:rsidTr="00C73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tblHeader/>
        </w:trPr>
        <w:tc>
          <w:tcPr>
            <w:tcW w:w="4536" w:type="dxa"/>
          </w:tcPr>
          <w:p w14:paraId="79605AB1" w14:textId="06102986" w:rsidR="00D17A02" w:rsidRDefault="00D17A02" w:rsidP="3B42408A">
            <w:pPr>
              <w:spacing w:after="0" w:line="240" w:lineRule="auto"/>
            </w:pPr>
            <w:r>
              <w:t>Folder</w:t>
            </w:r>
          </w:p>
        </w:tc>
        <w:tc>
          <w:tcPr>
            <w:tcW w:w="5670" w:type="dxa"/>
          </w:tcPr>
          <w:p w14:paraId="00842D7E" w14:textId="39AE1A4F" w:rsidR="00D17A02" w:rsidRDefault="00D17A02" w:rsidP="3B42408A">
            <w:pPr>
              <w:spacing w:after="0" w:line="240" w:lineRule="auto"/>
            </w:pPr>
            <w:r>
              <w:t>Description</w:t>
            </w:r>
          </w:p>
        </w:tc>
      </w:tr>
      <w:tr w:rsidR="00D17A02" w14:paraId="69E107ED" w14:textId="77777777" w:rsidTr="00C73BBF">
        <w:trPr>
          <w:trHeight w:val="300"/>
        </w:trPr>
        <w:tc>
          <w:tcPr>
            <w:tcW w:w="4536" w:type="dxa"/>
          </w:tcPr>
          <w:p w14:paraId="0D5F91D8" w14:textId="5BDA5142" w:rsidR="00D17A02" w:rsidRDefault="00D17A02" w:rsidP="3B42408A">
            <w:pPr>
              <w:spacing w:after="0" w:line="240" w:lineRule="auto"/>
            </w:pPr>
            <w:r>
              <w:t>nas1</w:t>
            </w:r>
          </w:p>
        </w:tc>
        <w:tc>
          <w:tcPr>
            <w:tcW w:w="5670" w:type="dxa"/>
          </w:tcPr>
          <w:p w14:paraId="266ACA56" w14:textId="77777777" w:rsidR="00D17A02" w:rsidRPr="004A22DD" w:rsidRDefault="00D17A02" w:rsidP="3B42408A">
            <w:pPr>
              <w:spacing w:after="0" w:line="240" w:lineRule="auto"/>
              <w:rPr>
                <w:color w:val="333333"/>
                <w:sz w:val="21"/>
                <w:szCs w:val="21"/>
              </w:rPr>
            </w:pPr>
          </w:p>
        </w:tc>
      </w:tr>
      <w:tr w:rsidR="00D17A02" w14:paraId="27049A97" w14:textId="77777777" w:rsidTr="00C73BBF">
        <w:trPr>
          <w:trHeight w:val="300"/>
        </w:trPr>
        <w:tc>
          <w:tcPr>
            <w:tcW w:w="4536" w:type="dxa"/>
          </w:tcPr>
          <w:p w14:paraId="38636724" w14:textId="1F56D234" w:rsidR="00D17A02" w:rsidRDefault="00D17A02" w:rsidP="3B42408A">
            <w:pPr>
              <w:tabs>
                <w:tab w:val="left" w:pos="329"/>
                <w:tab w:val="left" w:pos="755"/>
                <w:tab w:val="left" w:pos="1180"/>
              </w:tabs>
              <w:spacing w:after="0" w:line="240" w:lineRule="auto"/>
              <w:ind w:left="329"/>
            </w:pPr>
            <w:r>
              <w:t>UsersData</w:t>
            </w:r>
          </w:p>
        </w:tc>
        <w:tc>
          <w:tcPr>
            <w:tcW w:w="5670" w:type="dxa"/>
          </w:tcPr>
          <w:p w14:paraId="5878A2A6" w14:textId="77777777" w:rsidR="00D17A02" w:rsidRPr="004A22DD" w:rsidRDefault="00D17A02" w:rsidP="3B42408A">
            <w:pPr>
              <w:spacing w:after="0" w:line="240" w:lineRule="auto"/>
              <w:rPr>
                <w:color w:val="333333"/>
                <w:sz w:val="21"/>
                <w:szCs w:val="21"/>
              </w:rPr>
            </w:pPr>
          </w:p>
        </w:tc>
      </w:tr>
      <w:tr w:rsidR="00D17A02" w14:paraId="35646FA6" w14:textId="77777777" w:rsidTr="00C73BBF">
        <w:trPr>
          <w:trHeight w:val="300"/>
        </w:trPr>
        <w:tc>
          <w:tcPr>
            <w:tcW w:w="4536" w:type="dxa"/>
          </w:tcPr>
          <w:p w14:paraId="53D79D8F" w14:textId="657F87FA" w:rsidR="00D17A02" w:rsidRDefault="00D17A02" w:rsidP="3B42408A">
            <w:pPr>
              <w:tabs>
                <w:tab w:val="left" w:pos="329"/>
                <w:tab w:val="left" w:pos="755"/>
                <w:tab w:val="left" w:pos="1180"/>
                <w:tab w:val="left" w:pos="1463"/>
                <w:tab w:val="left" w:pos="1747"/>
              </w:tabs>
              <w:spacing w:after="0" w:line="240" w:lineRule="auto"/>
              <w:ind w:left="720"/>
            </w:pPr>
            <w:r>
              <w:t>{user}</w:t>
            </w:r>
          </w:p>
        </w:tc>
        <w:tc>
          <w:tcPr>
            <w:tcW w:w="5670" w:type="dxa"/>
          </w:tcPr>
          <w:p w14:paraId="11C45E5A" w14:textId="25B8F410" w:rsidR="00D17A02" w:rsidRPr="004A22DD" w:rsidRDefault="00367494" w:rsidP="3B42408A">
            <w:pPr>
              <w:spacing w:after="0" w:line="240" w:lineRule="auto"/>
              <w:rPr>
                <w:color w:val="333333"/>
                <w:sz w:val="21"/>
                <w:szCs w:val="21"/>
              </w:rPr>
            </w:pPr>
            <w:r w:rsidRPr="3B42408A">
              <w:rPr>
                <w:color w:val="333333"/>
                <w:sz w:val="21"/>
                <w:szCs w:val="21"/>
              </w:rPr>
              <w:t>For example : Alon</w:t>
            </w:r>
          </w:p>
        </w:tc>
      </w:tr>
      <w:tr w:rsidR="00D17A02" w14:paraId="0F7AB1EB" w14:textId="77777777" w:rsidTr="00C73BBF">
        <w:trPr>
          <w:trHeight w:val="300"/>
        </w:trPr>
        <w:tc>
          <w:tcPr>
            <w:tcW w:w="4536" w:type="dxa"/>
          </w:tcPr>
          <w:p w14:paraId="18DACB90" w14:textId="41B43C52" w:rsidR="00D17A02" w:rsidRDefault="00D17A02" w:rsidP="3B42408A">
            <w:pPr>
              <w:tabs>
                <w:tab w:val="left" w:pos="329"/>
                <w:tab w:val="left" w:pos="755"/>
                <w:tab w:val="left" w:pos="1180"/>
                <w:tab w:val="left" w:pos="1463"/>
                <w:tab w:val="left" w:pos="1747"/>
              </w:tabs>
              <w:spacing w:after="0" w:line="240" w:lineRule="auto"/>
              <w:ind w:left="1180"/>
            </w:pPr>
            <w:r>
              <w:t>MR</w:t>
            </w:r>
          </w:p>
        </w:tc>
        <w:tc>
          <w:tcPr>
            <w:tcW w:w="5670" w:type="dxa"/>
          </w:tcPr>
          <w:p w14:paraId="1CC011E1" w14:textId="77777777" w:rsidR="00D17A02" w:rsidRPr="004A22DD" w:rsidRDefault="00D17A02" w:rsidP="3B42408A">
            <w:pPr>
              <w:spacing w:after="0" w:line="240" w:lineRule="auto"/>
              <w:rPr>
                <w:color w:val="333333"/>
                <w:sz w:val="21"/>
                <w:szCs w:val="21"/>
              </w:rPr>
            </w:pPr>
          </w:p>
        </w:tc>
      </w:tr>
      <w:tr w:rsidR="00D17A02" w14:paraId="5F18CE1E" w14:textId="77777777" w:rsidTr="00C73BBF">
        <w:trPr>
          <w:trHeight w:val="300"/>
        </w:trPr>
        <w:tc>
          <w:tcPr>
            <w:tcW w:w="4536" w:type="dxa"/>
          </w:tcPr>
          <w:p w14:paraId="1596C550" w14:textId="4B295A68" w:rsidR="00D17A02" w:rsidRDefault="00D17A02" w:rsidP="3B42408A">
            <w:pPr>
              <w:tabs>
                <w:tab w:val="left" w:pos="329"/>
                <w:tab w:val="left" w:pos="755"/>
                <w:tab w:val="left" w:pos="1180"/>
                <w:tab w:val="left" w:pos="1463"/>
                <w:tab w:val="left" w:pos="1747"/>
              </w:tabs>
              <w:spacing w:after="0" w:line="240" w:lineRule="auto"/>
              <w:ind w:left="1440"/>
            </w:pPr>
            <w:r>
              <w:t>Libs</w:t>
            </w:r>
          </w:p>
        </w:tc>
        <w:tc>
          <w:tcPr>
            <w:tcW w:w="5670" w:type="dxa"/>
          </w:tcPr>
          <w:p w14:paraId="541C5C96" w14:textId="71CF20D7" w:rsidR="00D17A02" w:rsidRPr="004A22DD" w:rsidRDefault="00F82729" w:rsidP="3B42408A">
            <w:pPr>
              <w:spacing w:after="0" w:line="240" w:lineRule="auto"/>
              <w:rPr>
                <w:color w:val="333333"/>
                <w:sz w:val="21"/>
                <w:szCs w:val="21"/>
              </w:rPr>
            </w:pPr>
            <w:r w:rsidRPr="3B42408A">
              <w:rPr>
                <w:color w:val="333333"/>
                <w:sz w:val="21"/>
                <w:szCs w:val="21"/>
              </w:rPr>
              <w:t xml:space="preserve">Shared repository </w:t>
            </w:r>
          </w:p>
        </w:tc>
      </w:tr>
      <w:tr w:rsidR="00D17A02" w14:paraId="209826D1" w14:textId="77777777" w:rsidTr="00C73BBF">
        <w:trPr>
          <w:trHeight w:val="300"/>
        </w:trPr>
        <w:tc>
          <w:tcPr>
            <w:tcW w:w="4536" w:type="dxa"/>
          </w:tcPr>
          <w:p w14:paraId="7110D3FC" w14:textId="19C7DDEC" w:rsidR="00D17A02" w:rsidRDefault="00D17A02" w:rsidP="3B42408A">
            <w:pPr>
              <w:tabs>
                <w:tab w:val="left" w:pos="329"/>
                <w:tab w:val="left" w:pos="755"/>
                <w:tab w:val="left" w:pos="1180"/>
                <w:tab w:val="left" w:pos="1463"/>
                <w:tab w:val="left" w:pos="1747"/>
              </w:tabs>
              <w:spacing w:after="0" w:line="240" w:lineRule="auto"/>
              <w:ind w:left="1440"/>
            </w:pPr>
            <w:r>
              <w:t>Tools</w:t>
            </w:r>
          </w:p>
        </w:tc>
        <w:tc>
          <w:tcPr>
            <w:tcW w:w="5670" w:type="dxa"/>
          </w:tcPr>
          <w:p w14:paraId="2DA15073" w14:textId="6AC5B617" w:rsidR="00D17A02" w:rsidRPr="004A22DD" w:rsidRDefault="00F82729" w:rsidP="3B42408A">
            <w:pPr>
              <w:spacing w:after="0" w:line="240" w:lineRule="auto"/>
              <w:rPr>
                <w:color w:val="333333"/>
                <w:sz w:val="21"/>
                <w:szCs w:val="21"/>
              </w:rPr>
            </w:pPr>
            <w:r w:rsidRPr="3B42408A">
              <w:rPr>
                <w:color w:val="333333"/>
                <w:sz w:val="21"/>
                <w:szCs w:val="21"/>
              </w:rPr>
              <w:t xml:space="preserve">Shared repository </w:t>
            </w:r>
          </w:p>
        </w:tc>
      </w:tr>
      <w:tr w:rsidR="00D17A02" w14:paraId="7AC604C3" w14:textId="77777777" w:rsidTr="00C73BBF">
        <w:trPr>
          <w:trHeight w:val="300"/>
        </w:trPr>
        <w:tc>
          <w:tcPr>
            <w:tcW w:w="4536" w:type="dxa"/>
          </w:tcPr>
          <w:p w14:paraId="38B2AF76" w14:textId="3A3F0EEF" w:rsidR="00D17A02" w:rsidRDefault="00D17A02" w:rsidP="3B42408A">
            <w:pPr>
              <w:tabs>
                <w:tab w:val="left" w:pos="329"/>
                <w:tab w:val="left" w:pos="755"/>
                <w:tab w:val="left" w:pos="1180"/>
                <w:tab w:val="left" w:pos="1463"/>
                <w:tab w:val="left" w:pos="1747"/>
              </w:tabs>
              <w:spacing w:after="0" w:line="240" w:lineRule="auto"/>
              <w:ind w:left="1440"/>
            </w:pPr>
            <w:r>
              <w:t>Projects</w:t>
            </w:r>
          </w:p>
        </w:tc>
        <w:tc>
          <w:tcPr>
            <w:tcW w:w="5670" w:type="dxa"/>
          </w:tcPr>
          <w:p w14:paraId="3A0206A7" w14:textId="77777777" w:rsidR="00D17A02" w:rsidRPr="004A22DD" w:rsidRDefault="00D17A02" w:rsidP="3B42408A">
            <w:pPr>
              <w:spacing w:after="0" w:line="240" w:lineRule="auto"/>
              <w:rPr>
                <w:color w:val="333333"/>
                <w:sz w:val="21"/>
                <w:szCs w:val="21"/>
              </w:rPr>
            </w:pPr>
          </w:p>
        </w:tc>
      </w:tr>
      <w:tr w:rsidR="00D17A02" w14:paraId="4C426E06" w14:textId="77777777" w:rsidTr="00C73BBF">
        <w:trPr>
          <w:trHeight w:val="300"/>
        </w:trPr>
        <w:tc>
          <w:tcPr>
            <w:tcW w:w="4536" w:type="dxa"/>
          </w:tcPr>
          <w:p w14:paraId="36BCC5A2" w14:textId="61690093" w:rsidR="00D17A02" w:rsidRDefault="00D17A02" w:rsidP="3B42408A">
            <w:pPr>
              <w:tabs>
                <w:tab w:val="left" w:pos="329"/>
                <w:tab w:val="left" w:pos="755"/>
                <w:tab w:val="left" w:pos="1180"/>
                <w:tab w:val="left" w:pos="1463"/>
                <w:tab w:val="left" w:pos="1747"/>
              </w:tabs>
              <w:spacing w:after="0" w:line="240" w:lineRule="auto"/>
              <w:ind w:left="1747"/>
            </w:pPr>
            <w:r>
              <w:t>Resources</w:t>
            </w:r>
          </w:p>
        </w:tc>
        <w:tc>
          <w:tcPr>
            <w:tcW w:w="5670" w:type="dxa"/>
          </w:tcPr>
          <w:p w14:paraId="02F6AC73" w14:textId="496CAAC2" w:rsidR="00D17A02" w:rsidRPr="004A22DD" w:rsidRDefault="00B35D5F" w:rsidP="3B42408A">
            <w:pPr>
              <w:spacing w:after="0" w:line="240" w:lineRule="auto"/>
              <w:rPr>
                <w:color w:val="333333"/>
                <w:sz w:val="21"/>
                <w:szCs w:val="21"/>
              </w:rPr>
            </w:pPr>
            <w:r w:rsidRPr="3B42408A">
              <w:rPr>
                <w:color w:val="333333"/>
                <w:sz w:val="21"/>
                <w:szCs w:val="21"/>
              </w:rPr>
              <w:t>Shared repository</w:t>
            </w:r>
          </w:p>
        </w:tc>
      </w:tr>
      <w:tr w:rsidR="00D17A02" w14:paraId="74514DB2" w14:textId="77777777" w:rsidTr="00C73BBF">
        <w:trPr>
          <w:trHeight w:val="300"/>
        </w:trPr>
        <w:tc>
          <w:tcPr>
            <w:tcW w:w="4536" w:type="dxa"/>
          </w:tcPr>
          <w:p w14:paraId="1F8A7595" w14:textId="207B3096" w:rsidR="00D17A02" w:rsidRDefault="00D17A02" w:rsidP="3B42408A">
            <w:pPr>
              <w:tabs>
                <w:tab w:val="left" w:pos="329"/>
                <w:tab w:val="left" w:pos="755"/>
                <w:tab w:val="left" w:pos="1180"/>
                <w:tab w:val="left" w:pos="1463"/>
                <w:tab w:val="left" w:pos="1747"/>
              </w:tabs>
              <w:spacing w:after="0" w:line="240" w:lineRule="auto"/>
              <w:ind w:left="1747"/>
            </w:pPr>
            <w:r>
              <w:t>Scripts</w:t>
            </w:r>
          </w:p>
        </w:tc>
        <w:tc>
          <w:tcPr>
            <w:tcW w:w="5670" w:type="dxa"/>
          </w:tcPr>
          <w:p w14:paraId="1DCD9EC9" w14:textId="4FDE947A" w:rsidR="00D17A02" w:rsidRPr="004A22DD" w:rsidRDefault="00B35D5F" w:rsidP="3B42408A">
            <w:pPr>
              <w:spacing w:after="0" w:line="240" w:lineRule="auto"/>
              <w:rPr>
                <w:color w:val="333333"/>
                <w:sz w:val="21"/>
                <w:szCs w:val="21"/>
              </w:rPr>
            </w:pPr>
            <w:r w:rsidRPr="3B42408A">
              <w:rPr>
                <w:color w:val="333333"/>
                <w:sz w:val="21"/>
                <w:szCs w:val="21"/>
              </w:rPr>
              <w:t>Shared repository</w:t>
            </w:r>
          </w:p>
        </w:tc>
      </w:tr>
      <w:tr w:rsidR="00D17A02" w14:paraId="15854122" w14:textId="77777777" w:rsidTr="00C73BBF">
        <w:trPr>
          <w:trHeight w:val="300"/>
        </w:trPr>
        <w:tc>
          <w:tcPr>
            <w:tcW w:w="4536" w:type="dxa"/>
          </w:tcPr>
          <w:p w14:paraId="5F030699" w14:textId="6BAC0C92" w:rsidR="00D17A02" w:rsidRDefault="00D17A02" w:rsidP="3B42408A">
            <w:pPr>
              <w:tabs>
                <w:tab w:val="left" w:pos="329"/>
                <w:tab w:val="left" w:pos="755"/>
                <w:tab w:val="left" w:pos="1180"/>
                <w:tab w:val="left" w:pos="1463"/>
                <w:tab w:val="left" w:pos="1747"/>
              </w:tabs>
              <w:spacing w:after="0" w:line="240" w:lineRule="auto"/>
              <w:ind w:left="1747"/>
            </w:pPr>
            <w:r>
              <w:t>Shared</w:t>
            </w:r>
          </w:p>
        </w:tc>
        <w:tc>
          <w:tcPr>
            <w:tcW w:w="5670" w:type="dxa"/>
          </w:tcPr>
          <w:p w14:paraId="1220F5E0" w14:textId="638BF969" w:rsidR="00D17A02" w:rsidRDefault="00B35D5F" w:rsidP="3B42408A">
            <w:pPr>
              <w:spacing w:after="0" w:line="240" w:lineRule="auto"/>
            </w:pPr>
            <w:r>
              <w:t>Underneath this folder will have project repositories which may or may not be shared, depending on team structure.</w:t>
            </w:r>
          </w:p>
        </w:tc>
      </w:tr>
      <w:tr w:rsidR="00D17A02" w14:paraId="105C64E7" w14:textId="77777777" w:rsidTr="00C73BBF">
        <w:trPr>
          <w:trHeight w:val="73"/>
        </w:trPr>
        <w:tc>
          <w:tcPr>
            <w:tcW w:w="4536" w:type="dxa"/>
          </w:tcPr>
          <w:p w14:paraId="0F9D7A1F" w14:textId="2D73289A" w:rsidR="00D17A02" w:rsidRDefault="00D17A02" w:rsidP="3B42408A">
            <w:pPr>
              <w:tabs>
                <w:tab w:val="left" w:pos="329"/>
                <w:tab w:val="left" w:pos="755"/>
                <w:tab w:val="left" w:pos="1180"/>
                <w:tab w:val="left" w:pos="1463"/>
                <w:tab w:val="left" w:pos="1747"/>
                <w:tab w:val="left" w:pos="2030"/>
              </w:tabs>
              <w:spacing w:after="0" w:line="240" w:lineRule="auto"/>
              <w:ind w:left="203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{</w:t>
            </w:r>
            <w:r w:rsidR="009537B4"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color w:val="333333"/>
                <w:sz w:val="21"/>
                <w:szCs w:val="21"/>
              </w:rPr>
              <w:t>work project</w:t>
            </w:r>
            <w:r w:rsidR="00367494"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color w:val="333333"/>
                <w:sz w:val="21"/>
                <w:szCs w:val="21"/>
              </w:rPr>
              <w:t>}</w:t>
            </w:r>
          </w:p>
        </w:tc>
        <w:tc>
          <w:tcPr>
            <w:tcW w:w="5670" w:type="dxa"/>
          </w:tcPr>
          <w:p w14:paraId="7ACD501D" w14:textId="62B2135C" w:rsidR="00367494" w:rsidRDefault="006A37F4" w:rsidP="00920928">
            <w:pPr>
              <w:spacing w:after="0" w:line="240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This is a project or a project group, </w:t>
            </w:r>
            <w:r w:rsidR="00367494">
              <w:rPr>
                <w:color w:val="333333"/>
                <w:sz w:val="21"/>
                <w:szCs w:val="21"/>
              </w:rPr>
              <w:t>for example: LungFlag.</w:t>
            </w:r>
            <w:r w:rsidR="00AC3DC7">
              <w:rPr>
                <w:color w:val="333333"/>
                <w:sz w:val="21"/>
                <w:szCs w:val="21"/>
              </w:rPr>
              <w:t xml:space="preserve"> Each project has its own </w:t>
            </w:r>
            <w:r w:rsidR="00566899">
              <w:rPr>
                <w:color w:val="333333"/>
                <w:sz w:val="21"/>
                <w:szCs w:val="21"/>
              </w:rPr>
              <w:t xml:space="preserve">folder and </w:t>
            </w:r>
            <w:r w:rsidR="00AC3DC7">
              <w:rPr>
                <w:color w:val="333333"/>
                <w:sz w:val="21"/>
                <w:szCs w:val="21"/>
              </w:rPr>
              <w:t>git repository</w:t>
            </w:r>
            <w:r w:rsidR="00920928">
              <w:rPr>
                <w:color w:val="333333"/>
                <w:sz w:val="21"/>
                <w:szCs w:val="21"/>
              </w:rPr>
              <w:t xml:space="preserve"> placed in the project folder</w:t>
            </w:r>
            <w:r>
              <w:rPr>
                <w:color w:val="333333"/>
                <w:sz w:val="21"/>
                <w:szCs w:val="21"/>
              </w:rPr>
              <w:t xml:space="preserve"> or project group</w:t>
            </w:r>
            <w:r w:rsidR="00367494">
              <w:rPr>
                <w:color w:val="333333"/>
                <w:sz w:val="21"/>
                <w:szCs w:val="21"/>
              </w:rPr>
              <w:t>.</w:t>
            </w:r>
          </w:p>
          <w:p w14:paraId="2762B23C" w14:textId="79732561" w:rsidR="00D17A02" w:rsidRDefault="00470897" w:rsidP="3B42408A">
            <w:pPr>
              <w:spacing w:after="0" w:line="240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you can put any depth hierarchy of directories and git them at any height, it is recommended to do so if you need</w:t>
            </w:r>
            <w:r w:rsidR="00F82729">
              <w:rPr>
                <w:color w:val="333333"/>
                <w:sz w:val="21"/>
                <w:szCs w:val="21"/>
              </w:rPr>
              <w:t xml:space="preserve">. </w:t>
            </w:r>
          </w:p>
        </w:tc>
      </w:tr>
    </w:tbl>
    <w:p w14:paraId="6FA3B97E" w14:textId="75F85158" w:rsidR="00FC2ED2" w:rsidRPr="009A35E1" w:rsidRDefault="00FC2ED2" w:rsidP="009A35E1"/>
    <w:p w14:paraId="4F96D94E" w14:textId="4DC5ECC9" w:rsidR="004D5C9D" w:rsidRDefault="004D5C9D" w:rsidP="009A35E1">
      <w:r>
        <w:t>After opening the first project, the user needs just to create the { work project } folder for his project.</w:t>
      </w:r>
    </w:p>
    <w:p w14:paraId="3287F2F8" w14:textId="77777777" w:rsidR="00F86367" w:rsidRPr="009A35E1" w:rsidRDefault="00F86367" w:rsidP="009A35E1"/>
    <w:p w14:paraId="7245457D" w14:textId="3C83AC93" w:rsidR="00BD4F20" w:rsidRPr="007D7DDE" w:rsidRDefault="00BD4F20" w:rsidP="3B42408A">
      <w:pPr>
        <w:pStyle w:val="HTMLPreformatted"/>
        <w:numPr>
          <w:ilvl w:val="1"/>
          <w:numId w:val="1"/>
        </w:numPr>
        <w:shd w:val="clear" w:color="auto" w:fill="FFFFFF" w:themeFill="background1"/>
        <w:spacing w:before="150" w:after="120"/>
        <w:rPr>
          <w:rFonts w:asciiTheme="majorBidi" w:hAnsiTheme="majorBidi"/>
          <w:color w:val="336699"/>
          <w:kern w:val="28"/>
          <w:sz w:val="24"/>
          <w:szCs w:val="24"/>
          <w:lang w:eastAsia="he-IL"/>
        </w:rPr>
      </w:pPr>
      <w:r w:rsidRPr="3B42408A">
        <w:rPr>
          <w:rFonts w:asciiTheme="majorBidi" w:hAnsiTheme="majorBidi"/>
          <w:color w:val="336699"/>
          <w:kern w:val="28"/>
          <w:sz w:val="24"/>
          <w:szCs w:val="24"/>
          <w:lang w:eastAsia="he-IL"/>
        </w:rPr>
        <w:t xml:space="preserve">Git </w:t>
      </w:r>
      <w:r w:rsidR="00300202" w:rsidRPr="007D7DDE">
        <w:rPr>
          <w:rFonts w:asciiTheme="majorBidi" w:hAnsiTheme="majorBidi"/>
          <w:color w:val="336699"/>
          <w:kern w:val="28"/>
          <w:sz w:val="24"/>
          <w:szCs w:val="24"/>
          <w:lang w:eastAsia="he-IL"/>
        </w:rPr>
        <w:t>methodology</w:t>
      </w:r>
      <w:r w:rsidRPr="007D7DDE">
        <w:rPr>
          <w:rFonts w:asciiTheme="majorBidi" w:hAnsiTheme="majorBidi"/>
          <w:color w:val="336699"/>
          <w:kern w:val="28"/>
          <w:sz w:val="24"/>
          <w:szCs w:val="24"/>
          <w:lang w:eastAsia="he-IL"/>
        </w:rPr>
        <w:t>:</w:t>
      </w:r>
    </w:p>
    <w:p w14:paraId="79A0C7C7" w14:textId="74D8A363" w:rsidR="00B87947" w:rsidRDefault="00300202" w:rsidP="3B42408A">
      <w:pPr>
        <w:pStyle w:val="ListParagraph"/>
        <w:numPr>
          <w:ilvl w:val="0"/>
          <w:numId w:val="7"/>
        </w:numPr>
      </w:pPr>
      <w:r>
        <w:t xml:space="preserve">The </w:t>
      </w:r>
      <w:r w:rsidR="002E3301">
        <w:t xml:space="preserve">following </w:t>
      </w:r>
      <w:r>
        <w:t>methodology</w:t>
      </w:r>
      <w:r w:rsidR="00333D3B">
        <w:t xml:space="preserve"> and principles are used during the development process - </w:t>
      </w:r>
    </w:p>
    <w:p w14:paraId="0716725C" w14:textId="376E8112" w:rsidR="002951B5" w:rsidRDefault="00B87947" w:rsidP="00BC2E77">
      <w:pPr>
        <w:pStyle w:val="ListParagraph"/>
        <w:numPr>
          <w:ilvl w:val="0"/>
          <w:numId w:val="11"/>
        </w:numPr>
      </w:pPr>
      <w:r>
        <w:t>B</w:t>
      </w:r>
      <w:r w:rsidR="00300202" w:rsidRPr="00B87947">
        <w:t xml:space="preserve">efore </w:t>
      </w:r>
      <w:r w:rsidR="00C73BBF">
        <w:t>starting</w:t>
      </w:r>
      <w:r w:rsidR="00300202">
        <w:t xml:space="preserve"> </w:t>
      </w:r>
      <w:r w:rsidR="0053053F">
        <w:t>to work</w:t>
      </w:r>
      <w:r w:rsidR="00300202" w:rsidRPr="00B87947">
        <w:t xml:space="preserve"> on a new feature/fix, please git pull all the git repositories. </w:t>
      </w:r>
    </w:p>
    <w:p w14:paraId="0BDBCB3A" w14:textId="4BE8FE5F" w:rsidR="0002721A" w:rsidRDefault="000D653E" w:rsidP="00BC2E77">
      <w:pPr>
        <w:pStyle w:val="ListParagraph"/>
        <w:numPr>
          <w:ilvl w:val="0"/>
          <w:numId w:val="11"/>
        </w:numPr>
      </w:pPr>
      <w:r>
        <w:t xml:space="preserve">When our tools </w:t>
      </w:r>
      <w:r w:rsidR="00F37297">
        <w:t>get</w:t>
      </w:r>
      <w:r>
        <w:t xml:space="preserve"> </w:t>
      </w:r>
      <w:r w:rsidR="009579A1">
        <w:t>complied</w:t>
      </w:r>
      <w:r>
        <w:t xml:space="preserve">, the git commit “hash” is </w:t>
      </w:r>
      <w:r w:rsidR="00C3328B">
        <w:t>stored</w:t>
      </w:r>
      <w:r>
        <w:t xml:space="preserve"> in our tools/library</w:t>
      </w:r>
      <w:r w:rsidR="009748C9">
        <w:t>. We store the</w:t>
      </w:r>
      <w:r w:rsidR="009579A1">
        <w:t xml:space="preserve"> version</w:t>
      </w:r>
      <w:r>
        <w:t xml:space="preserve"> for each of our main git repositories</w:t>
      </w:r>
      <w:r w:rsidR="009748C9">
        <w:t xml:space="preserve"> in each of our tools</w:t>
      </w:r>
      <w:r w:rsidR="0002721A">
        <w:t>. It is done automatically</w:t>
      </w:r>
      <w:r>
        <w:t xml:space="preserve">. </w:t>
      </w:r>
    </w:p>
    <w:p w14:paraId="6459FC70" w14:textId="7B8F2EF9" w:rsidR="000D653E" w:rsidRPr="000D653E" w:rsidRDefault="000D653E" w:rsidP="0002721A">
      <w:pPr>
        <w:pStyle w:val="ListParagraph"/>
      </w:pPr>
      <w:r>
        <w:lastRenderedPageBreak/>
        <w:t xml:space="preserve">If needed to jump back </w:t>
      </w:r>
      <w:r w:rsidR="0002721A">
        <w:t>to a certain version</w:t>
      </w:r>
      <w:r>
        <w:t>, the git hash is documented in the model (</w:t>
      </w:r>
      <w:r w:rsidR="0002721A">
        <w:t>the</w:t>
      </w:r>
      <w:r>
        <w:t xml:space="preserve"> code version</w:t>
      </w:r>
      <w:r w:rsidR="0002721A">
        <w:t xml:space="preserve"> we used to train the model</w:t>
      </w:r>
      <w:r>
        <w:t>) and in the AlgoMarker</w:t>
      </w:r>
      <w:r w:rsidR="002C6A5D">
        <w:t>,</w:t>
      </w:r>
      <w:r>
        <w:t xml:space="preserve"> the library code version that </w:t>
      </w:r>
      <w:r w:rsidR="001E1E8E">
        <w:t>actually</w:t>
      </w:r>
      <w:r>
        <w:t xml:space="preserve"> run</w:t>
      </w:r>
      <w:r w:rsidR="002C6A5D">
        <w:t>s</w:t>
      </w:r>
      <w:r>
        <w:t xml:space="preserve"> the model</w:t>
      </w:r>
      <w:r w:rsidR="00F9456E">
        <w:t xml:space="preserve"> and can be different</w:t>
      </w:r>
      <w:r w:rsidR="002C6A5D">
        <w:t>.</w:t>
      </w:r>
      <w:r w:rsidR="00DA6859">
        <w:t xml:space="preserve"> No need to use git “tags”.</w:t>
      </w:r>
    </w:p>
    <w:p w14:paraId="7A44CD2B" w14:textId="6FEFF4D2" w:rsidR="00B87947" w:rsidRDefault="0053053F" w:rsidP="00BC2E77">
      <w:pPr>
        <w:pStyle w:val="ListParagraph"/>
        <w:numPr>
          <w:ilvl w:val="0"/>
          <w:numId w:val="11"/>
        </w:numPr>
      </w:pPr>
      <w:r>
        <w:t>Preferred</w:t>
      </w:r>
      <w:r w:rsidR="00403BB4">
        <w:t xml:space="preserve"> to</w:t>
      </w:r>
      <w:r w:rsidR="00E34ED0">
        <w:t xml:space="preserve"> work on master </w:t>
      </w:r>
      <w:r w:rsidR="008F689D">
        <w:t>branch</w:t>
      </w:r>
      <w:r w:rsidR="00E34ED0">
        <w:t xml:space="preserve"> – no need for other branches and merges</w:t>
      </w:r>
      <w:r w:rsidR="00BE5C9C">
        <w:t>.</w:t>
      </w:r>
      <w:r w:rsidR="00403BB4">
        <w:t xml:space="preserve"> </w:t>
      </w:r>
      <w:r w:rsidR="005D56FF">
        <w:t>Open a new branch only for major</w:t>
      </w:r>
      <w:r w:rsidR="00DB049C">
        <w:t xml:space="preserve"> </w:t>
      </w:r>
      <w:r w:rsidR="00871CD7">
        <w:t>a</w:t>
      </w:r>
      <w:r w:rsidR="00DB049C">
        <w:t xml:space="preserve">nd </w:t>
      </w:r>
      <w:r w:rsidR="005D56FF">
        <w:t>breaking changes.</w:t>
      </w:r>
      <w:r w:rsidR="00575506">
        <w:t xml:space="preserve"> Breaking </w:t>
      </w:r>
      <w:r w:rsidR="00F64D14">
        <w:t xml:space="preserve">means old AlgoMarkers will fail to </w:t>
      </w:r>
      <w:r w:rsidR="00C47459">
        <w:t>execute</w:t>
      </w:r>
      <w:r w:rsidR="00F64D14">
        <w:t>.</w:t>
      </w:r>
      <w:r w:rsidR="005D56FF">
        <w:t xml:space="preserve"> </w:t>
      </w:r>
    </w:p>
    <w:p w14:paraId="65F0B1B9" w14:textId="378869A5" w:rsidR="00BA36F8" w:rsidRDefault="00A61E16" w:rsidP="00BC2E77">
      <w:pPr>
        <w:pStyle w:val="ListParagraph"/>
        <w:numPr>
          <w:ilvl w:val="0"/>
          <w:numId w:val="11"/>
        </w:numPr>
      </w:pPr>
      <w:r>
        <w:t>A</w:t>
      </w:r>
      <w:r w:rsidR="00BA36F8">
        <w:t xml:space="preserve">void “big” pushes with multiple </w:t>
      </w:r>
      <w:r w:rsidR="0008160B">
        <w:t>changes. Each push should be a single/several commits for a single feature</w:t>
      </w:r>
      <w:r w:rsidR="00DA634F">
        <w:t>.</w:t>
      </w:r>
    </w:p>
    <w:p w14:paraId="62049C31" w14:textId="6D794687" w:rsidR="0008160B" w:rsidRDefault="00555B11" w:rsidP="00BC2E77">
      <w:pPr>
        <w:pStyle w:val="ListParagraph"/>
        <w:numPr>
          <w:ilvl w:val="0"/>
          <w:numId w:val="11"/>
        </w:numPr>
      </w:pPr>
      <w:r>
        <w:t xml:space="preserve">Your code must </w:t>
      </w:r>
      <w:r w:rsidR="00421AB2">
        <w:t>be compiled</w:t>
      </w:r>
      <w:r>
        <w:t xml:space="preserve"> </w:t>
      </w:r>
      <w:r w:rsidR="6D82708B">
        <w:t>without any warnings</w:t>
      </w:r>
      <w:r>
        <w:t xml:space="preserve"> before </w:t>
      </w:r>
      <w:r w:rsidR="00E22D03">
        <w:t xml:space="preserve">each </w:t>
      </w:r>
      <w:r>
        <w:t>commit</w:t>
      </w:r>
      <w:r w:rsidR="001E121E">
        <w:t>! Even local commit</w:t>
      </w:r>
    </w:p>
    <w:p w14:paraId="1636B1C9" w14:textId="1A091AA2" w:rsidR="00DC3BDC" w:rsidRDefault="00CF106D" w:rsidP="00BC2E77">
      <w:pPr>
        <w:pStyle w:val="ListParagraph"/>
        <w:numPr>
          <w:ilvl w:val="0"/>
          <w:numId w:val="11"/>
        </w:numPr>
      </w:pPr>
      <w:r>
        <w:t>You must test your code</w:t>
      </w:r>
      <w:r w:rsidR="00DC3BDC">
        <w:t xml:space="preserve">. It is divided into </w:t>
      </w:r>
      <w:r w:rsidR="00AC1C6A">
        <w:t>two use cases</w:t>
      </w:r>
      <w:r w:rsidR="00DC3BDC">
        <w:t>:</w:t>
      </w:r>
    </w:p>
    <w:p w14:paraId="368C1065" w14:textId="4363BD66" w:rsidR="00DC3BDC" w:rsidRDefault="00DC3BDC" w:rsidP="00BC2E77">
      <w:pPr>
        <w:pStyle w:val="ListParagraph"/>
        <w:numPr>
          <w:ilvl w:val="1"/>
          <w:numId w:val="11"/>
        </w:numPr>
      </w:pPr>
      <w:r>
        <w:t xml:space="preserve">Your code is </w:t>
      </w:r>
      <w:r w:rsidR="006F0D72">
        <w:t xml:space="preserve">a </w:t>
      </w:r>
      <w:r>
        <w:t xml:space="preserve">new feature </w:t>
      </w:r>
      <w:r w:rsidR="00C149A3">
        <w:t>with</w:t>
      </w:r>
      <w:r>
        <w:t xml:space="preserve"> no effect on old AlgoMarkers</w:t>
      </w:r>
      <w:r w:rsidR="005E2D52">
        <w:t xml:space="preserve"> or</w:t>
      </w:r>
      <w:r w:rsidR="006F0D72">
        <w:t xml:space="preserve"> </w:t>
      </w:r>
      <w:r w:rsidR="005546F3">
        <w:t>minor effect</w:t>
      </w:r>
      <w:r w:rsidR="00DB7DB8">
        <w:t>. Minor means</w:t>
      </w:r>
      <w:r w:rsidR="005546F3">
        <w:t xml:space="preserve"> </w:t>
      </w:r>
      <w:r w:rsidR="00F30D34">
        <w:t>have</w:t>
      </w:r>
      <w:r w:rsidR="005546F3">
        <w:t xml:space="preserve"> </w:t>
      </w:r>
      <w:r w:rsidR="00F30D34">
        <w:t>no</w:t>
      </w:r>
      <w:r w:rsidR="005546F3">
        <w:t xml:space="preserve"> effect</w:t>
      </w:r>
      <w:r w:rsidR="00F30D34">
        <w:t xml:space="preserve"> on</w:t>
      </w:r>
      <w:r w:rsidR="005546F3">
        <w:t xml:space="preserve"> model scoring/performance.</w:t>
      </w:r>
      <w:r w:rsidR="00F30D34">
        <w:t xml:space="preserve"> </w:t>
      </w:r>
      <w:r w:rsidR="006F0D72">
        <w:t>For example, new imputation method</w:t>
      </w:r>
      <w:r w:rsidR="00FC6621">
        <w:t xml:space="preserve"> that can be used in new models</w:t>
      </w:r>
      <w:r w:rsidR="00E12830">
        <w:t>, h</w:t>
      </w:r>
      <w:r w:rsidR="004F5AFD">
        <w:t>a</w:t>
      </w:r>
      <w:r w:rsidR="00E12830">
        <w:t>ve</w:t>
      </w:r>
      <w:r w:rsidR="004F5AFD">
        <w:t xml:space="preserve"> no effect on old models that </w:t>
      </w:r>
      <w:r w:rsidR="00B70BFE">
        <w:t>use</w:t>
      </w:r>
      <w:r w:rsidR="004F5AFD">
        <w:t xml:space="preserve"> different</w:t>
      </w:r>
      <w:r w:rsidR="00D25FA3">
        <w:t xml:space="preserve"> imputation</w:t>
      </w:r>
      <w:r w:rsidR="004F5AFD">
        <w:t xml:space="preserve"> </w:t>
      </w:r>
      <w:r w:rsidR="00D25FA3">
        <w:t>method</w:t>
      </w:r>
      <w:r w:rsidR="00FC6621">
        <w:t xml:space="preserve">. </w:t>
      </w:r>
      <w:r w:rsidR="00345A64">
        <w:t>It’s enough to document the usage in confluence</w:t>
      </w:r>
      <w:r w:rsidR="00830F03">
        <w:t xml:space="preserve"> </w:t>
      </w:r>
      <w:r w:rsidR="00AB747A">
        <w:t>with a test case</w:t>
      </w:r>
      <w:r w:rsidR="00522244">
        <w:t xml:space="preserve"> and push the new feature.</w:t>
      </w:r>
      <w:ins w:id="1" w:author="Alon Lanyado" w:date="2024-07-01T14:34:00Z" w16du:dateUtc="2024-07-01T11:34:00Z">
        <w:r w:rsidR="00645A0F">
          <w:br/>
          <w:t>In the code documentation and in the con</w:t>
        </w:r>
      </w:ins>
      <w:ins w:id="2" w:author="Alon Lanyado" w:date="2024-07-01T14:35:00Z" w16du:dateUtc="2024-07-01T11:35:00Z">
        <w:r w:rsidR="00645A0F">
          <w:t xml:space="preserve">fluence, you MUST specify the new feature are “Experimental”/Not fully tested. </w:t>
        </w:r>
      </w:ins>
    </w:p>
    <w:p w14:paraId="6A5E6584" w14:textId="73FD0938" w:rsidR="001E121E" w:rsidRDefault="00DC3BDC" w:rsidP="00BC2E77">
      <w:pPr>
        <w:pStyle w:val="ListParagraph"/>
        <w:numPr>
          <w:ilvl w:val="1"/>
          <w:numId w:val="11"/>
        </w:numPr>
      </w:pPr>
      <w:r>
        <w:t xml:space="preserve">If </w:t>
      </w:r>
      <w:r w:rsidR="00EF1CB8">
        <w:t>a</w:t>
      </w:r>
      <w:r>
        <w:t xml:space="preserve"> change can break old</w:t>
      </w:r>
      <w:r w:rsidR="00ED21B0">
        <w:t xml:space="preserve"> </w:t>
      </w:r>
      <w:r w:rsidR="005D4D03">
        <w:t>models</w:t>
      </w:r>
    </w:p>
    <w:p w14:paraId="6DE51250" w14:textId="77777777" w:rsidR="00912577" w:rsidRDefault="002446D8" w:rsidP="00BC2E77">
      <w:pPr>
        <w:pStyle w:val="ListParagraph"/>
        <w:numPr>
          <w:ilvl w:val="2"/>
          <w:numId w:val="11"/>
        </w:numPr>
      </w:pPr>
      <w:r>
        <w:t>Documented test of the code change – please put the test</w:t>
      </w:r>
      <w:r w:rsidR="002151E5">
        <w:t xml:space="preserve"> code</w:t>
      </w:r>
      <w:r>
        <w:t xml:space="preserve"> in</w:t>
      </w:r>
      <w:r w:rsidR="002151E5">
        <w:t xml:space="preserve"> certain</w:t>
      </w:r>
      <w:r>
        <w:t xml:space="preserve"> git repository. </w:t>
      </w:r>
    </w:p>
    <w:p w14:paraId="202B1039" w14:textId="1A25876C" w:rsidR="002446D8" w:rsidRPr="00B87947" w:rsidRDefault="00912577" w:rsidP="00BC2E77">
      <w:pPr>
        <w:pStyle w:val="ListParagraph"/>
        <w:numPr>
          <w:ilvl w:val="2"/>
          <w:numId w:val="11"/>
        </w:numPr>
      </w:pPr>
      <w:r>
        <w:t>D</w:t>
      </w:r>
      <w:r w:rsidR="002151E5">
        <w:t>ocument this change in the confluence</w:t>
      </w:r>
      <w:r w:rsidR="00B70BFE">
        <w:t>.</w:t>
      </w:r>
    </w:p>
    <w:p w14:paraId="33652E7B" w14:textId="30600311" w:rsidR="00830F03" w:rsidRDefault="00830F03" w:rsidP="00BC2E77">
      <w:pPr>
        <w:pStyle w:val="ListParagraph"/>
        <w:numPr>
          <w:ilvl w:val="2"/>
          <w:numId w:val="11"/>
        </w:numPr>
      </w:pPr>
      <w:r>
        <w:t>Code review is require</w:t>
      </w:r>
      <w:r w:rsidR="00D20263">
        <w:t>d</w:t>
      </w:r>
      <w:r w:rsidR="002446D8">
        <w:t xml:space="preserve"> + going over the test</w:t>
      </w:r>
      <w:r w:rsidR="00B1030E">
        <w:t xml:space="preserve"> in the code review is required</w:t>
      </w:r>
      <w:r w:rsidR="00E90D9A">
        <w:t>.</w:t>
      </w:r>
    </w:p>
    <w:p w14:paraId="5398CF10" w14:textId="461414D1" w:rsidR="00173151" w:rsidRDefault="00721887" w:rsidP="3B42408A">
      <w:pPr>
        <w:pStyle w:val="ListParagraph"/>
        <w:numPr>
          <w:ilvl w:val="0"/>
          <w:numId w:val="11"/>
        </w:numPr>
      </w:pPr>
      <w:r>
        <w:t>When changing some part in the code in MR_LIBS or MR_TOOLS, it is recommended to check who wrote the code using the ”blame” feature in git to consult with before doing the change.</w:t>
      </w:r>
    </w:p>
    <w:p w14:paraId="2BA06FDF" w14:textId="3E7D0858" w:rsidR="298FEF74" w:rsidRDefault="298FEF74" w:rsidP="00C73BBF">
      <w:pPr>
        <w:pStyle w:val="Heading3"/>
      </w:pPr>
      <w:r>
        <w:t>Data Wherehouse</w:t>
      </w:r>
    </w:p>
    <w:p w14:paraId="2DDE5901" w14:textId="14A9CC88" w:rsidR="298FEF74" w:rsidRDefault="298FEF74" w:rsidP="42D35D85">
      <w:r>
        <w:t xml:space="preserve">We will store the Raw data files recieved from clients under </w:t>
      </w:r>
      <w:r w:rsidR="22A5A80B">
        <w:t xml:space="preserve">drive </w:t>
      </w:r>
      <w:r>
        <w:t>T</w:t>
      </w:r>
      <w:r w:rsidR="184D065E">
        <w:t xml:space="preserve"> in windows or</w:t>
      </w:r>
      <w:r w:rsidR="3FF371EA">
        <w:t xml:space="preserve"> under linux in </w:t>
      </w:r>
      <w:r>
        <w:t>/nas1/Data</w:t>
      </w:r>
      <w:r w:rsidR="6F2593B4">
        <w:t>. We will open new folder for each data source.</w:t>
      </w:r>
      <w:r>
        <w:t xml:space="preserve"> directory and the processed repository files under /nas1/Work/CancerData/Repositories</w:t>
      </w:r>
    </w:p>
    <w:p w14:paraId="2EA8B428" w14:textId="0DB10DDE" w:rsidR="007B160B" w:rsidRPr="00490457" w:rsidRDefault="007B160B" w:rsidP="3B42408A">
      <w:pPr>
        <w:pStyle w:val="ListParagraph"/>
        <w:numPr>
          <w:ilvl w:val="1"/>
          <w:numId w:val="1"/>
        </w:numPr>
        <w:spacing w:before="360" w:after="120"/>
        <w:rPr>
          <w:rFonts w:asciiTheme="majorBidi" w:hAnsiTheme="majorBidi"/>
          <w:color w:val="336699"/>
          <w:kern w:val="28"/>
          <w:sz w:val="24"/>
          <w:szCs w:val="24"/>
          <w:lang w:eastAsia="he-IL"/>
        </w:rPr>
      </w:pPr>
      <w:r w:rsidRPr="3B42408A">
        <w:rPr>
          <w:rFonts w:asciiTheme="majorBidi" w:hAnsiTheme="majorBidi"/>
          <w:color w:val="336699"/>
          <w:kern w:val="28"/>
          <w:sz w:val="24"/>
          <w:szCs w:val="24"/>
          <w:lang w:eastAsia="he-IL"/>
        </w:rPr>
        <w:t xml:space="preserve">Pre-Release </w:t>
      </w:r>
      <w:r w:rsidR="009254E1" w:rsidRPr="3B42408A">
        <w:rPr>
          <w:rFonts w:asciiTheme="majorBidi" w:hAnsiTheme="majorBidi"/>
          <w:color w:val="336699"/>
          <w:kern w:val="28"/>
          <w:sz w:val="24"/>
          <w:szCs w:val="24"/>
          <w:lang w:eastAsia="he-IL"/>
        </w:rPr>
        <w:t>Configuration</w:t>
      </w:r>
      <w:r w:rsidRPr="3B42408A">
        <w:rPr>
          <w:rFonts w:asciiTheme="majorBidi" w:hAnsiTheme="majorBidi"/>
          <w:color w:val="336699"/>
          <w:kern w:val="28"/>
          <w:sz w:val="24"/>
          <w:szCs w:val="24"/>
          <w:lang w:eastAsia="he-IL"/>
        </w:rPr>
        <w:t xml:space="preserve"> Management</w:t>
      </w:r>
      <w:r w:rsidR="0013172B">
        <w:rPr>
          <w:rFonts w:asciiTheme="majorBidi" w:hAnsiTheme="majorBidi"/>
          <w:color w:val="336699"/>
          <w:kern w:val="28"/>
          <w:sz w:val="24"/>
          <w:szCs w:val="24"/>
          <w:lang w:eastAsia="he-IL"/>
        </w:rPr>
        <w:t xml:space="preserve"> (on kit construction)</w:t>
      </w:r>
    </w:p>
    <w:p w14:paraId="24875122" w14:textId="77777777" w:rsidR="00374910" w:rsidRDefault="00E95044">
      <w:pPr>
        <w:rPr>
          <w:lang w:eastAsia="he-IL"/>
        </w:rPr>
      </w:pPr>
      <w:r>
        <w:rPr>
          <w:lang w:eastAsia="he-IL"/>
        </w:rPr>
        <w:t xml:space="preserve">For each AlgoMarker we will store </w:t>
      </w:r>
      <w:r w:rsidR="001225A8">
        <w:rPr>
          <w:lang w:eastAsia="he-IL"/>
        </w:rPr>
        <w:t xml:space="preserve">“score compare” files that contains “raw data” inputs, </w:t>
      </w:r>
      <w:r w:rsidR="003D17D1">
        <w:rPr>
          <w:lang w:eastAsia="he-IL"/>
        </w:rPr>
        <w:t xml:space="preserve">and their “results” for </w:t>
      </w:r>
      <w:r w:rsidR="00A670CC">
        <w:rPr>
          <w:lang w:eastAsia="he-IL"/>
        </w:rPr>
        <w:t xml:space="preserve">future </w:t>
      </w:r>
      <w:r w:rsidR="008431CB">
        <w:rPr>
          <w:lang w:eastAsia="he-IL"/>
        </w:rPr>
        <w:t xml:space="preserve">validation that results are </w:t>
      </w:r>
      <w:r w:rsidR="004113E3">
        <w:rPr>
          <w:lang w:eastAsia="he-IL"/>
        </w:rPr>
        <w:t>unchanged when provided with same input.</w:t>
      </w:r>
      <w:r w:rsidR="00E257D4">
        <w:rPr>
          <w:lang w:eastAsia="he-IL"/>
        </w:rPr>
        <w:t xml:space="preserve"> </w:t>
      </w:r>
    </w:p>
    <w:p w14:paraId="7470E030" w14:textId="406EC217" w:rsidR="004113E3" w:rsidRDefault="00E257D4" w:rsidP="00374910">
      <w:pPr>
        <w:rPr>
          <w:lang w:eastAsia="he-IL"/>
        </w:rPr>
      </w:pPr>
      <w:r>
        <w:rPr>
          <w:lang w:eastAsia="he-IL"/>
        </w:rPr>
        <w:t xml:space="preserve">In each AlgoMarker a directory with “score_compare” will appear </w:t>
      </w:r>
      <w:r w:rsidR="007A609E">
        <w:rPr>
          <w:lang w:eastAsia="he-IL"/>
        </w:rPr>
        <w:t>inside the folder.</w:t>
      </w:r>
      <w:r w:rsidR="00481754">
        <w:rPr>
          <w:lang w:eastAsia="he-IL"/>
        </w:rPr>
        <w:t xml:space="preserve"> There is </w:t>
      </w:r>
      <w:r w:rsidR="008B5A09">
        <w:rPr>
          <w:lang w:eastAsia="he-IL"/>
        </w:rPr>
        <w:t xml:space="preserve">also “scripts” folder that creates those </w:t>
      </w:r>
      <w:r w:rsidR="00374910" w:rsidRPr="3B42408A">
        <w:rPr>
          <w:lang w:eastAsia="he-IL"/>
        </w:rPr>
        <w:t>scores</w:t>
      </w:r>
      <w:r w:rsidR="00F13FDF">
        <w:rPr>
          <w:lang w:eastAsia="he-IL"/>
        </w:rPr>
        <w:t xml:space="preserve"> compare</w:t>
      </w:r>
      <w:r w:rsidR="008B5A09">
        <w:rPr>
          <w:lang w:eastAsia="he-IL"/>
        </w:rPr>
        <w:t xml:space="preserve"> </w:t>
      </w:r>
      <w:r w:rsidR="00F13FDF">
        <w:rPr>
          <w:lang w:eastAsia="he-IL"/>
        </w:rPr>
        <w:t>files</w:t>
      </w:r>
      <w:r w:rsidR="00516CF2">
        <w:rPr>
          <w:lang w:eastAsia="he-IL"/>
        </w:rPr>
        <w:t xml:space="preserve"> and has reference to the </w:t>
      </w:r>
      <w:r w:rsidR="001B7C27">
        <w:rPr>
          <w:lang w:eastAsia="he-IL"/>
        </w:rPr>
        <w:t xml:space="preserve">data repository to pull data from </w:t>
      </w:r>
      <w:r w:rsidR="00EC5476" w:rsidRPr="3B42408A">
        <w:rPr>
          <w:lang w:eastAsia="he-IL"/>
        </w:rPr>
        <w:t>and</w:t>
      </w:r>
      <w:r w:rsidR="001B7C27">
        <w:rPr>
          <w:lang w:eastAsia="he-IL"/>
        </w:rPr>
        <w:t xml:space="preserve"> MedSamples</w:t>
      </w:r>
      <w:r w:rsidR="00090BA7">
        <w:rPr>
          <w:lang w:eastAsia="he-IL"/>
        </w:rPr>
        <w:t>.</w:t>
      </w:r>
    </w:p>
    <w:p w14:paraId="100B8E06" w14:textId="49DDC58A" w:rsidR="00A91566" w:rsidRDefault="005C2622" w:rsidP="3B42408A">
      <w:pPr>
        <w:rPr>
          <w:lang w:eastAsia="he-IL"/>
        </w:rPr>
      </w:pPr>
      <w:r w:rsidRPr="3B42408A">
        <w:rPr>
          <w:lang w:eastAsia="he-IL"/>
        </w:rPr>
        <w:t xml:space="preserve">There will be a README file with </w:t>
      </w:r>
      <w:r w:rsidR="053F08ED" w:rsidRPr="3B42408A">
        <w:rPr>
          <w:lang w:eastAsia="he-IL"/>
        </w:rPr>
        <w:t>a pointer</w:t>
      </w:r>
      <w:r w:rsidRPr="3B42408A">
        <w:rPr>
          <w:lang w:eastAsia="he-IL"/>
        </w:rPr>
        <w:t xml:space="preserve"> to the directory with the final develop</w:t>
      </w:r>
      <w:r w:rsidR="007D1669" w:rsidRPr="3B42408A">
        <w:rPr>
          <w:lang w:eastAsia="he-IL"/>
        </w:rPr>
        <w:t xml:space="preserve"> model test results – it will contain the model, the </w:t>
      </w:r>
      <w:r w:rsidR="00EF5753" w:rsidRPr="3B42408A">
        <w:rPr>
          <w:lang w:eastAsia="he-IL"/>
        </w:rPr>
        <w:t>samples used for training</w:t>
      </w:r>
      <w:r w:rsidR="7E1BF306" w:rsidRPr="3B42408A">
        <w:rPr>
          <w:lang w:eastAsia="he-IL"/>
        </w:rPr>
        <w:t>, logs</w:t>
      </w:r>
      <w:r w:rsidR="00EF5753" w:rsidRPr="3B42408A">
        <w:rPr>
          <w:lang w:eastAsia="he-IL"/>
        </w:rPr>
        <w:t xml:space="preserve">, performance analysis and results of </w:t>
      </w:r>
      <w:r w:rsidR="09496099" w:rsidRPr="3B42408A">
        <w:rPr>
          <w:lang w:eastAsia="he-IL"/>
        </w:rPr>
        <w:t>Test Kit</w:t>
      </w:r>
      <w:r w:rsidR="00EF5753" w:rsidRPr="3B42408A">
        <w:rPr>
          <w:lang w:eastAsia="he-IL"/>
        </w:rPr>
        <w:t xml:space="preserve"> on the model.</w:t>
      </w:r>
    </w:p>
    <w:p w14:paraId="2D2C24B4" w14:textId="4A290C94" w:rsidR="00A91566" w:rsidRDefault="2213E3CD" w:rsidP="3B42408A">
      <w:pPr>
        <w:rPr>
          <w:lang w:eastAsia="he-IL"/>
        </w:rPr>
      </w:pPr>
      <w:r w:rsidRPr="3B42408A">
        <w:rPr>
          <w:lang w:eastAsia="he-IL"/>
        </w:rPr>
        <w:t xml:space="preserve">The README file will contain also changes from </w:t>
      </w:r>
      <w:r w:rsidR="2A4EB350" w:rsidRPr="3B42408A">
        <w:rPr>
          <w:lang w:eastAsia="he-IL"/>
        </w:rPr>
        <w:t>the previous</w:t>
      </w:r>
      <w:r w:rsidRPr="3B42408A">
        <w:rPr>
          <w:lang w:eastAsia="he-IL"/>
        </w:rPr>
        <w:t xml:space="preserve"> version.</w:t>
      </w:r>
    </w:p>
    <w:p w14:paraId="702CE2BD" w14:textId="0B6C96B8" w:rsidR="00A91566" w:rsidRDefault="00A91566" w:rsidP="3B42408A">
      <w:pPr>
        <w:rPr>
          <w:lang w:eastAsia="he-IL"/>
        </w:rPr>
      </w:pPr>
    </w:p>
    <w:p w14:paraId="76B48045" w14:textId="69573F55" w:rsidR="0065167F" w:rsidRPr="00E95044" w:rsidRDefault="0065167F" w:rsidP="3B42408A">
      <w:pPr>
        <w:rPr>
          <w:lang w:eastAsia="he-IL"/>
        </w:rPr>
      </w:pPr>
      <w:r>
        <w:rPr>
          <w:rFonts w:hint="cs"/>
          <w:lang w:eastAsia="he-IL"/>
        </w:rPr>
        <w:t>The</w:t>
      </w:r>
      <w:r w:rsidR="00730C2C">
        <w:rPr>
          <w:rFonts w:hint="cs"/>
          <w:lang w:eastAsia="he-IL"/>
        </w:rPr>
        <w:t xml:space="preserve"> library is backward </w:t>
      </w:r>
      <w:r w:rsidR="00B75A2F">
        <w:rPr>
          <w:lang w:eastAsia="he-IL"/>
        </w:rPr>
        <w:t>compatible</w:t>
      </w:r>
      <w:r w:rsidR="0085502D">
        <w:rPr>
          <w:rFonts w:hint="cs"/>
          <w:lang w:eastAsia="he-IL"/>
        </w:rPr>
        <w:t>, future release will support</w:t>
      </w:r>
      <w:r w:rsidR="00030530">
        <w:rPr>
          <w:rFonts w:hint="cs"/>
          <w:lang w:eastAsia="he-IL"/>
        </w:rPr>
        <w:t xml:space="preserve"> old </w:t>
      </w:r>
      <w:r w:rsidR="00A02EA4">
        <w:rPr>
          <w:rFonts w:hint="cs"/>
          <w:lang w:eastAsia="he-IL"/>
        </w:rPr>
        <w:t>AlgoMarkers</w:t>
      </w:r>
      <w:r w:rsidR="00BF69C1">
        <w:rPr>
          <w:rFonts w:hint="cs"/>
          <w:lang w:eastAsia="he-IL"/>
        </w:rPr>
        <w:t xml:space="preserve">. No need to return to exact </w:t>
      </w:r>
      <w:r w:rsidR="00874F44">
        <w:rPr>
          <w:rFonts w:hint="cs"/>
          <w:lang w:eastAsia="he-IL"/>
        </w:rPr>
        <w:t>model/library</w:t>
      </w:r>
      <w:r w:rsidR="00F762C0">
        <w:rPr>
          <w:rFonts w:hint="cs"/>
          <w:lang w:eastAsia="he-IL"/>
        </w:rPr>
        <w:t xml:space="preserve"> version</w:t>
      </w:r>
      <w:r w:rsidR="00E26148">
        <w:rPr>
          <w:rFonts w:hint="cs"/>
          <w:lang w:eastAsia="he-IL"/>
        </w:rPr>
        <w:t xml:space="preserve"> to reproduce results. </w:t>
      </w:r>
      <w:r w:rsidR="00354267">
        <w:rPr>
          <w:rFonts w:hint="cs"/>
          <w:lang w:eastAsia="he-IL"/>
        </w:rPr>
        <w:t>Anyway, exact model/library</w:t>
      </w:r>
      <w:r w:rsidR="00E974A0">
        <w:rPr>
          <w:rFonts w:hint="cs"/>
          <w:lang w:eastAsia="he-IL"/>
        </w:rPr>
        <w:t xml:space="preserve"> git </w:t>
      </w:r>
      <w:r w:rsidR="00882719">
        <w:rPr>
          <w:rFonts w:hint="cs"/>
          <w:lang w:eastAsia="he-IL"/>
        </w:rPr>
        <w:t>commit can be found in the discovery file.</w:t>
      </w:r>
      <w:r w:rsidR="35E812BD" w:rsidRPr="3B42408A">
        <w:rPr>
          <w:lang w:eastAsia="he-IL"/>
        </w:rPr>
        <w:t xml:space="preserve"> The AlgoMarker folder is in standard format that is ready for middleware/AlgoAnalyzer</w:t>
      </w:r>
    </w:p>
    <w:p w14:paraId="6766DDD2" w14:textId="17A0920D" w:rsidR="00581964" w:rsidRDefault="00581964" w:rsidP="00581964">
      <w:r w:rsidRPr="00581964">
        <w:t xml:space="preserve">SonarQube will be executed </w:t>
      </w:r>
      <w:r>
        <w:t>in this phase</w:t>
      </w:r>
      <w:r w:rsidRPr="00581964">
        <w:t xml:space="preserve"> </w:t>
      </w:r>
      <w:r>
        <w:t>to find</w:t>
      </w:r>
      <w:r w:rsidRPr="00581964">
        <w:t xml:space="preserve"> security </w:t>
      </w:r>
      <w:r>
        <w:t>vulnerabilities</w:t>
      </w:r>
      <w:r w:rsidRPr="00581964">
        <w:t>.</w:t>
      </w:r>
    </w:p>
    <w:p w14:paraId="3554A180" w14:textId="039A317F" w:rsidR="00581964" w:rsidRPr="00581964" w:rsidRDefault="00581964" w:rsidP="3B42408A">
      <w:r>
        <w:lastRenderedPageBreak/>
        <w:t>Additional vulnerability checks are preformed manually for SOUP/OTS</w:t>
      </w:r>
    </w:p>
    <w:p w14:paraId="65518E27" w14:textId="4BD0BDB6" w:rsidR="00A56521" w:rsidRPr="00490457" w:rsidRDefault="00A56521" w:rsidP="3B42408A">
      <w:pPr>
        <w:pStyle w:val="Heading1"/>
        <w:keepNext w:val="0"/>
        <w:keepLines w:val="0"/>
        <w:numPr>
          <w:ilvl w:val="0"/>
          <w:numId w:val="1"/>
        </w:numPr>
        <w:tabs>
          <w:tab w:val="num" w:pos="567"/>
        </w:tabs>
        <w:spacing w:before="0" w:after="120"/>
        <w:ind w:left="567" w:hanging="567"/>
        <w:rPr>
          <w:rFonts w:asciiTheme="majorBidi" w:hAnsiTheme="majorBidi" w:cstheme="majorBidi"/>
          <w:caps/>
          <w:color w:val="336699"/>
          <w:kern w:val="28"/>
          <w:sz w:val="24"/>
          <w:szCs w:val="24"/>
          <w:lang w:eastAsia="he-IL"/>
        </w:rPr>
      </w:pPr>
      <w:r w:rsidRPr="3B42408A">
        <w:rPr>
          <w:rFonts w:asciiTheme="majorBidi" w:hAnsiTheme="majorBidi" w:cstheme="majorBidi"/>
          <w:caps/>
          <w:color w:val="336699"/>
          <w:sz w:val="24"/>
          <w:szCs w:val="24"/>
          <w:lang w:eastAsia="he-IL"/>
        </w:rPr>
        <w:t>Tools Being Used</w:t>
      </w:r>
    </w:p>
    <w:tbl>
      <w:tblPr>
        <w:tblW w:w="9923" w:type="dxa"/>
        <w:tblInd w:w="-23" w:type="dxa"/>
        <w:tblBorders>
          <w:top w:val="single" w:sz="12" w:space="0" w:color="auto"/>
          <w:left w:val="single" w:sz="12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right w:w="340" w:type="dxa"/>
        </w:tblCellMar>
        <w:tblLook w:val="0000" w:firstRow="0" w:lastRow="0" w:firstColumn="0" w:lastColumn="0" w:noHBand="0" w:noVBand="0"/>
      </w:tblPr>
      <w:tblGrid>
        <w:gridCol w:w="3119"/>
        <w:gridCol w:w="6804"/>
      </w:tblGrid>
      <w:tr w:rsidR="00F343BB" w:rsidRPr="00722D44" w14:paraId="261033D9" w14:textId="77777777" w:rsidTr="3B42408A">
        <w:trPr>
          <w:trHeight w:val="300"/>
          <w:tblHeader/>
        </w:trPr>
        <w:tc>
          <w:tcPr>
            <w:tcW w:w="311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shd w:val="clear" w:color="auto" w:fill="C0C0C0"/>
          </w:tcPr>
          <w:p w14:paraId="2A780681" w14:textId="2CE83A02" w:rsidR="00A56521" w:rsidRPr="00F11AFC" w:rsidRDefault="00A56521">
            <w:pPr>
              <w:ind w:left="-2" w:right="-686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Tool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2" w:space="0" w:color="auto"/>
            </w:tcBorders>
            <w:shd w:val="clear" w:color="auto" w:fill="C0C0C0"/>
          </w:tcPr>
          <w:p w14:paraId="599E397C" w14:textId="7300B0CD" w:rsidR="00A56521" w:rsidRPr="00F11AFC" w:rsidRDefault="00A56521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Description</w:t>
            </w:r>
          </w:p>
        </w:tc>
      </w:tr>
      <w:tr w:rsidR="00F343BB" w:rsidRPr="00722D44" w14:paraId="271F023A" w14:textId="77777777" w:rsidTr="3B42408A">
        <w:trPr>
          <w:trHeight w:val="300"/>
        </w:trPr>
        <w:tc>
          <w:tcPr>
            <w:tcW w:w="3119" w:type="dxa"/>
            <w:tcBorders>
              <w:top w:val="single" w:sz="12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56A1D197" w14:textId="66363456" w:rsidR="00A56521" w:rsidRPr="00360598" w:rsidRDefault="00F968F8">
            <w:pPr>
              <w:spacing w:after="60" w:line="240" w:lineRule="auto"/>
              <w:ind w:right="-686"/>
            </w:pPr>
            <w:r>
              <w:t>Bitbucket</w:t>
            </w:r>
          </w:p>
        </w:tc>
        <w:tc>
          <w:tcPr>
            <w:tcW w:w="680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F26BD1" w14:textId="4313FE9F" w:rsidR="00A56521" w:rsidRPr="00396A6F" w:rsidRDefault="00F968F8">
            <w:pPr>
              <w:autoSpaceDE w:val="0"/>
              <w:autoSpaceDN w:val="0"/>
              <w:adjustRightInd w:val="0"/>
            </w:pPr>
            <w:r>
              <w:t xml:space="preserve">Installed </w:t>
            </w:r>
            <w:r w:rsidR="001C0037">
              <w:t>internally,</w:t>
            </w:r>
            <w:r w:rsidR="00DC5901">
              <w:t xml:space="preserve"> the git repository</w:t>
            </w:r>
          </w:p>
        </w:tc>
      </w:tr>
      <w:tr w:rsidR="00F343BB" w:rsidRPr="00722D44" w14:paraId="71C1DA63" w14:textId="77777777" w:rsidTr="3B42408A">
        <w:trPr>
          <w:trHeight w:val="300"/>
        </w:trPr>
        <w:tc>
          <w:tcPr>
            <w:tcW w:w="3119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6BA5219E" w14:textId="40310F33" w:rsidR="00A56521" w:rsidRPr="00360598" w:rsidRDefault="00DC5901">
            <w:pPr>
              <w:spacing w:after="60" w:line="240" w:lineRule="auto"/>
              <w:ind w:right="-686"/>
            </w:pPr>
            <w:r>
              <w:t>SonarQube</w:t>
            </w:r>
          </w:p>
        </w:tc>
        <w:tc>
          <w:tcPr>
            <w:tcW w:w="6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078D3B" w14:textId="06330778" w:rsidR="00A56521" w:rsidRPr="00396A6F" w:rsidRDefault="00DC5901">
            <w:pPr>
              <w:autoSpaceDE w:val="0"/>
              <w:autoSpaceDN w:val="0"/>
              <w:adjustRightInd w:val="0"/>
            </w:pPr>
            <w:r>
              <w:t xml:space="preserve">For SAST </w:t>
            </w:r>
          </w:p>
        </w:tc>
      </w:tr>
      <w:tr w:rsidR="00F343BB" w:rsidRPr="00722D44" w14:paraId="3282D3B9" w14:textId="77777777" w:rsidTr="00C73BBF">
        <w:trPr>
          <w:trHeight w:val="300"/>
        </w:trPr>
        <w:tc>
          <w:tcPr>
            <w:tcW w:w="3119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34E3EC85" w14:textId="0989CE36" w:rsidR="00A56521" w:rsidRPr="00360598" w:rsidRDefault="00573E76">
            <w:pPr>
              <w:spacing w:after="60" w:line="240" w:lineRule="auto"/>
              <w:ind w:right="-686"/>
            </w:pPr>
            <w:r>
              <w:t>Visual Studio</w:t>
            </w:r>
            <w:r w:rsidR="007957A4">
              <w:t xml:space="preserve"> </w:t>
            </w:r>
          </w:p>
        </w:tc>
        <w:tc>
          <w:tcPr>
            <w:tcW w:w="6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F57B2A" w14:textId="248681F1" w:rsidR="00A56521" w:rsidRPr="00C55E62" w:rsidRDefault="007957A4">
            <w:pPr>
              <w:autoSpaceDE w:val="0"/>
              <w:autoSpaceDN w:val="0"/>
              <w:adjustRightInd w:val="0"/>
            </w:pPr>
            <w:r>
              <w:t>IDE for C++</w:t>
            </w:r>
          </w:p>
        </w:tc>
      </w:tr>
      <w:tr w:rsidR="00881021" w:rsidRPr="00722D44" w14:paraId="591628A2" w14:textId="77777777" w:rsidTr="3B42408A">
        <w:trPr>
          <w:trHeight w:val="300"/>
        </w:trPr>
        <w:tc>
          <w:tcPr>
            <w:tcW w:w="3119" w:type="dxa"/>
            <w:tcBorders>
              <w:top w:val="single" w:sz="8" w:space="0" w:color="auto"/>
              <w:left w:val="single" w:sz="18" w:space="0" w:color="auto"/>
              <w:bottom w:val="single" w:sz="12" w:space="0" w:color="auto"/>
              <w:right w:val="single" w:sz="8" w:space="0" w:color="auto"/>
            </w:tcBorders>
          </w:tcPr>
          <w:p w14:paraId="33BE65DD" w14:textId="18D856CC" w:rsidR="00881021" w:rsidRDefault="00881021">
            <w:pPr>
              <w:spacing w:after="60" w:line="240" w:lineRule="auto"/>
              <w:ind w:right="-686"/>
            </w:pPr>
            <w:r>
              <w:t xml:space="preserve">Standard linux build tools </w:t>
            </w:r>
          </w:p>
        </w:tc>
        <w:tc>
          <w:tcPr>
            <w:tcW w:w="680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A56A574" w14:textId="587D1B63" w:rsidR="00881021" w:rsidRDefault="00881021">
            <w:pPr>
              <w:autoSpaceDE w:val="0"/>
              <w:autoSpaceDN w:val="0"/>
              <w:adjustRightInd w:val="0"/>
            </w:pPr>
            <w:r>
              <w:t>cmake, gcc</w:t>
            </w:r>
          </w:p>
        </w:tc>
      </w:tr>
    </w:tbl>
    <w:p w14:paraId="6702631E" w14:textId="77777777" w:rsidR="00A21E5D" w:rsidRPr="003D4F5A" w:rsidRDefault="00A21E5D" w:rsidP="003D4F5A"/>
    <w:p w14:paraId="28718E49" w14:textId="6588F4C0" w:rsidR="001C40BD" w:rsidRPr="00F43193" w:rsidRDefault="00626013" w:rsidP="3B42408A">
      <w:pPr>
        <w:pStyle w:val="Heading1"/>
        <w:keepNext w:val="0"/>
        <w:keepLines w:val="0"/>
        <w:numPr>
          <w:ilvl w:val="0"/>
          <w:numId w:val="1"/>
        </w:numPr>
        <w:tabs>
          <w:tab w:val="num" w:pos="567"/>
        </w:tabs>
        <w:spacing w:before="0" w:after="120"/>
        <w:ind w:left="567" w:hanging="567"/>
        <w:rPr>
          <w:rFonts w:asciiTheme="majorBidi" w:hAnsiTheme="majorBidi" w:cstheme="majorBidi"/>
          <w:caps/>
          <w:color w:val="336699"/>
          <w:kern w:val="28"/>
          <w:sz w:val="24"/>
          <w:szCs w:val="24"/>
          <w:lang w:eastAsia="he-IL"/>
        </w:rPr>
      </w:pPr>
      <w:r w:rsidRPr="3B42408A">
        <w:rPr>
          <w:rFonts w:asciiTheme="majorBidi" w:hAnsiTheme="majorBidi" w:cstheme="majorBidi"/>
          <w:caps/>
          <w:color w:val="336699"/>
          <w:kern w:val="28"/>
          <w:sz w:val="24"/>
          <w:szCs w:val="24"/>
          <w:lang w:eastAsia="he-IL"/>
        </w:rPr>
        <w:t xml:space="preserve">Roles and </w:t>
      </w:r>
      <w:r w:rsidR="001C40BD" w:rsidRPr="3B42408A">
        <w:rPr>
          <w:rFonts w:asciiTheme="majorBidi" w:hAnsiTheme="majorBidi" w:cstheme="majorBidi"/>
          <w:caps/>
          <w:color w:val="336699"/>
          <w:kern w:val="28"/>
          <w:sz w:val="24"/>
          <w:szCs w:val="24"/>
          <w:lang w:eastAsia="he-IL"/>
        </w:rPr>
        <w:t>Responsibilities</w:t>
      </w:r>
    </w:p>
    <w:tbl>
      <w:tblPr>
        <w:tblW w:w="9923" w:type="dxa"/>
        <w:tblInd w:w="-23" w:type="dxa"/>
        <w:tblBorders>
          <w:top w:val="single" w:sz="12" w:space="0" w:color="auto"/>
          <w:left w:val="single" w:sz="12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right w:w="340" w:type="dxa"/>
        </w:tblCellMar>
        <w:tblLook w:val="0000" w:firstRow="0" w:lastRow="0" w:firstColumn="0" w:lastColumn="0" w:noHBand="0" w:noVBand="0"/>
      </w:tblPr>
      <w:tblGrid>
        <w:gridCol w:w="3119"/>
        <w:gridCol w:w="6804"/>
      </w:tblGrid>
      <w:tr w:rsidR="00DF5D86" w:rsidRPr="00722D44" w14:paraId="1DD04AC5" w14:textId="77777777" w:rsidTr="3B42408A">
        <w:trPr>
          <w:trHeight w:val="300"/>
          <w:tblHeader/>
        </w:trPr>
        <w:tc>
          <w:tcPr>
            <w:tcW w:w="311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shd w:val="clear" w:color="auto" w:fill="C0C0C0"/>
          </w:tcPr>
          <w:p w14:paraId="387E092B" w14:textId="13FD606C" w:rsidR="00DF5D86" w:rsidRPr="00F11AFC" w:rsidRDefault="00DF5D86">
            <w:pPr>
              <w:ind w:left="-2" w:right="-686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Role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2" w:space="0" w:color="auto"/>
            </w:tcBorders>
            <w:shd w:val="clear" w:color="auto" w:fill="C0C0C0"/>
          </w:tcPr>
          <w:p w14:paraId="56328346" w14:textId="30D57B2C" w:rsidR="00DF5D86" w:rsidRPr="00F11AFC" w:rsidRDefault="00DF5D86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Responsibility</w:t>
            </w:r>
          </w:p>
        </w:tc>
      </w:tr>
      <w:tr w:rsidR="00DF5D86" w:rsidRPr="00722D44" w14:paraId="082C19F9" w14:textId="77777777" w:rsidTr="3B42408A">
        <w:trPr>
          <w:trHeight w:val="300"/>
        </w:trPr>
        <w:tc>
          <w:tcPr>
            <w:tcW w:w="3119" w:type="dxa"/>
            <w:tcBorders>
              <w:top w:val="single" w:sz="12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5AD11A4B" w14:textId="50376508" w:rsidR="00DF5D86" w:rsidRPr="00360598" w:rsidRDefault="0036255B" w:rsidP="3B42408A">
            <w:pPr>
              <w:spacing w:after="60" w:line="240" w:lineRule="auto"/>
              <w:ind w:right="-686"/>
              <w:rPr>
                <w:rFonts w:ascii="Verdana" w:hAnsi="Verdana"/>
                <w:sz w:val="20"/>
                <w:szCs w:val="20"/>
              </w:rPr>
            </w:pPr>
            <w:bookmarkStart w:id="3" w:name="_Ref469424661"/>
            <w:r w:rsidRPr="00E65709">
              <w:rPr>
                <w:rFonts w:ascii="Verdana" w:hAnsi="Verdana"/>
                <w:sz w:val="20"/>
                <w:szCs w:val="20"/>
              </w:rPr>
              <w:t>Head of Data Science</w:t>
            </w:r>
          </w:p>
        </w:tc>
        <w:bookmarkEnd w:id="3"/>
        <w:tc>
          <w:tcPr>
            <w:tcW w:w="680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EA87F7" w14:textId="3C9CF278" w:rsidR="00DF5D86" w:rsidRPr="00396A6F" w:rsidRDefault="0036255B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</w:t>
            </w:r>
            <w:r w:rsidRPr="004F59FE">
              <w:rPr>
                <w:rFonts w:ascii="Verdana" w:hAnsi="Verdana"/>
                <w:sz w:val="20"/>
                <w:szCs w:val="20"/>
              </w:rPr>
              <w:t>verall responsibility for this procedure</w:t>
            </w:r>
            <w:r>
              <w:rPr>
                <w:rFonts w:ascii="Verdana" w:hAnsi="Verdana"/>
                <w:sz w:val="20"/>
                <w:szCs w:val="20"/>
              </w:rPr>
              <w:t xml:space="preserve"> and training the team </w:t>
            </w:r>
            <w:r w:rsidR="008C224F">
              <w:rPr>
                <w:rFonts w:ascii="Verdana" w:hAnsi="Verdana"/>
                <w:sz w:val="20"/>
                <w:szCs w:val="20"/>
              </w:rPr>
              <w:t>on how to work under these processes.</w:t>
            </w:r>
          </w:p>
        </w:tc>
      </w:tr>
      <w:tr w:rsidR="00DF5D86" w:rsidRPr="00722D44" w14:paraId="6D467044" w14:textId="77777777" w:rsidTr="3B42408A">
        <w:trPr>
          <w:trHeight w:val="300"/>
        </w:trPr>
        <w:tc>
          <w:tcPr>
            <w:tcW w:w="3119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138465FE" w14:textId="444B54E9" w:rsidR="00DF5D86" w:rsidRPr="00360598" w:rsidRDefault="0036255B" w:rsidP="3B42408A">
            <w:pPr>
              <w:spacing w:after="60" w:line="240" w:lineRule="auto"/>
              <w:ind w:right="-686"/>
              <w:rPr>
                <w:rFonts w:ascii="Verdana" w:hAnsi="Verdana"/>
                <w:sz w:val="20"/>
                <w:szCs w:val="20"/>
              </w:rPr>
            </w:pPr>
            <w:bookmarkStart w:id="4" w:name="_Ref469424698"/>
            <w:r>
              <w:rPr>
                <w:rFonts w:ascii="Verdana" w:hAnsi="Verdana"/>
                <w:sz w:val="20"/>
                <w:szCs w:val="20"/>
              </w:rPr>
              <w:t xml:space="preserve">VP Product </w:t>
            </w:r>
            <w:r w:rsidR="005319B6">
              <w:rPr>
                <w:rFonts w:ascii="Verdana" w:hAnsi="Verdana"/>
                <w:sz w:val="20"/>
                <w:szCs w:val="20"/>
              </w:rPr>
              <w:t>and R&amp;D</w:t>
            </w:r>
          </w:p>
        </w:tc>
        <w:bookmarkEnd w:id="4"/>
        <w:tc>
          <w:tcPr>
            <w:tcW w:w="6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49751F" w14:textId="1CF757C5" w:rsidR="00DF5D86" w:rsidRPr="00396A6F" w:rsidRDefault="0036255B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</w:rPr>
            </w:pPr>
            <w:r w:rsidRPr="004F59FE">
              <w:rPr>
                <w:rFonts w:ascii="Verdana" w:hAnsi="Verdana"/>
                <w:sz w:val="20"/>
                <w:szCs w:val="20"/>
              </w:rPr>
              <w:t>authorized to approve modifications or revisions to this procedure</w:t>
            </w:r>
            <w:r w:rsidR="008C224F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DF5D86" w:rsidRPr="00722D44" w14:paraId="3ADB63E7" w14:textId="77777777" w:rsidTr="3B42408A">
        <w:trPr>
          <w:trHeight w:val="300"/>
        </w:trPr>
        <w:tc>
          <w:tcPr>
            <w:tcW w:w="3119" w:type="dxa"/>
            <w:tcBorders>
              <w:top w:val="single" w:sz="8" w:space="0" w:color="auto"/>
              <w:left w:val="single" w:sz="18" w:space="0" w:color="auto"/>
              <w:bottom w:val="single" w:sz="12" w:space="0" w:color="auto"/>
              <w:right w:val="single" w:sz="8" w:space="0" w:color="auto"/>
            </w:tcBorders>
          </w:tcPr>
          <w:p w14:paraId="42901484" w14:textId="6D6FD943" w:rsidR="00DF5D86" w:rsidRPr="00360598" w:rsidRDefault="008C224F" w:rsidP="3B42408A">
            <w:pPr>
              <w:spacing w:after="60" w:line="240" w:lineRule="auto"/>
              <w:ind w:right="-686"/>
              <w:rPr>
                <w:rFonts w:ascii="Verdana" w:hAnsi="Verdana"/>
                <w:sz w:val="20"/>
                <w:szCs w:val="20"/>
              </w:rPr>
            </w:pPr>
            <w:r w:rsidRPr="004F59FE">
              <w:rPr>
                <w:rFonts w:ascii="Verdana" w:hAnsi="Verdana"/>
                <w:sz w:val="20"/>
                <w:szCs w:val="20"/>
              </w:rPr>
              <w:t>Management Representative</w:t>
            </w:r>
            <w:r>
              <w:rPr>
                <w:rFonts w:ascii="Verdana" w:hAnsi="Verdana"/>
                <w:sz w:val="20"/>
                <w:szCs w:val="20"/>
              </w:rPr>
              <w:t xml:space="preserve"> (MR)</w:t>
            </w:r>
          </w:p>
        </w:tc>
        <w:tc>
          <w:tcPr>
            <w:tcW w:w="680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C6FD409" w14:textId="36BB8480" w:rsidR="00DF5D86" w:rsidRPr="00C55E62" w:rsidRDefault="005319B6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0"/>
              </w:rPr>
            </w:pPr>
            <w:r w:rsidRPr="004F59FE">
              <w:rPr>
                <w:rFonts w:ascii="Verdana" w:hAnsi="Verdana"/>
                <w:sz w:val="20"/>
                <w:szCs w:val="20"/>
              </w:rPr>
              <w:t>maintaining the relevance of this procedure to Company needs and applicable requirements and for ensuring ongoing compliance with this procedure.</w:t>
            </w:r>
          </w:p>
        </w:tc>
      </w:tr>
    </w:tbl>
    <w:p w14:paraId="79B9F2AF" w14:textId="77777777" w:rsidR="006F1DBD" w:rsidRDefault="006F1DBD" w:rsidP="00225B17"/>
    <w:p w14:paraId="27E750C8" w14:textId="77777777" w:rsidR="006F1DBD" w:rsidRDefault="006F1DBD" w:rsidP="00225B17"/>
    <w:p w14:paraId="57128F98" w14:textId="77777777" w:rsidR="006F1DBD" w:rsidRPr="006F1DBD" w:rsidRDefault="006F1DBD" w:rsidP="3B42408A"/>
    <w:p w14:paraId="62E9A416" w14:textId="09CDA876" w:rsidR="00D5540E" w:rsidRDefault="00D5540E" w:rsidP="3B42408A">
      <w:pPr>
        <w:pStyle w:val="Heading2"/>
        <w:ind w:left="576" w:firstLine="144"/>
        <w:rPr>
          <w:rFonts w:ascii="Verdana" w:eastAsia="Calibri" w:hAnsi="Verdana" w:cs="Arial"/>
          <w:b w:val="0"/>
          <w:bCs w:val="0"/>
          <w:color w:val="auto"/>
          <w:sz w:val="20"/>
          <w:szCs w:val="20"/>
          <w:rtl/>
        </w:rPr>
      </w:pPr>
    </w:p>
    <w:p w14:paraId="414BB4A6" w14:textId="77777777" w:rsidR="00D5540E" w:rsidRPr="004F59FE" w:rsidRDefault="00D5540E" w:rsidP="003233FF">
      <w:pPr>
        <w:rPr>
          <w:b/>
          <w:bCs/>
          <w:rtl/>
        </w:rPr>
      </w:pPr>
    </w:p>
    <w:p w14:paraId="0569A69C" w14:textId="77777777" w:rsidR="00D5540E" w:rsidRPr="004F59FE" w:rsidRDefault="00D5540E" w:rsidP="003233FF">
      <w:pPr>
        <w:rPr>
          <w:b/>
          <w:bCs/>
          <w:rtl/>
        </w:rPr>
      </w:pPr>
    </w:p>
    <w:p w14:paraId="26FBF94C" w14:textId="77777777" w:rsidR="00D52487" w:rsidRPr="003233FF" w:rsidRDefault="00D52487" w:rsidP="00C4301E">
      <w:pPr>
        <w:rPr>
          <w:rFonts w:ascii="Verdana" w:hAnsi="Verdana"/>
          <w:b/>
          <w:bCs/>
          <w:rtl/>
        </w:rPr>
      </w:pPr>
    </w:p>
    <w:sectPr w:rsidR="00D52487" w:rsidRPr="003233FF" w:rsidSect="00F16009">
      <w:headerReference w:type="default" r:id="rId14"/>
      <w:footerReference w:type="default" r:id="rId15"/>
      <w:pgSz w:w="11906" w:h="16838" w:code="9"/>
      <w:pgMar w:top="864" w:right="864" w:bottom="864" w:left="864" w:header="720" w:footer="432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A0AAEB" w14:textId="77777777" w:rsidR="005E0AC9" w:rsidRDefault="005E0AC9" w:rsidP="00632312">
      <w:pPr>
        <w:spacing w:after="0" w:line="240" w:lineRule="auto"/>
      </w:pPr>
      <w:r>
        <w:separator/>
      </w:r>
    </w:p>
  </w:endnote>
  <w:endnote w:type="continuationSeparator" w:id="0">
    <w:p w14:paraId="5FDE45A0" w14:textId="77777777" w:rsidR="005E0AC9" w:rsidRDefault="005E0AC9" w:rsidP="00632312">
      <w:pPr>
        <w:spacing w:after="0" w:line="240" w:lineRule="auto"/>
      </w:pPr>
      <w:r>
        <w:continuationSeparator/>
      </w:r>
    </w:p>
  </w:endnote>
  <w:endnote w:type="continuationNotice" w:id="1">
    <w:p w14:paraId="4C72DA33" w14:textId="77777777" w:rsidR="005E0AC9" w:rsidRDefault="005E0AC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Soft Pro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yria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6448293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1FD4FFC" w14:textId="783E66E1" w:rsidR="00D5540E" w:rsidRDefault="00D5540E" w:rsidP="009F3AC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FD52D0" w14:textId="77777777" w:rsidR="005E0AC9" w:rsidRDefault="005E0AC9" w:rsidP="00632312">
      <w:pPr>
        <w:spacing w:after="0" w:line="240" w:lineRule="auto"/>
      </w:pPr>
      <w:r>
        <w:separator/>
      </w:r>
    </w:p>
  </w:footnote>
  <w:footnote w:type="continuationSeparator" w:id="0">
    <w:p w14:paraId="04A13E20" w14:textId="77777777" w:rsidR="005E0AC9" w:rsidRDefault="005E0AC9" w:rsidP="00632312">
      <w:pPr>
        <w:spacing w:after="0" w:line="240" w:lineRule="auto"/>
      </w:pPr>
      <w:r>
        <w:continuationSeparator/>
      </w:r>
    </w:p>
  </w:footnote>
  <w:footnote w:type="continuationNotice" w:id="1">
    <w:p w14:paraId="7812EEB6" w14:textId="77777777" w:rsidR="005E0AC9" w:rsidRDefault="005E0AC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74D84" w14:textId="4B2DA56F" w:rsidR="00703CD2" w:rsidRPr="004C0DE7" w:rsidRDefault="009F3AC0" w:rsidP="00351361">
    <w:pPr>
      <w:pStyle w:val="Footer"/>
      <w:ind w:left="-900" w:firstLine="900"/>
      <w:rPr>
        <w:rFonts w:ascii="Verdana" w:hAnsi="Verdana"/>
        <w:b/>
        <w:bCs/>
        <w:i/>
        <w:iCs/>
        <w:sz w:val="20"/>
        <w:szCs w:val="20"/>
      </w:rPr>
    </w:pPr>
    <w:r w:rsidRPr="003374E8">
      <w:rPr>
        <w:rFonts w:ascii="Verdana" w:hAnsi="Verdana"/>
        <w:b/>
        <w:bCs/>
        <w:i/>
        <w:iCs/>
        <w:sz w:val="20"/>
        <w:szCs w:val="20"/>
      </w:rPr>
      <w:t>Development Work Instructions</w:t>
    </w:r>
    <w:r>
      <w:rPr>
        <w:rFonts w:ascii="Verdana" w:hAnsi="Verdana"/>
        <w:b/>
        <w:bCs/>
        <w:i/>
        <w:iCs/>
        <w:sz w:val="20"/>
        <w:szCs w:val="20"/>
      </w:rPr>
      <w:t xml:space="preserve"> </w:t>
    </w:r>
  </w:p>
  <w:p w14:paraId="720A7E7A" w14:textId="6FBD0932" w:rsidR="00703CD2" w:rsidRDefault="00703CD2" w:rsidP="00357F7B">
    <w:pPr>
      <w:pStyle w:val="Footer"/>
      <w:ind w:left="-900" w:firstLine="900"/>
      <w:rPr>
        <w:rFonts w:ascii="Verdana" w:hAnsi="Verdana"/>
        <w:b/>
        <w:bCs/>
        <w:i/>
        <w:iCs/>
        <w:sz w:val="20"/>
        <w:szCs w:val="20"/>
      </w:rPr>
    </w:pPr>
    <w:r w:rsidRPr="004C0DE7">
      <w:rPr>
        <w:rFonts w:ascii="Verdana" w:hAnsi="Verdana"/>
        <w:b/>
        <w:bCs/>
        <w:i/>
        <w:iCs/>
        <w:sz w:val="20"/>
        <w:szCs w:val="20"/>
      </w:rPr>
      <w:t xml:space="preserve">No’ </w:t>
    </w:r>
    <w:r w:rsidR="00DD4316">
      <w:rPr>
        <w:rFonts w:ascii="Verdana" w:hAnsi="Verdana"/>
        <w:b/>
        <w:bCs/>
        <w:i/>
        <w:iCs/>
        <w:sz w:val="20"/>
        <w:szCs w:val="20"/>
      </w:rPr>
      <w:t>RDI</w:t>
    </w:r>
    <w:r w:rsidRPr="004C0DE7">
      <w:rPr>
        <w:rFonts w:ascii="Verdana" w:hAnsi="Verdana"/>
        <w:b/>
        <w:bCs/>
        <w:i/>
        <w:iCs/>
        <w:sz w:val="20"/>
        <w:szCs w:val="20"/>
      </w:rPr>
      <w:t>-0</w:t>
    </w:r>
    <w:r w:rsidR="00DD4316">
      <w:rPr>
        <w:rFonts w:ascii="Verdana" w:hAnsi="Verdana"/>
        <w:b/>
        <w:bCs/>
        <w:i/>
        <w:iCs/>
        <w:sz w:val="20"/>
        <w:szCs w:val="20"/>
      </w:rPr>
      <w:t>4</w:t>
    </w:r>
    <w:r w:rsidRPr="004C0DE7">
      <w:rPr>
        <w:rFonts w:ascii="Verdana" w:hAnsi="Verdana"/>
        <w:b/>
        <w:bCs/>
        <w:i/>
        <w:iCs/>
        <w:sz w:val="20"/>
        <w:szCs w:val="20"/>
      </w:rPr>
      <w:t>-</w:t>
    </w:r>
    <w:r w:rsidR="00DD4316">
      <w:rPr>
        <w:rFonts w:ascii="Verdana" w:hAnsi="Verdana"/>
        <w:b/>
        <w:bCs/>
        <w:i/>
        <w:iCs/>
        <w:sz w:val="20"/>
        <w:szCs w:val="20"/>
      </w:rPr>
      <w:t>11</w:t>
    </w:r>
    <w:r w:rsidRPr="004C0DE7">
      <w:rPr>
        <w:rFonts w:ascii="Verdana" w:hAnsi="Verdana"/>
        <w:b/>
        <w:bCs/>
        <w:i/>
        <w:iCs/>
        <w:sz w:val="20"/>
        <w:szCs w:val="20"/>
      </w:rPr>
      <w:t>-01, Rev</w:t>
    </w:r>
    <w:r w:rsidR="00357F7B">
      <w:rPr>
        <w:rFonts w:ascii="Verdana" w:hAnsi="Verdana"/>
        <w:b/>
        <w:bCs/>
        <w:i/>
        <w:iCs/>
        <w:sz w:val="20"/>
        <w:szCs w:val="20"/>
      </w:rPr>
      <w:t>.</w:t>
    </w:r>
    <w:r w:rsidRPr="004C0DE7">
      <w:rPr>
        <w:rFonts w:ascii="Verdana" w:hAnsi="Verdana"/>
        <w:b/>
        <w:bCs/>
        <w:i/>
        <w:iCs/>
        <w:sz w:val="20"/>
        <w:szCs w:val="20"/>
      </w:rPr>
      <w:t xml:space="preserve"> </w:t>
    </w:r>
    <w:r w:rsidR="00DD4316">
      <w:rPr>
        <w:rFonts w:ascii="Verdana" w:hAnsi="Verdana"/>
        <w:b/>
        <w:bCs/>
        <w:i/>
        <w:iCs/>
        <w:sz w:val="20"/>
        <w:szCs w:val="20"/>
      </w:rPr>
      <w:t>A</w:t>
    </w:r>
  </w:p>
  <w:p w14:paraId="17A30E87" w14:textId="77777777" w:rsidR="00703CD2" w:rsidRDefault="00703CD2" w:rsidP="00632312">
    <w:pPr>
      <w:pStyle w:val="Header"/>
      <w:jc w:val="right"/>
      <w:rPr>
        <w:noProof/>
      </w:rPr>
    </w:pPr>
  </w:p>
  <w:p w14:paraId="6570FC6D" w14:textId="77777777" w:rsidR="00703CD2" w:rsidRDefault="00703C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B4E32"/>
    <w:multiLevelType w:val="hybridMultilevel"/>
    <w:tmpl w:val="43BE2DB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B07F3"/>
    <w:multiLevelType w:val="multilevel"/>
    <w:tmpl w:val="55CCD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97180F"/>
    <w:multiLevelType w:val="multilevel"/>
    <w:tmpl w:val="47260BF4"/>
    <w:lvl w:ilvl="0">
      <w:start w:val="3"/>
      <w:numFmt w:val="decimal"/>
      <w:lvlText w:val="%1."/>
      <w:lvlJc w:val="left"/>
      <w:pPr>
        <w:tabs>
          <w:tab w:val="num" w:pos="720"/>
        </w:tabs>
        <w:ind w:left="720" w:righ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right="72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righ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righ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righ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righ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righ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righ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right="1800" w:hanging="1800"/>
      </w:pPr>
      <w:rPr>
        <w:rFonts w:hint="default"/>
      </w:rPr>
    </w:lvl>
  </w:abstractNum>
  <w:abstractNum w:abstractNumId="3" w15:restartNumberingAfterBreak="0">
    <w:nsid w:val="2299F8F4"/>
    <w:multiLevelType w:val="multilevel"/>
    <w:tmpl w:val="FFFFFFFF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D19BD"/>
    <w:multiLevelType w:val="hybridMultilevel"/>
    <w:tmpl w:val="344ED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54B11"/>
    <w:multiLevelType w:val="hybridMultilevel"/>
    <w:tmpl w:val="F76A3E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A23D4"/>
    <w:multiLevelType w:val="hybridMultilevel"/>
    <w:tmpl w:val="60A87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0B71C1"/>
    <w:multiLevelType w:val="hybridMultilevel"/>
    <w:tmpl w:val="3604A174"/>
    <w:lvl w:ilvl="0" w:tplc="FFFFFFFF">
      <w:start w:val="1"/>
      <w:numFmt w:val="decimal"/>
      <w:lvlText w:val="%1."/>
      <w:lvlJc w:val="left"/>
      <w:pPr>
        <w:ind w:left="786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C16659"/>
    <w:multiLevelType w:val="hybridMultilevel"/>
    <w:tmpl w:val="5934A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19219"/>
    <w:multiLevelType w:val="multilevel"/>
    <w:tmpl w:val="FFFFFFFF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41D23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00219E"/>
    <w:multiLevelType w:val="hybridMultilevel"/>
    <w:tmpl w:val="3604A174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C52344"/>
    <w:multiLevelType w:val="multilevel"/>
    <w:tmpl w:val="1828246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2376" w:hanging="576"/>
      </w:pPr>
      <w:rPr>
        <w:rFonts w:hint="default"/>
        <w:b/>
        <w:bCs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7F62846"/>
    <w:multiLevelType w:val="hybridMultilevel"/>
    <w:tmpl w:val="F76A3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D74080"/>
    <w:multiLevelType w:val="hybridMultilevel"/>
    <w:tmpl w:val="3604A174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C543B0"/>
    <w:multiLevelType w:val="hybridMultilevel"/>
    <w:tmpl w:val="0302C63E"/>
    <w:lvl w:ilvl="0" w:tplc="B0588DC4">
      <w:start w:val="1"/>
      <w:numFmt w:val="decimal"/>
      <w:lvlText w:val="%1."/>
      <w:lvlJc w:val="left"/>
      <w:pPr>
        <w:ind w:left="1020" w:hanging="360"/>
      </w:pPr>
    </w:lvl>
    <w:lvl w:ilvl="1" w:tplc="347E576E">
      <w:start w:val="1"/>
      <w:numFmt w:val="decimal"/>
      <w:lvlText w:val="%2."/>
      <w:lvlJc w:val="left"/>
      <w:pPr>
        <w:ind w:left="1020" w:hanging="360"/>
      </w:pPr>
    </w:lvl>
    <w:lvl w:ilvl="2" w:tplc="7FA8C264">
      <w:start w:val="1"/>
      <w:numFmt w:val="decimal"/>
      <w:lvlText w:val="%3."/>
      <w:lvlJc w:val="left"/>
      <w:pPr>
        <w:ind w:left="1020" w:hanging="360"/>
      </w:pPr>
    </w:lvl>
    <w:lvl w:ilvl="3" w:tplc="2626CAD4">
      <w:start w:val="1"/>
      <w:numFmt w:val="decimal"/>
      <w:lvlText w:val="%4."/>
      <w:lvlJc w:val="left"/>
      <w:pPr>
        <w:ind w:left="1020" w:hanging="360"/>
      </w:pPr>
    </w:lvl>
    <w:lvl w:ilvl="4" w:tplc="E424C452">
      <w:start w:val="1"/>
      <w:numFmt w:val="decimal"/>
      <w:lvlText w:val="%5."/>
      <w:lvlJc w:val="left"/>
      <w:pPr>
        <w:ind w:left="1020" w:hanging="360"/>
      </w:pPr>
    </w:lvl>
    <w:lvl w:ilvl="5" w:tplc="35F66ABA">
      <w:start w:val="1"/>
      <w:numFmt w:val="decimal"/>
      <w:lvlText w:val="%6."/>
      <w:lvlJc w:val="left"/>
      <w:pPr>
        <w:ind w:left="1020" w:hanging="360"/>
      </w:pPr>
    </w:lvl>
    <w:lvl w:ilvl="6" w:tplc="E59E6AB4">
      <w:start w:val="1"/>
      <w:numFmt w:val="decimal"/>
      <w:lvlText w:val="%7."/>
      <w:lvlJc w:val="left"/>
      <w:pPr>
        <w:ind w:left="1020" w:hanging="360"/>
      </w:pPr>
    </w:lvl>
    <w:lvl w:ilvl="7" w:tplc="0B201AC0">
      <w:start w:val="1"/>
      <w:numFmt w:val="decimal"/>
      <w:lvlText w:val="%8."/>
      <w:lvlJc w:val="left"/>
      <w:pPr>
        <w:ind w:left="1020" w:hanging="360"/>
      </w:pPr>
    </w:lvl>
    <w:lvl w:ilvl="8" w:tplc="7BE6B372">
      <w:start w:val="1"/>
      <w:numFmt w:val="decimal"/>
      <w:lvlText w:val="%9."/>
      <w:lvlJc w:val="left"/>
      <w:pPr>
        <w:ind w:left="1020" w:hanging="360"/>
      </w:pPr>
    </w:lvl>
  </w:abstractNum>
  <w:num w:numId="1" w16cid:durableId="449055294">
    <w:abstractNumId w:val="12"/>
  </w:num>
  <w:num w:numId="2" w16cid:durableId="1070805643">
    <w:abstractNumId w:val="0"/>
  </w:num>
  <w:num w:numId="3" w16cid:durableId="947665665">
    <w:abstractNumId w:val="2"/>
  </w:num>
  <w:num w:numId="4" w16cid:durableId="1703020620">
    <w:abstractNumId w:val="15"/>
  </w:num>
  <w:num w:numId="5" w16cid:durableId="1291479739">
    <w:abstractNumId w:val="12"/>
  </w:num>
  <w:num w:numId="6" w16cid:durableId="1515068450">
    <w:abstractNumId w:val="12"/>
  </w:num>
  <w:num w:numId="7" w16cid:durableId="206725010">
    <w:abstractNumId w:val="4"/>
  </w:num>
  <w:num w:numId="8" w16cid:durableId="1019621749">
    <w:abstractNumId w:val="1"/>
  </w:num>
  <w:num w:numId="9" w16cid:durableId="1836602327">
    <w:abstractNumId w:val="12"/>
  </w:num>
  <w:num w:numId="10" w16cid:durableId="191234689">
    <w:abstractNumId w:val="8"/>
  </w:num>
  <w:num w:numId="11" w16cid:durableId="276252996">
    <w:abstractNumId w:val="13"/>
  </w:num>
  <w:num w:numId="12" w16cid:durableId="617445557">
    <w:abstractNumId w:val="12"/>
  </w:num>
  <w:num w:numId="13" w16cid:durableId="2011634795">
    <w:abstractNumId w:val="11"/>
  </w:num>
  <w:num w:numId="14" w16cid:durableId="681317878">
    <w:abstractNumId w:val="6"/>
  </w:num>
  <w:num w:numId="15" w16cid:durableId="449666386">
    <w:abstractNumId w:val="5"/>
  </w:num>
  <w:num w:numId="16" w16cid:durableId="145049689">
    <w:abstractNumId w:val="14"/>
  </w:num>
  <w:num w:numId="17" w16cid:durableId="1201164061">
    <w:abstractNumId w:val="7"/>
  </w:num>
  <w:num w:numId="18" w16cid:durableId="1800417348">
    <w:abstractNumId w:val="9"/>
  </w:num>
  <w:num w:numId="19" w16cid:durableId="1845390550">
    <w:abstractNumId w:val="3"/>
  </w:num>
  <w:num w:numId="20" w16cid:durableId="114325196">
    <w:abstractNumId w:val="10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lon Lanyado">
    <w15:presenceInfo w15:providerId="AD" w15:userId="S::Alon@earlysign.com::8ff0d540-df09-4688-aef2-49d58a5b648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EyNzY2NzYwM7M0NrZU0lEKTi0uzszPAykwrAUAtKoYsSwAAAA="/>
  </w:docVars>
  <w:rsids>
    <w:rsidRoot w:val="00495626"/>
    <w:rsid w:val="00000EF9"/>
    <w:rsid w:val="00001E20"/>
    <w:rsid w:val="000047C3"/>
    <w:rsid w:val="0000796D"/>
    <w:rsid w:val="00007A79"/>
    <w:rsid w:val="00022DDF"/>
    <w:rsid w:val="00023940"/>
    <w:rsid w:val="00026C0C"/>
    <w:rsid w:val="0002721A"/>
    <w:rsid w:val="0003037A"/>
    <w:rsid w:val="00030530"/>
    <w:rsid w:val="00037302"/>
    <w:rsid w:val="000413FD"/>
    <w:rsid w:val="00050494"/>
    <w:rsid w:val="00054884"/>
    <w:rsid w:val="00061C47"/>
    <w:rsid w:val="00061FAA"/>
    <w:rsid w:val="0006368B"/>
    <w:rsid w:val="00063893"/>
    <w:rsid w:val="00067FF0"/>
    <w:rsid w:val="00072F50"/>
    <w:rsid w:val="00073711"/>
    <w:rsid w:val="0007665A"/>
    <w:rsid w:val="00080909"/>
    <w:rsid w:val="0008160B"/>
    <w:rsid w:val="00090BA7"/>
    <w:rsid w:val="000977A7"/>
    <w:rsid w:val="000A0DB3"/>
    <w:rsid w:val="000A54C2"/>
    <w:rsid w:val="000A605F"/>
    <w:rsid w:val="000B16C0"/>
    <w:rsid w:val="000B2258"/>
    <w:rsid w:val="000B3377"/>
    <w:rsid w:val="000B5CD9"/>
    <w:rsid w:val="000B7067"/>
    <w:rsid w:val="000C4BC9"/>
    <w:rsid w:val="000D1FDE"/>
    <w:rsid w:val="000D421D"/>
    <w:rsid w:val="000D653E"/>
    <w:rsid w:val="000E410A"/>
    <w:rsid w:val="000F1D81"/>
    <w:rsid w:val="000F1E69"/>
    <w:rsid w:val="000F2A60"/>
    <w:rsid w:val="000F3659"/>
    <w:rsid w:val="000F6E1F"/>
    <w:rsid w:val="000F7E3B"/>
    <w:rsid w:val="001030FB"/>
    <w:rsid w:val="00104219"/>
    <w:rsid w:val="00107536"/>
    <w:rsid w:val="00111959"/>
    <w:rsid w:val="00116F90"/>
    <w:rsid w:val="001173B2"/>
    <w:rsid w:val="001225A8"/>
    <w:rsid w:val="001230C4"/>
    <w:rsid w:val="00127B6E"/>
    <w:rsid w:val="0013172B"/>
    <w:rsid w:val="001318C7"/>
    <w:rsid w:val="00136C71"/>
    <w:rsid w:val="00141CD2"/>
    <w:rsid w:val="00142DA3"/>
    <w:rsid w:val="001510DB"/>
    <w:rsid w:val="00162186"/>
    <w:rsid w:val="00162339"/>
    <w:rsid w:val="0016669D"/>
    <w:rsid w:val="001704DD"/>
    <w:rsid w:val="0017252D"/>
    <w:rsid w:val="00173151"/>
    <w:rsid w:val="00173E5F"/>
    <w:rsid w:val="001816E7"/>
    <w:rsid w:val="00183775"/>
    <w:rsid w:val="00185A7E"/>
    <w:rsid w:val="00191AA0"/>
    <w:rsid w:val="00194223"/>
    <w:rsid w:val="0019534F"/>
    <w:rsid w:val="00196986"/>
    <w:rsid w:val="00197A7E"/>
    <w:rsid w:val="00197E3E"/>
    <w:rsid w:val="001A1F8E"/>
    <w:rsid w:val="001A2FC3"/>
    <w:rsid w:val="001A69B0"/>
    <w:rsid w:val="001B6210"/>
    <w:rsid w:val="001B7C27"/>
    <w:rsid w:val="001B7F28"/>
    <w:rsid w:val="001C0037"/>
    <w:rsid w:val="001C009B"/>
    <w:rsid w:val="001C15A5"/>
    <w:rsid w:val="001C40BD"/>
    <w:rsid w:val="001C4CAB"/>
    <w:rsid w:val="001C5DC0"/>
    <w:rsid w:val="001D0B17"/>
    <w:rsid w:val="001D51AE"/>
    <w:rsid w:val="001D5423"/>
    <w:rsid w:val="001D7AC0"/>
    <w:rsid w:val="001E121E"/>
    <w:rsid w:val="001E1B4C"/>
    <w:rsid w:val="001E1E8E"/>
    <w:rsid w:val="001E3627"/>
    <w:rsid w:val="001E55C0"/>
    <w:rsid w:val="001E782B"/>
    <w:rsid w:val="001F0327"/>
    <w:rsid w:val="001F14F2"/>
    <w:rsid w:val="001F5FF8"/>
    <w:rsid w:val="002004BB"/>
    <w:rsid w:val="00202413"/>
    <w:rsid w:val="00206DCF"/>
    <w:rsid w:val="00212A57"/>
    <w:rsid w:val="00213139"/>
    <w:rsid w:val="002151E5"/>
    <w:rsid w:val="00221159"/>
    <w:rsid w:val="002224F2"/>
    <w:rsid w:val="00225A46"/>
    <w:rsid w:val="00225B17"/>
    <w:rsid w:val="00226879"/>
    <w:rsid w:val="002333DE"/>
    <w:rsid w:val="002338E9"/>
    <w:rsid w:val="002415AF"/>
    <w:rsid w:val="00241C27"/>
    <w:rsid w:val="00242029"/>
    <w:rsid w:val="002446D8"/>
    <w:rsid w:val="00246548"/>
    <w:rsid w:val="00247BC2"/>
    <w:rsid w:val="00252599"/>
    <w:rsid w:val="00255403"/>
    <w:rsid w:val="00262A4A"/>
    <w:rsid w:val="00262FA6"/>
    <w:rsid w:val="00262FF0"/>
    <w:rsid w:val="00263526"/>
    <w:rsid w:val="0026716F"/>
    <w:rsid w:val="00267ED3"/>
    <w:rsid w:val="00267F43"/>
    <w:rsid w:val="00270FC9"/>
    <w:rsid w:val="00272892"/>
    <w:rsid w:val="002819D6"/>
    <w:rsid w:val="00285813"/>
    <w:rsid w:val="00293A5A"/>
    <w:rsid w:val="00294052"/>
    <w:rsid w:val="002951B5"/>
    <w:rsid w:val="00295D03"/>
    <w:rsid w:val="00297CEC"/>
    <w:rsid w:val="002A33CD"/>
    <w:rsid w:val="002A4BC4"/>
    <w:rsid w:val="002A6BD7"/>
    <w:rsid w:val="002B05EF"/>
    <w:rsid w:val="002B0CE4"/>
    <w:rsid w:val="002B352D"/>
    <w:rsid w:val="002B4443"/>
    <w:rsid w:val="002B67BA"/>
    <w:rsid w:val="002B7F05"/>
    <w:rsid w:val="002C349F"/>
    <w:rsid w:val="002C4257"/>
    <w:rsid w:val="002C43CA"/>
    <w:rsid w:val="002C6A5D"/>
    <w:rsid w:val="002D1B1A"/>
    <w:rsid w:val="002D3346"/>
    <w:rsid w:val="002E121B"/>
    <w:rsid w:val="002E15DC"/>
    <w:rsid w:val="002E3301"/>
    <w:rsid w:val="002F569D"/>
    <w:rsid w:val="00300202"/>
    <w:rsid w:val="00300FA2"/>
    <w:rsid w:val="00301940"/>
    <w:rsid w:val="003077BD"/>
    <w:rsid w:val="00307C3A"/>
    <w:rsid w:val="00307C88"/>
    <w:rsid w:val="0031201F"/>
    <w:rsid w:val="00314E31"/>
    <w:rsid w:val="003160F6"/>
    <w:rsid w:val="00316BF1"/>
    <w:rsid w:val="00320719"/>
    <w:rsid w:val="00320B9D"/>
    <w:rsid w:val="00321A46"/>
    <w:rsid w:val="003233FF"/>
    <w:rsid w:val="00323C01"/>
    <w:rsid w:val="00325289"/>
    <w:rsid w:val="0032701E"/>
    <w:rsid w:val="00330E15"/>
    <w:rsid w:val="0033192C"/>
    <w:rsid w:val="00332D22"/>
    <w:rsid w:val="00333D3B"/>
    <w:rsid w:val="00333E4D"/>
    <w:rsid w:val="003346C3"/>
    <w:rsid w:val="00336EDC"/>
    <w:rsid w:val="003374E8"/>
    <w:rsid w:val="003416F6"/>
    <w:rsid w:val="00341ABE"/>
    <w:rsid w:val="003445C7"/>
    <w:rsid w:val="00345A64"/>
    <w:rsid w:val="0034730D"/>
    <w:rsid w:val="00351361"/>
    <w:rsid w:val="00351723"/>
    <w:rsid w:val="00354267"/>
    <w:rsid w:val="00355E57"/>
    <w:rsid w:val="00357F7B"/>
    <w:rsid w:val="0036255B"/>
    <w:rsid w:val="00367494"/>
    <w:rsid w:val="003714A0"/>
    <w:rsid w:val="00372F9D"/>
    <w:rsid w:val="00374910"/>
    <w:rsid w:val="00375093"/>
    <w:rsid w:val="00376155"/>
    <w:rsid w:val="003933B9"/>
    <w:rsid w:val="003978EF"/>
    <w:rsid w:val="003A202F"/>
    <w:rsid w:val="003A4C12"/>
    <w:rsid w:val="003A65A5"/>
    <w:rsid w:val="003B0984"/>
    <w:rsid w:val="003B2307"/>
    <w:rsid w:val="003B5614"/>
    <w:rsid w:val="003B56EB"/>
    <w:rsid w:val="003B697F"/>
    <w:rsid w:val="003B6D9C"/>
    <w:rsid w:val="003C0DAF"/>
    <w:rsid w:val="003C269D"/>
    <w:rsid w:val="003C41E9"/>
    <w:rsid w:val="003C7631"/>
    <w:rsid w:val="003C7F22"/>
    <w:rsid w:val="003D17D1"/>
    <w:rsid w:val="003D44A7"/>
    <w:rsid w:val="003D4F5A"/>
    <w:rsid w:val="003E43B2"/>
    <w:rsid w:val="003E6566"/>
    <w:rsid w:val="003F1AE3"/>
    <w:rsid w:val="003F57D5"/>
    <w:rsid w:val="00401489"/>
    <w:rsid w:val="004022B4"/>
    <w:rsid w:val="00402AF7"/>
    <w:rsid w:val="00403BB4"/>
    <w:rsid w:val="004041D7"/>
    <w:rsid w:val="00404279"/>
    <w:rsid w:val="00406A6D"/>
    <w:rsid w:val="00407C68"/>
    <w:rsid w:val="004113E3"/>
    <w:rsid w:val="0041171C"/>
    <w:rsid w:val="00412419"/>
    <w:rsid w:val="00412C77"/>
    <w:rsid w:val="00414D8B"/>
    <w:rsid w:val="00421AB2"/>
    <w:rsid w:val="00430F90"/>
    <w:rsid w:val="00431DA8"/>
    <w:rsid w:val="00444B47"/>
    <w:rsid w:val="00450F77"/>
    <w:rsid w:val="0045484A"/>
    <w:rsid w:val="0046369F"/>
    <w:rsid w:val="00463E88"/>
    <w:rsid w:val="0046446F"/>
    <w:rsid w:val="00466912"/>
    <w:rsid w:val="00470897"/>
    <w:rsid w:val="00477E51"/>
    <w:rsid w:val="00481754"/>
    <w:rsid w:val="00482646"/>
    <w:rsid w:val="00485E4E"/>
    <w:rsid w:val="00495626"/>
    <w:rsid w:val="004A0122"/>
    <w:rsid w:val="004A137A"/>
    <w:rsid w:val="004A22DD"/>
    <w:rsid w:val="004A4B90"/>
    <w:rsid w:val="004B058D"/>
    <w:rsid w:val="004B644A"/>
    <w:rsid w:val="004C0DE7"/>
    <w:rsid w:val="004C1ACE"/>
    <w:rsid w:val="004C21AF"/>
    <w:rsid w:val="004C3D3B"/>
    <w:rsid w:val="004C4301"/>
    <w:rsid w:val="004C6DDB"/>
    <w:rsid w:val="004D37AE"/>
    <w:rsid w:val="004D3B0A"/>
    <w:rsid w:val="004D3B88"/>
    <w:rsid w:val="004D5C9D"/>
    <w:rsid w:val="004D7D3C"/>
    <w:rsid w:val="004E41FF"/>
    <w:rsid w:val="004E457A"/>
    <w:rsid w:val="004E54D7"/>
    <w:rsid w:val="004F59FE"/>
    <w:rsid w:val="004F5AFD"/>
    <w:rsid w:val="00501FB2"/>
    <w:rsid w:val="00502C7C"/>
    <w:rsid w:val="0050407E"/>
    <w:rsid w:val="00506C1D"/>
    <w:rsid w:val="00507394"/>
    <w:rsid w:val="00510281"/>
    <w:rsid w:val="00512265"/>
    <w:rsid w:val="0051253A"/>
    <w:rsid w:val="00514F8B"/>
    <w:rsid w:val="00516241"/>
    <w:rsid w:val="00516C75"/>
    <w:rsid w:val="00516CF2"/>
    <w:rsid w:val="005172D4"/>
    <w:rsid w:val="00522244"/>
    <w:rsid w:val="0053053F"/>
    <w:rsid w:val="005319B6"/>
    <w:rsid w:val="00535905"/>
    <w:rsid w:val="00544B97"/>
    <w:rsid w:val="00544D73"/>
    <w:rsid w:val="005475DF"/>
    <w:rsid w:val="00552609"/>
    <w:rsid w:val="00553E0F"/>
    <w:rsid w:val="005546F3"/>
    <w:rsid w:val="00554A88"/>
    <w:rsid w:val="00555B11"/>
    <w:rsid w:val="005616D1"/>
    <w:rsid w:val="00561BB0"/>
    <w:rsid w:val="00561CE6"/>
    <w:rsid w:val="005625E7"/>
    <w:rsid w:val="00566899"/>
    <w:rsid w:val="00567487"/>
    <w:rsid w:val="00572FB4"/>
    <w:rsid w:val="00573E76"/>
    <w:rsid w:val="00575506"/>
    <w:rsid w:val="0057750C"/>
    <w:rsid w:val="00580B50"/>
    <w:rsid w:val="00581964"/>
    <w:rsid w:val="00582358"/>
    <w:rsid w:val="00583E11"/>
    <w:rsid w:val="00584058"/>
    <w:rsid w:val="00585E20"/>
    <w:rsid w:val="005A4DEB"/>
    <w:rsid w:val="005A5A8F"/>
    <w:rsid w:val="005B4092"/>
    <w:rsid w:val="005C2579"/>
    <w:rsid w:val="005C2622"/>
    <w:rsid w:val="005C392F"/>
    <w:rsid w:val="005D198D"/>
    <w:rsid w:val="005D4D03"/>
    <w:rsid w:val="005D56FF"/>
    <w:rsid w:val="005D5B58"/>
    <w:rsid w:val="005D6C56"/>
    <w:rsid w:val="005E0AC9"/>
    <w:rsid w:val="005E0E3D"/>
    <w:rsid w:val="005E2D52"/>
    <w:rsid w:val="005F3B16"/>
    <w:rsid w:val="005F5042"/>
    <w:rsid w:val="005F6476"/>
    <w:rsid w:val="00602A57"/>
    <w:rsid w:val="00602EC7"/>
    <w:rsid w:val="006034C2"/>
    <w:rsid w:val="006141F1"/>
    <w:rsid w:val="00615E4E"/>
    <w:rsid w:val="00626013"/>
    <w:rsid w:val="0063141E"/>
    <w:rsid w:val="00632312"/>
    <w:rsid w:val="00633B3B"/>
    <w:rsid w:val="00634529"/>
    <w:rsid w:val="0063729C"/>
    <w:rsid w:val="006377D8"/>
    <w:rsid w:val="00645A0F"/>
    <w:rsid w:val="0065167F"/>
    <w:rsid w:val="0065321A"/>
    <w:rsid w:val="0065361D"/>
    <w:rsid w:val="00655CAF"/>
    <w:rsid w:val="006608E5"/>
    <w:rsid w:val="00661F58"/>
    <w:rsid w:val="006623CA"/>
    <w:rsid w:val="00666B93"/>
    <w:rsid w:val="00667089"/>
    <w:rsid w:val="00671A18"/>
    <w:rsid w:val="0067220C"/>
    <w:rsid w:val="006732C9"/>
    <w:rsid w:val="0068083D"/>
    <w:rsid w:val="00681340"/>
    <w:rsid w:val="0068162D"/>
    <w:rsid w:val="00685283"/>
    <w:rsid w:val="00685D43"/>
    <w:rsid w:val="006946EE"/>
    <w:rsid w:val="006975CF"/>
    <w:rsid w:val="006A37F4"/>
    <w:rsid w:val="006A41F3"/>
    <w:rsid w:val="006B2178"/>
    <w:rsid w:val="006C0CED"/>
    <w:rsid w:val="006C3E97"/>
    <w:rsid w:val="006C3F14"/>
    <w:rsid w:val="006D1789"/>
    <w:rsid w:val="006D3FAD"/>
    <w:rsid w:val="006D56C4"/>
    <w:rsid w:val="006D63AB"/>
    <w:rsid w:val="006D75F9"/>
    <w:rsid w:val="006E1A8A"/>
    <w:rsid w:val="006E4246"/>
    <w:rsid w:val="006E42D9"/>
    <w:rsid w:val="006E45A8"/>
    <w:rsid w:val="006E6F82"/>
    <w:rsid w:val="006F0D72"/>
    <w:rsid w:val="006F1DBD"/>
    <w:rsid w:val="006F31AB"/>
    <w:rsid w:val="006F52DD"/>
    <w:rsid w:val="00703CD2"/>
    <w:rsid w:val="007052BF"/>
    <w:rsid w:val="00707631"/>
    <w:rsid w:val="00711026"/>
    <w:rsid w:val="00721887"/>
    <w:rsid w:val="00723252"/>
    <w:rsid w:val="007268F4"/>
    <w:rsid w:val="00730C2C"/>
    <w:rsid w:val="007546AA"/>
    <w:rsid w:val="0076403E"/>
    <w:rsid w:val="007669FA"/>
    <w:rsid w:val="00771B9F"/>
    <w:rsid w:val="007723AA"/>
    <w:rsid w:val="00772492"/>
    <w:rsid w:val="00772920"/>
    <w:rsid w:val="00773F46"/>
    <w:rsid w:val="00784011"/>
    <w:rsid w:val="00785436"/>
    <w:rsid w:val="00785BCB"/>
    <w:rsid w:val="007879DF"/>
    <w:rsid w:val="00790CDF"/>
    <w:rsid w:val="00791448"/>
    <w:rsid w:val="007957A4"/>
    <w:rsid w:val="00795BDE"/>
    <w:rsid w:val="00797690"/>
    <w:rsid w:val="007A0942"/>
    <w:rsid w:val="007A11E8"/>
    <w:rsid w:val="007A269C"/>
    <w:rsid w:val="007A36B1"/>
    <w:rsid w:val="007A609E"/>
    <w:rsid w:val="007A6488"/>
    <w:rsid w:val="007A6E78"/>
    <w:rsid w:val="007B0C7C"/>
    <w:rsid w:val="007B160B"/>
    <w:rsid w:val="007B2D4E"/>
    <w:rsid w:val="007B4D46"/>
    <w:rsid w:val="007B5627"/>
    <w:rsid w:val="007B5996"/>
    <w:rsid w:val="007C2A55"/>
    <w:rsid w:val="007C44A7"/>
    <w:rsid w:val="007C7FD7"/>
    <w:rsid w:val="007D1669"/>
    <w:rsid w:val="007D1F3D"/>
    <w:rsid w:val="007D3A11"/>
    <w:rsid w:val="007D4061"/>
    <w:rsid w:val="007D4F14"/>
    <w:rsid w:val="007D7DDE"/>
    <w:rsid w:val="007E02C4"/>
    <w:rsid w:val="007E24AC"/>
    <w:rsid w:val="007E391C"/>
    <w:rsid w:val="007E4137"/>
    <w:rsid w:val="007E5501"/>
    <w:rsid w:val="007E5B8F"/>
    <w:rsid w:val="007E7281"/>
    <w:rsid w:val="007F6062"/>
    <w:rsid w:val="007F7CF4"/>
    <w:rsid w:val="00804274"/>
    <w:rsid w:val="008060D2"/>
    <w:rsid w:val="00816F31"/>
    <w:rsid w:val="008222A3"/>
    <w:rsid w:val="00823476"/>
    <w:rsid w:val="0082595B"/>
    <w:rsid w:val="00830149"/>
    <w:rsid w:val="008306F2"/>
    <w:rsid w:val="00830F03"/>
    <w:rsid w:val="008316F6"/>
    <w:rsid w:val="00831C76"/>
    <w:rsid w:val="00832A4E"/>
    <w:rsid w:val="0083492F"/>
    <w:rsid w:val="00834ED2"/>
    <w:rsid w:val="008356BA"/>
    <w:rsid w:val="00836F13"/>
    <w:rsid w:val="00840953"/>
    <w:rsid w:val="008414AD"/>
    <w:rsid w:val="008431CB"/>
    <w:rsid w:val="008439BD"/>
    <w:rsid w:val="00846AB1"/>
    <w:rsid w:val="00851D4D"/>
    <w:rsid w:val="00853B72"/>
    <w:rsid w:val="00854053"/>
    <w:rsid w:val="0085502D"/>
    <w:rsid w:val="0085537F"/>
    <w:rsid w:val="00855B40"/>
    <w:rsid w:val="008609C1"/>
    <w:rsid w:val="008609ED"/>
    <w:rsid w:val="008613DE"/>
    <w:rsid w:val="0086171B"/>
    <w:rsid w:val="00861A18"/>
    <w:rsid w:val="00867334"/>
    <w:rsid w:val="00871CD7"/>
    <w:rsid w:val="00872BC2"/>
    <w:rsid w:val="00874F44"/>
    <w:rsid w:val="0088044A"/>
    <w:rsid w:val="00881021"/>
    <w:rsid w:val="0088265C"/>
    <w:rsid w:val="00882719"/>
    <w:rsid w:val="00882CE6"/>
    <w:rsid w:val="0088513B"/>
    <w:rsid w:val="00885A34"/>
    <w:rsid w:val="008911B7"/>
    <w:rsid w:val="008957C8"/>
    <w:rsid w:val="00896C94"/>
    <w:rsid w:val="008A138A"/>
    <w:rsid w:val="008A1481"/>
    <w:rsid w:val="008A4F3A"/>
    <w:rsid w:val="008A7E8E"/>
    <w:rsid w:val="008B22A9"/>
    <w:rsid w:val="008B5A09"/>
    <w:rsid w:val="008C224F"/>
    <w:rsid w:val="008C794A"/>
    <w:rsid w:val="008D06A5"/>
    <w:rsid w:val="008D62E4"/>
    <w:rsid w:val="008D7CCA"/>
    <w:rsid w:val="008D7F25"/>
    <w:rsid w:val="008F3C17"/>
    <w:rsid w:val="008F689D"/>
    <w:rsid w:val="008F76FD"/>
    <w:rsid w:val="008F7A19"/>
    <w:rsid w:val="00900223"/>
    <w:rsid w:val="009005E5"/>
    <w:rsid w:val="00901F85"/>
    <w:rsid w:val="009045A6"/>
    <w:rsid w:val="009055CE"/>
    <w:rsid w:val="00907B30"/>
    <w:rsid w:val="00912577"/>
    <w:rsid w:val="00920928"/>
    <w:rsid w:val="009254E1"/>
    <w:rsid w:val="00925EC1"/>
    <w:rsid w:val="00927A9B"/>
    <w:rsid w:val="00933198"/>
    <w:rsid w:val="00933797"/>
    <w:rsid w:val="009344F9"/>
    <w:rsid w:val="0093472D"/>
    <w:rsid w:val="00934EC5"/>
    <w:rsid w:val="0093511F"/>
    <w:rsid w:val="0093584B"/>
    <w:rsid w:val="009377D6"/>
    <w:rsid w:val="00942828"/>
    <w:rsid w:val="00943A7F"/>
    <w:rsid w:val="00946792"/>
    <w:rsid w:val="00950EBB"/>
    <w:rsid w:val="00951D0E"/>
    <w:rsid w:val="00952C8D"/>
    <w:rsid w:val="009537B4"/>
    <w:rsid w:val="009579A1"/>
    <w:rsid w:val="009639AB"/>
    <w:rsid w:val="00966228"/>
    <w:rsid w:val="00966F94"/>
    <w:rsid w:val="00967EF5"/>
    <w:rsid w:val="00970363"/>
    <w:rsid w:val="00970693"/>
    <w:rsid w:val="009748C9"/>
    <w:rsid w:val="0097497E"/>
    <w:rsid w:val="00976000"/>
    <w:rsid w:val="00976FAC"/>
    <w:rsid w:val="009826D7"/>
    <w:rsid w:val="009873B6"/>
    <w:rsid w:val="0099253A"/>
    <w:rsid w:val="009927FB"/>
    <w:rsid w:val="00992E96"/>
    <w:rsid w:val="009941FF"/>
    <w:rsid w:val="00997C49"/>
    <w:rsid w:val="009A1771"/>
    <w:rsid w:val="009A28A6"/>
    <w:rsid w:val="009A35E1"/>
    <w:rsid w:val="009A4A18"/>
    <w:rsid w:val="009B1FC6"/>
    <w:rsid w:val="009B25A7"/>
    <w:rsid w:val="009C1C91"/>
    <w:rsid w:val="009C3202"/>
    <w:rsid w:val="009C3937"/>
    <w:rsid w:val="009C43F9"/>
    <w:rsid w:val="009C4DC9"/>
    <w:rsid w:val="009C705D"/>
    <w:rsid w:val="009D29E4"/>
    <w:rsid w:val="009E17D4"/>
    <w:rsid w:val="009E68BA"/>
    <w:rsid w:val="009E7133"/>
    <w:rsid w:val="009F006D"/>
    <w:rsid w:val="009F264F"/>
    <w:rsid w:val="009F2A18"/>
    <w:rsid w:val="009F3AC0"/>
    <w:rsid w:val="009F4CCA"/>
    <w:rsid w:val="009F691A"/>
    <w:rsid w:val="009F6F1D"/>
    <w:rsid w:val="00A0142E"/>
    <w:rsid w:val="00A02EA4"/>
    <w:rsid w:val="00A05A39"/>
    <w:rsid w:val="00A069C6"/>
    <w:rsid w:val="00A071FE"/>
    <w:rsid w:val="00A074F9"/>
    <w:rsid w:val="00A114BF"/>
    <w:rsid w:val="00A14887"/>
    <w:rsid w:val="00A14DC0"/>
    <w:rsid w:val="00A21136"/>
    <w:rsid w:val="00A21E5D"/>
    <w:rsid w:val="00A22C01"/>
    <w:rsid w:val="00A245E5"/>
    <w:rsid w:val="00A25EB6"/>
    <w:rsid w:val="00A335E9"/>
    <w:rsid w:val="00A34B1A"/>
    <w:rsid w:val="00A34D32"/>
    <w:rsid w:val="00A52BB3"/>
    <w:rsid w:val="00A55A77"/>
    <w:rsid w:val="00A56437"/>
    <w:rsid w:val="00A56521"/>
    <w:rsid w:val="00A5768C"/>
    <w:rsid w:val="00A603AD"/>
    <w:rsid w:val="00A60E85"/>
    <w:rsid w:val="00A61E16"/>
    <w:rsid w:val="00A63D72"/>
    <w:rsid w:val="00A669E2"/>
    <w:rsid w:val="00A670CC"/>
    <w:rsid w:val="00A75E11"/>
    <w:rsid w:val="00A833B7"/>
    <w:rsid w:val="00A91566"/>
    <w:rsid w:val="00A93079"/>
    <w:rsid w:val="00A9389F"/>
    <w:rsid w:val="00AA2EB0"/>
    <w:rsid w:val="00AA3CC6"/>
    <w:rsid w:val="00AB106E"/>
    <w:rsid w:val="00AB109A"/>
    <w:rsid w:val="00AB747A"/>
    <w:rsid w:val="00AC17A6"/>
    <w:rsid w:val="00AC1C6A"/>
    <w:rsid w:val="00AC3DC7"/>
    <w:rsid w:val="00AC72AB"/>
    <w:rsid w:val="00AD29B1"/>
    <w:rsid w:val="00AD5126"/>
    <w:rsid w:val="00AD6992"/>
    <w:rsid w:val="00AD7E23"/>
    <w:rsid w:val="00AE1202"/>
    <w:rsid w:val="00AE3507"/>
    <w:rsid w:val="00AE594F"/>
    <w:rsid w:val="00AE689F"/>
    <w:rsid w:val="00AE6E10"/>
    <w:rsid w:val="00AF0371"/>
    <w:rsid w:val="00AF0390"/>
    <w:rsid w:val="00AF2076"/>
    <w:rsid w:val="00AF213E"/>
    <w:rsid w:val="00AF73DA"/>
    <w:rsid w:val="00B009B9"/>
    <w:rsid w:val="00B01056"/>
    <w:rsid w:val="00B03FCB"/>
    <w:rsid w:val="00B05980"/>
    <w:rsid w:val="00B1030E"/>
    <w:rsid w:val="00B10D43"/>
    <w:rsid w:val="00B1150D"/>
    <w:rsid w:val="00B12E1E"/>
    <w:rsid w:val="00B12EB7"/>
    <w:rsid w:val="00B16867"/>
    <w:rsid w:val="00B20D09"/>
    <w:rsid w:val="00B2445D"/>
    <w:rsid w:val="00B31226"/>
    <w:rsid w:val="00B319D5"/>
    <w:rsid w:val="00B33A12"/>
    <w:rsid w:val="00B3472F"/>
    <w:rsid w:val="00B35D5F"/>
    <w:rsid w:val="00B403EC"/>
    <w:rsid w:val="00B406E4"/>
    <w:rsid w:val="00B413F0"/>
    <w:rsid w:val="00B433F2"/>
    <w:rsid w:val="00B539A2"/>
    <w:rsid w:val="00B54632"/>
    <w:rsid w:val="00B63E64"/>
    <w:rsid w:val="00B64134"/>
    <w:rsid w:val="00B70BFE"/>
    <w:rsid w:val="00B75139"/>
    <w:rsid w:val="00B75A2F"/>
    <w:rsid w:val="00B775AB"/>
    <w:rsid w:val="00B805AA"/>
    <w:rsid w:val="00B846D9"/>
    <w:rsid w:val="00B85B93"/>
    <w:rsid w:val="00B87947"/>
    <w:rsid w:val="00B903A3"/>
    <w:rsid w:val="00B90816"/>
    <w:rsid w:val="00B92D3F"/>
    <w:rsid w:val="00B94735"/>
    <w:rsid w:val="00B97137"/>
    <w:rsid w:val="00B97559"/>
    <w:rsid w:val="00BA0DB3"/>
    <w:rsid w:val="00BA36F8"/>
    <w:rsid w:val="00BA3D7A"/>
    <w:rsid w:val="00BA4190"/>
    <w:rsid w:val="00BA6468"/>
    <w:rsid w:val="00BB11CA"/>
    <w:rsid w:val="00BB13CA"/>
    <w:rsid w:val="00BB3D8C"/>
    <w:rsid w:val="00BB66F1"/>
    <w:rsid w:val="00BB69E1"/>
    <w:rsid w:val="00BB74E7"/>
    <w:rsid w:val="00BC20F7"/>
    <w:rsid w:val="00BC2E77"/>
    <w:rsid w:val="00BC3A20"/>
    <w:rsid w:val="00BC50DF"/>
    <w:rsid w:val="00BC6380"/>
    <w:rsid w:val="00BD0225"/>
    <w:rsid w:val="00BD0538"/>
    <w:rsid w:val="00BD4F20"/>
    <w:rsid w:val="00BD5533"/>
    <w:rsid w:val="00BD603B"/>
    <w:rsid w:val="00BD78C2"/>
    <w:rsid w:val="00BE0851"/>
    <w:rsid w:val="00BE3201"/>
    <w:rsid w:val="00BE5C9C"/>
    <w:rsid w:val="00BE5F3C"/>
    <w:rsid w:val="00BE6D19"/>
    <w:rsid w:val="00BF13E6"/>
    <w:rsid w:val="00BF22CB"/>
    <w:rsid w:val="00BF69C1"/>
    <w:rsid w:val="00BF79BA"/>
    <w:rsid w:val="00C008D7"/>
    <w:rsid w:val="00C01AB5"/>
    <w:rsid w:val="00C149A3"/>
    <w:rsid w:val="00C211CA"/>
    <w:rsid w:val="00C21D87"/>
    <w:rsid w:val="00C23C3F"/>
    <w:rsid w:val="00C25766"/>
    <w:rsid w:val="00C31D68"/>
    <w:rsid w:val="00C331BC"/>
    <w:rsid w:val="00C3328B"/>
    <w:rsid w:val="00C379F8"/>
    <w:rsid w:val="00C40621"/>
    <w:rsid w:val="00C4173E"/>
    <w:rsid w:val="00C4301E"/>
    <w:rsid w:val="00C456E9"/>
    <w:rsid w:val="00C47459"/>
    <w:rsid w:val="00C51492"/>
    <w:rsid w:val="00C52989"/>
    <w:rsid w:val="00C53202"/>
    <w:rsid w:val="00C55B1C"/>
    <w:rsid w:val="00C55D51"/>
    <w:rsid w:val="00C56A07"/>
    <w:rsid w:val="00C5776C"/>
    <w:rsid w:val="00C624EF"/>
    <w:rsid w:val="00C67428"/>
    <w:rsid w:val="00C67AD1"/>
    <w:rsid w:val="00C72B50"/>
    <w:rsid w:val="00C73BBF"/>
    <w:rsid w:val="00C762E2"/>
    <w:rsid w:val="00C7758F"/>
    <w:rsid w:val="00C817C0"/>
    <w:rsid w:val="00C830B3"/>
    <w:rsid w:val="00C85B88"/>
    <w:rsid w:val="00C9188D"/>
    <w:rsid w:val="00C93604"/>
    <w:rsid w:val="00C94E45"/>
    <w:rsid w:val="00CA09BB"/>
    <w:rsid w:val="00CA171E"/>
    <w:rsid w:val="00CA4725"/>
    <w:rsid w:val="00CA51F9"/>
    <w:rsid w:val="00CA6C31"/>
    <w:rsid w:val="00CA730D"/>
    <w:rsid w:val="00CC1A16"/>
    <w:rsid w:val="00CC641F"/>
    <w:rsid w:val="00CC67DF"/>
    <w:rsid w:val="00CD1B30"/>
    <w:rsid w:val="00CD3017"/>
    <w:rsid w:val="00CE0B94"/>
    <w:rsid w:val="00CE34B9"/>
    <w:rsid w:val="00CE3B3A"/>
    <w:rsid w:val="00CF0F7E"/>
    <w:rsid w:val="00CF106D"/>
    <w:rsid w:val="00CF111B"/>
    <w:rsid w:val="00CF2063"/>
    <w:rsid w:val="00CF3F17"/>
    <w:rsid w:val="00CF6A24"/>
    <w:rsid w:val="00D01BB3"/>
    <w:rsid w:val="00D13094"/>
    <w:rsid w:val="00D16AFF"/>
    <w:rsid w:val="00D17A02"/>
    <w:rsid w:val="00D20263"/>
    <w:rsid w:val="00D235B4"/>
    <w:rsid w:val="00D23F09"/>
    <w:rsid w:val="00D248B4"/>
    <w:rsid w:val="00D25663"/>
    <w:rsid w:val="00D25FA3"/>
    <w:rsid w:val="00D30DBF"/>
    <w:rsid w:val="00D34799"/>
    <w:rsid w:val="00D35DB9"/>
    <w:rsid w:val="00D3687F"/>
    <w:rsid w:val="00D37896"/>
    <w:rsid w:val="00D40182"/>
    <w:rsid w:val="00D43626"/>
    <w:rsid w:val="00D4623D"/>
    <w:rsid w:val="00D50F76"/>
    <w:rsid w:val="00D52487"/>
    <w:rsid w:val="00D5540E"/>
    <w:rsid w:val="00D610C9"/>
    <w:rsid w:val="00D7281B"/>
    <w:rsid w:val="00D82825"/>
    <w:rsid w:val="00D85907"/>
    <w:rsid w:val="00D927A4"/>
    <w:rsid w:val="00D9750F"/>
    <w:rsid w:val="00DA3DFB"/>
    <w:rsid w:val="00DA40F8"/>
    <w:rsid w:val="00DA47CF"/>
    <w:rsid w:val="00DA5FF2"/>
    <w:rsid w:val="00DA634F"/>
    <w:rsid w:val="00DA6859"/>
    <w:rsid w:val="00DA76F1"/>
    <w:rsid w:val="00DB049C"/>
    <w:rsid w:val="00DB5663"/>
    <w:rsid w:val="00DB7DB8"/>
    <w:rsid w:val="00DC2096"/>
    <w:rsid w:val="00DC3BDC"/>
    <w:rsid w:val="00DC5901"/>
    <w:rsid w:val="00DC7907"/>
    <w:rsid w:val="00DD17E4"/>
    <w:rsid w:val="00DD4316"/>
    <w:rsid w:val="00DD440C"/>
    <w:rsid w:val="00DD4980"/>
    <w:rsid w:val="00DE1347"/>
    <w:rsid w:val="00DF2967"/>
    <w:rsid w:val="00DF56DD"/>
    <w:rsid w:val="00DF59B3"/>
    <w:rsid w:val="00DF5D86"/>
    <w:rsid w:val="00E0508B"/>
    <w:rsid w:val="00E12830"/>
    <w:rsid w:val="00E133FA"/>
    <w:rsid w:val="00E16DB6"/>
    <w:rsid w:val="00E22D03"/>
    <w:rsid w:val="00E23C72"/>
    <w:rsid w:val="00E257D4"/>
    <w:rsid w:val="00E26148"/>
    <w:rsid w:val="00E31972"/>
    <w:rsid w:val="00E32818"/>
    <w:rsid w:val="00E34ED0"/>
    <w:rsid w:val="00E3610B"/>
    <w:rsid w:val="00E4131C"/>
    <w:rsid w:val="00E41CE2"/>
    <w:rsid w:val="00E449CC"/>
    <w:rsid w:val="00E44D63"/>
    <w:rsid w:val="00E54A98"/>
    <w:rsid w:val="00E5528D"/>
    <w:rsid w:val="00E6109A"/>
    <w:rsid w:val="00E65709"/>
    <w:rsid w:val="00E67901"/>
    <w:rsid w:val="00E71118"/>
    <w:rsid w:val="00E7159D"/>
    <w:rsid w:val="00E72E22"/>
    <w:rsid w:val="00E7306A"/>
    <w:rsid w:val="00E744A5"/>
    <w:rsid w:val="00E74EDC"/>
    <w:rsid w:val="00E83993"/>
    <w:rsid w:val="00E85341"/>
    <w:rsid w:val="00E86B56"/>
    <w:rsid w:val="00E90D9A"/>
    <w:rsid w:val="00E95044"/>
    <w:rsid w:val="00E953C2"/>
    <w:rsid w:val="00E95634"/>
    <w:rsid w:val="00E974A0"/>
    <w:rsid w:val="00EA0055"/>
    <w:rsid w:val="00EA09F0"/>
    <w:rsid w:val="00EA4D06"/>
    <w:rsid w:val="00EA617D"/>
    <w:rsid w:val="00EA6673"/>
    <w:rsid w:val="00EB480A"/>
    <w:rsid w:val="00EB7529"/>
    <w:rsid w:val="00EB7FE8"/>
    <w:rsid w:val="00EC298E"/>
    <w:rsid w:val="00EC349E"/>
    <w:rsid w:val="00EC5476"/>
    <w:rsid w:val="00EC5742"/>
    <w:rsid w:val="00EC6162"/>
    <w:rsid w:val="00ED0AB3"/>
    <w:rsid w:val="00ED0F4B"/>
    <w:rsid w:val="00ED11F3"/>
    <w:rsid w:val="00ED21B0"/>
    <w:rsid w:val="00EE542E"/>
    <w:rsid w:val="00EE6BD0"/>
    <w:rsid w:val="00EE7D52"/>
    <w:rsid w:val="00EF1CB8"/>
    <w:rsid w:val="00EF1EDE"/>
    <w:rsid w:val="00EF2065"/>
    <w:rsid w:val="00EF5753"/>
    <w:rsid w:val="00EF78ED"/>
    <w:rsid w:val="00EF7D37"/>
    <w:rsid w:val="00F03488"/>
    <w:rsid w:val="00F06D6D"/>
    <w:rsid w:val="00F06E83"/>
    <w:rsid w:val="00F10EBC"/>
    <w:rsid w:val="00F13072"/>
    <w:rsid w:val="00F13FDF"/>
    <w:rsid w:val="00F1479A"/>
    <w:rsid w:val="00F16009"/>
    <w:rsid w:val="00F161EB"/>
    <w:rsid w:val="00F22C81"/>
    <w:rsid w:val="00F23E10"/>
    <w:rsid w:val="00F26F83"/>
    <w:rsid w:val="00F26FFE"/>
    <w:rsid w:val="00F30D34"/>
    <w:rsid w:val="00F318B4"/>
    <w:rsid w:val="00F31FC8"/>
    <w:rsid w:val="00F343BB"/>
    <w:rsid w:val="00F35C23"/>
    <w:rsid w:val="00F37297"/>
    <w:rsid w:val="00F37919"/>
    <w:rsid w:val="00F43193"/>
    <w:rsid w:val="00F437B6"/>
    <w:rsid w:val="00F440EB"/>
    <w:rsid w:val="00F44896"/>
    <w:rsid w:val="00F4596C"/>
    <w:rsid w:val="00F47B6C"/>
    <w:rsid w:val="00F47F44"/>
    <w:rsid w:val="00F511A2"/>
    <w:rsid w:val="00F531C0"/>
    <w:rsid w:val="00F55227"/>
    <w:rsid w:val="00F557F5"/>
    <w:rsid w:val="00F55C2B"/>
    <w:rsid w:val="00F61B98"/>
    <w:rsid w:val="00F627D0"/>
    <w:rsid w:val="00F63281"/>
    <w:rsid w:val="00F64338"/>
    <w:rsid w:val="00F643A6"/>
    <w:rsid w:val="00F64837"/>
    <w:rsid w:val="00F64D14"/>
    <w:rsid w:val="00F651C3"/>
    <w:rsid w:val="00F6629E"/>
    <w:rsid w:val="00F670EC"/>
    <w:rsid w:val="00F678DD"/>
    <w:rsid w:val="00F70894"/>
    <w:rsid w:val="00F70AAD"/>
    <w:rsid w:val="00F720FD"/>
    <w:rsid w:val="00F762C0"/>
    <w:rsid w:val="00F80B3E"/>
    <w:rsid w:val="00F82729"/>
    <w:rsid w:val="00F83057"/>
    <w:rsid w:val="00F840EB"/>
    <w:rsid w:val="00F85003"/>
    <w:rsid w:val="00F8524B"/>
    <w:rsid w:val="00F85491"/>
    <w:rsid w:val="00F86367"/>
    <w:rsid w:val="00F87A24"/>
    <w:rsid w:val="00F93C29"/>
    <w:rsid w:val="00F9456E"/>
    <w:rsid w:val="00F968F8"/>
    <w:rsid w:val="00F97285"/>
    <w:rsid w:val="00F975B0"/>
    <w:rsid w:val="00FA2BF6"/>
    <w:rsid w:val="00FA2C5C"/>
    <w:rsid w:val="00FA42EF"/>
    <w:rsid w:val="00FB2287"/>
    <w:rsid w:val="00FB428A"/>
    <w:rsid w:val="00FB5F68"/>
    <w:rsid w:val="00FB6107"/>
    <w:rsid w:val="00FC2ED2"/>
    <w:rsid w:val="00FC375B"/>
    <w:rsid w:val="00FC4BEF"/>
    <w:rsid w:val="00FC6621"/>
    <w:rsid w:val="00FC6F29"/>
    <w:rsid w:val="00FC7F3C"/>
    <w:rsid w:val="00FD3E65"/>
    <w:rsid w:val="00FD593D"/>
    <w:rsid w:val="00FD60B9"/>
    <w:rsid w:val="00FF1747"/>
    <w:rsid w:val="00FF1D4F"/>
    <w:rsid w:val="00FF2DF4"/>
    <w:rsid w:val="00FF3B8D"/>
    <w:rsid w:val="00FF5D45"/>
    <w:rsid w:val="00FF6103"/>
    <w:rsid w:val="00FF75C8"/>
    <w:rsid w:val="03575ECF"/>
    <w:rsid w:val="03EF36A9"/>
    <w:rsid w:val="04124897"/>
    <w:rsid w:val="047224ED"/>
    <w:rsid w:val="0534A9FF"/>
    <w:rsid w:val="053F08ED"/>
    <w:rsid w:val="062A895C"/>
    <w:rsid w:val="069779D1"/>
    <w:rsid w:val="06DDE21D"/>
    <w:rsid w:val="09496099"/>
    <w:rsid w:val="0AA6965D"/>
    <w:rsid w:val="0E9F0792"/>
    <w:rsid w:val="1374EC58"/>
    <w:rsid w:val="17225C5D"/>
    <w:rsid w:val="1742792D"/>
    <w:rsid w:val="17991F8A"/>
    <w:rsid w:val="17A9BB62"/>
    <w:rsid w:val="184D065E"/>
    <w:rsid w:val="19956E37"/>
    <w:rsid w:val="1BB0D975"/>
    <w:rsid w:val="1C0951E3"/>
    <w:rsid w:val="1CFF9A33"/>
    <w:rsid w:val="1D6E497A"/>
    <w:rsid w:val="1F3BF368"/>
    <w:rsid w:val="1F5B7943"/>
    <w:rsid w:val="20A94467"/>
    <w:rsid w:val="20B7C88F"/>
    <w:rsid w:val="21B6B321"/>
    <w:rsid w:val="2213E3CD"/>
    <w:rsid w:val="22A5A80B"/>
    <w:rsid w:val="23951922"/>
    <w:rsid w:val="23BDB36B"/>
    <w:rsid w:val="26A747B5"/>
    <w:rsid w:val="277833D4"/>
    <w:rsid w:val="27D42CF3"/>
    <w:rsid w:val="280328A6"/>
    <w:rsid w:val="2986FDE3"/>
    <w:rsid w:val="298FEF74"/>
    <w:rsid w:val="2A4EB350"/>
    <w:rsid w:val="2B42D853"/>
    <w:rsid w:val="2C8D64B1"/>
    <w:rsid w:val="2DF5F2F5"/>
    <w:rsid w:val="2E711FA8"/>
    <w:rsid w:val="2FD4E077"/>
    <w:rsid w:val="307F99BE"/>
    <w:rsid w:val="31FA57B4"/>
    <w:rsid w:val="35E812BD"/>
    <w:rsid w:val="38B2D23D"/>
    <w:rsid w:val="3B42408A"/>
    <w:rsid w:val="3B5AC2B2"/>
    <w:rsid w:val="3BF2565A"/>
    <w:rsid w:val="3C79F698"/>
    <w:rsid w:val="3E5B8121"/>
    <w:rsid w:val="3F72F5F7"/>
    <w:rsid w:val="3FF371EA"/>
    <w:rsid w:val="41B780D3"/>
    <w:rsid w:val="42D35D85"/>
    <w:rsid w:val="448C1A49"/>
    <w:rsid w:val="449C9633"/>
    <w:rsid w:val="45CF2089"/>
    <w:rsid w:val="47AF8227"/>
    <w:rsid w:val="47FD30B7"/>
    <w:rsid w:val="4A102839"/>
    <w:rsid w:val="4B898CE8"/>
    <w:rsid w:val="4D4E8E8F"/>
    <w:rsid w:val="4DFA380B"/>
    <w:rsid w:val="502ACB8E"/>
    <w:rsid w:val="589DB5AA"/>
    <w:rsid w:val="5A4891DD"/>
    <w:rsid w:val="5BA31D9B"/>
    <w:rsid w:val="5C879FFA"/>
    <w:rsid w:val="5D2E44BD"/>
    <w:rsid w:val="5D45EC82"/>
    <w:rsid w:val="5D8DB6C7"/>
    <w:rsid w:val="5F21C82D"/>
    <w:rsid w:val="5F361E82"/>
    <w:rsid w:val="61E46783"/>
    <w:rsid w:val="62D84832"/>
    <w:rsid w:val="66348978"/>
    <w:rsid w:val="67E697D2"/>
    <w:rsid w:val="684F2262"/>
    <w:rsid w:val="69402718"/>
    <w:rsid w:val="6A23AD12"/>
    <w:rsid w:val="6C71C9BA"/>
    <w:rsid w:val="6D82708B"/>
    <w:rsid w:val="6DB9D30D"/>
    <w:rsid w:val="6F2593B4"/>
    <w:rsid w:val="707B8CA1"/>
    <w:rsid w:val="76AB3039"/>
    <w:rsid w:val="7A659F6E"/>
    <w:rsid w:val="7AA38CA2"/>
    <w:rsid w:val="7C1B0C44"/>
    <w:rsid w:val="7D0D0485"/>
    <w:rsid w:val="7DEED30C"/>
    <w:rsid w:val="7E1BF306"/>
    <w:rsid w:val="7F8D4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799B7AB"/>
  <w15:docId w15:val="{428BD654-BFD7-4883-AB58-8D918E2A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E6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C269D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3C269D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269D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 w:cs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269D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269D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C269D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C269D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C269D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C269D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7F67D8"/>
    <w:pPr>
      <w:autoSpaceDE w:val="0"/>
      <w:autoSpaceDN w:val="0"/>
      <w:bidi/>
      <w:adjustRightInd w:val="0"/>
      <w:spacing w:after="0" w:line="288" w:lineRule="auto"/>
      <w:textAlignment w:val="center"/>
    </w:pPr>
    <w:rPr>
      <w:rFonts w:ascii="WinSoft Pro" w:hAnsi="WinSoft Pro" w:cs="WinSoft Pro"/>
      <w:color w:val="000000"/>
      <w:sz w:val="24"/>
      <w:szCs w:val="24"/>
      <w:lang w:bidi="ar-YE"/>
    </w:rPr>
  </w:style>
  <w:style w:type="character" w:customStyle="1" w:styleId="text">
    <w:name w:val="text"/>
    <w:uiPriority w:val="99"/>
    <w:rsid w:val="007F67D8"/>
    <w:rPr>
      <w:rFonts w:ascii="Myriad-Roman" w:hAnsi="Myriad-Roman" w:cs="Myriad-Roman"/>
      <w:color w:val="262626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C07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79D"/>
  </w:style>
  <w:style w:type="paragraph" w:styleId="Footer">
    <w:name w:val="footer"/>
    <w:basedOn w:val="Normal"/>
    <w:link w:val="FooterChar"/>
    <w:uiPriority w:val="99"/>
    <w:unhideWhenUsed/>
    <w:rsid w:val="002C07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79D"/>
  </w:style>
  <w:style w:type="paragraph" w:styleId="BalloonText">
    <w:name w:val="Balloon Text"/>
    <w:basedOn w:val="Normal"/>
    <w:link w:val="BalloonTextChar"/>
    <w:uiPriority w:val="99"/>
    <w:semiHidden/>
    <w:unhideWhenUsed/>
    <w:rsid w:val="002C0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079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17A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17A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17A5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7A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7A58"/>
    <w:rPr>
      <w:b/>
      <w:bCs/>
    </w:rPr>
  </w:style>
  <w:style w:type="paragraph" w:styleId="Title">
    <w:name w:val="Title"/>
    <w:basedOn w:val="Normal"/>
    <w:link w:val="TitleChar"/>
    <w:qFormat/>
    <w:rsid w:val="003C269D"/>
    <w:pPr>
      <w:spacing w:before="240" w:after="60" w:line="240" w:lineRule="auto"/>
      <w:jc w:val="center"/>
      <w:outlineLvl w:val="0"/>
    </w:pPr>
    <w:rPr>
      <w:rFonts w:ascii="Arial" w:eastAsia="Times New Roman" w:hAnsi="Times New Roman" w:cs="Miriam"/>
      <w:b/>
      <w:bCs/>
      <w:kern w:val="28"/>
      <w:sz w:val="32"/>
      <w:szCs w:val="32"/>
      <w:lang w:eastAsia="he-IL"/>
    </w:rPr>
  </w:style>
  <w:style w:type="character" w:customStyle="1" w:styleId="TitleChar">
    <w:name w:val="Title Char"/>
    <w:basedOn w:val="DefaultParagraphFont"/>
    <w:link w:val="Title"/>
    <w:rsid w:val="003C269D"/>
    <w:rPr>
      <w:rFonts w:ascii="Arial" w:eastAsia="Times New Roman" w:hAnsi="Times New Roman" w:cs="Miriam"/>
      <w:b/>
      <w:bCs/>
      <w:kern w:val="28"/>
      <w:sz w:val="32"/>
      <w:szCs w:val="32"/>
      <w:lang w:eastAsia="he-IL"/>
    </w:rPr>
  </w:style>
  <w:style w:type="character" w:customStyle="1" w:styleId="Heading1Char">
    <w:name w:val="Heading 1 Char"/>
    <w:basedOn w:val="DefaultParagraphFont"/>
    <w:link w:val="Heading1"/>
    <w:uiPriority w:val="99"/>
    <w:rsid w:val="003C269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3C269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269D"/>
    <w:rPr>
      <w:rFonts w:ascii="Cambria" w:eastAsia="Times New Roman" w:hAnsi="Cambria" w:cs="Times New Roman"/>
      <w:b/>
      <w:bCs/>
      <w:color w:val="4F81BD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3C269D"/>
    <w:rPr>
      <w:rFonts w:ascii="Cambria" w:eastAsia="Times New Roman" w:hAnsi="Cambria" w:cs="Times New Roman"/>
      <w:b/>
      <w:bCs/>
      <w:i/>
      <w:iCs/>
      <w:color w:val="4F81BD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C269D"/>
    <w:rPr>
      <w:rFonts w:ascii="Cambria" w:eastAsia="Times New Roman" w:hAnsi="Cambria" w:cs="Times New Roman"/>
      <w:color w:val="243F6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3C269D"/>
    <w:rPr>
      <w:rFonts w:ascii="Cambria" w:eastAsia="Times New Roman" w:hAnsi="Cambria" w:cs="Times New Roman"/>
      <w:i/>
      <w:iCs/>
      <w:color w:val="243F60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3C269D"/>
    <w:rPr>
      <w:rFonts w:ascii="Cambria" w:eastAsia="Times New Roman" w:hAnsi="Cambria" w:cs="Times New Roman"/>
      <w:i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3C269D"/>
    <w:rPr>
      <w:rFonts w:ascii="Cambria" w:eastAsia="Times New Roman" w:hAnsi="Cambria" w:cs="Times New Roman"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rsid w:val="003C269D"/>
    <w:rPr>
      <w:rFonts w:ascii="Cambria" w:eastAsia="Times New Roman" w:hAnsi="Cambria" w:cs="Times New Roman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3C269D"/>
    <w:pPr>
      <w:ind w:left="720"/>
      <w:contextualSpacing/>
    </w:pPr>
  </w:style>
  <w:style w:type="paragraph" w:styleId="Revision">
    <w:name w:val="Revision"/>
    <w:hidden/>
    <w:uiPriority w:val="99"/>
    <w:semiHidden/>
    <w:rsid w:val="00997C49"/>
    <w:rPr>
      <w:sz w:val="22"/>
      <w:szCs w:val="22"/>
    </w:rPr>
  </w:style>
  <w:style w:type="character" w:styleId="Hyperlink">
    <w:name w:val="Hyperlink"/>
    <w:uiPriority w:val="99"/>
    <w:unhideWhenUsed/>
    <w:rsid w:val="00AE3507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E5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05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05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5980"/>
    <w:rPr>
      <w:rFonts w:ascii="Courier New" w:eastAsia="Times New Roman" w:hAnsi="Courier New" w:cs="Courier New"/>
    </w:rPr>
  </w:style>
  <w:style w:type="character" w:styleId="Strong">
    <w:name w:val="Strong"/>
    <w:basedOn w:val="DefaultParagraphFont"/>
    <w:uiPriority w:val="22"/>
    <w:qFormat/>
    <w:rsid w:val="00B05980"/>
    <w:rPr>
      <w:b/>
      <w:bCs/>
    </w:rPr>
  </w:style>
  <w:style w:type="table" w:styleId="TableGrid">
    <w:name w:val="Table Grid"/>
    <w:basedOn w:val="TableNormal"/>
    <w:uiPriority w:val="59"/>
    <w:rsid w:val="008D7C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D7CC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77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78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88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0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9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10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37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43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18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72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31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791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5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7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83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3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80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22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22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20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52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65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99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10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38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69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65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22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67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107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88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4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97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83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18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71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82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confluence:8090/display/WIK/Moving+to+the+new+git+repositorie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\AppData\Local\Microsoft\Windows\Temporary%20Internet%20Files\Content.Outlook\EH0NBV23\medi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133f4b6-f204-47a2-bd3c-cffa105970bc">
      <UserInfo>
        <DisplayName>Alon Lanyado</DisplayName>
        <AccountId>91</AccountId>
        <AccountType/>
      </UserInfo>
      <UserInfo>
        <DisplayName>Eldan Halberthal</DisplayName>
        <AccountId>45</AccountId>
        <AccountType/>
      </UserInfo>
      <UserInfo>
        <DisplayName>Ori Geva</DisplayName>
        <AccountId>31</AccountId>
        <AccountType/>
      </UserInfo>
      <UserInfo>
        <DisplayName>Rinat Gutman</DisplayName>
        <AccountId>140</AccountId>
        <AccountType/>
      </UserInfo>
      <UserInfo>
        <DisplayName>Eran Choman</DisplayName>
        <AccountId>20</AccountId>
        <AccountType/>
      </UserInfo>
      <UserInfo>
        <DisplayName>Liat Talias</DisplayName>
        <AccountId>14</AccountId>
        <AccountType/>
      </UserInfo>
    </SharedWithUsers>
    <TaxCatchAll xmlns="b133f4b6-f204-47a2-bd3c-cffa105970bc" xsi:nil="true"/>
    <lcf76f155ced4ddcb4097134ff3c332f xmlns="75732a1a-ab78-4c69-9481-b06b03852f9d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31E3404EF4534293ADBB1F9F9B9FD9" ma:contentTypeVersion="18" ma:contentTypeDescription="Create a new document." ma:contentTypeScope="" ma:versionID="1afcd1ccfa8e8ae6df4d71e492629205">
  <xsd:schema xmlns:xsd="http://www.w3.org/2001/XMLSchema" xmlns:xs="http://www.w3.org/2001/XMLSchema" xmlns:p="http://schemas.microsoft.com/office/2006/metadata/properties" xmlns:ns2="75732a1a-ab78-4c69-9481-b06b03852f9d" xmlns:ns3="b133f4b6-f204-47a2-bd3c-cffa105970bc" targetNamespace="http://schemas.microsoft.com/office/2006/metadata/properties" ma:root="true" ma:fieldsID="09b2fe4ac5d5244333d5ce4613a74b69" ns2:_="" ns3:_="">
    <xsd:import namespace="75732a1a-ab78-4c69-9481-b06b03852f9d"/>
    <xsd:import namespace="b133f4b6-f204-47a2-bd3c-cffa105970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732a1a-ab78-4c69-9481-b06b03852f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61120e63-87db-46fd-88e4-34d6166552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3f4b6-f204-47a2-bd3c-cffa105970b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96f369fc-18bf-4df0-8121-16676ad4663f}" ma:internalName="TaxCatchAll" ma:showField="CatchAllData" ma:web="b133f4b6-f204-47a2-bd3c-cffa105970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07AD5E-F810-4EC0-9DE9-29C572E9A754}">
  <ds:schemaRefs>
    <ds:schemaRef ds:uri="http://www.w3.org/XML/1998/namespace"/>
    <ds:schemaRef ds:uri="b133f4b6-f204-47a2-bd3c-cffa105970bc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75732a1a-ab78-4c69-9481-b06b03852f9d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A28608BF-60ED-4EC6-BC75-61394863651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9BD37D5-3188-4F13-946C-A0A9300EEA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94B526-3D3A-4CC2-A557-A343EB26A3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732a1a-ab78-4c69-9481-b06b03852f9d"/>
    <ds:schemaRef ds:uri="b133f4b6-f204-47a2-bd3c-cffa105970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medial.dot</Template>
  <TotalTime>2</TotalTime>
  <Pages>6</Pages>
  <Words>1262</Words>
  <Characters>7197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8443</CharactersWithSpaces>
  <SharedDoc>false</SharedDoc>
  <HLinks>
    <vt:vector size="6" baseType="variant">
      <vt:variant>
        <vt:i4>5242965</vt:i4>
      </vt:variant>
      <vt:variant>
        <vt:i4>0</vt:i4>
      </vt:variant>
      <vt:variant>
        <vt:i4>0</vt:i4>
      </vt:variant>
      <vt:variant>
        <vt:i4>5</vt:i4>
      </vt:variant>
      <vt:variant>
        <vt:lpwstr>http://confluence:8090/display/WIK/Moving+to+the+new+git+repositories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Offer Fabian</dc:creator>
  <cp:keywords/>
  <cp:lastModifiedBy>Alon Lanyado</cp:lastModifiedBy>
  <cp:revision>3</cp:revision>
  <cp:lastPrinted>2018-02-12T08:25:00Z</cp:lastPrinted>
  <dcterms:created xsi:type="dcterms:W3CDTF">2024-07-01T11:08:00Z</dcterms:created>
  <dcterms:modified xsi:type="dcterms:W3CDTF">2024-07-01T11:35:00Z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0x0101002C31E3404EF4534293ADBB1F9F9B9FD9</vt:lpwstr>
  </property>
  <property fmtid="{D5CDD505-2E9C-101B-9397-08002B2CF9AE}" pid="3" name="MediaServiceImageTags">
    <vt:lpwstr/>
  </property>
</Properties>
</file>