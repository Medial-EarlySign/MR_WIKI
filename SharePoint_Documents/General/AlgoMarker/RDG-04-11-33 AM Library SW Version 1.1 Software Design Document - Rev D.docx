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09EE" w14:textId="77777777" w:rsidR="00DD46D5" w:rsidRDefault="00DD46D5" w:rsidP="00DD46D5">
      <w:pPr>
        <w:rPr>
          <w:rtl/>
          <w:lang w:bidi="he-I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7201"/>
      </w:tblGrid>
      <w:tr w:rsidR="00DD46D5" w14:paraId="0E6D4BAF" w14:textId="77777777" w:rsidTr="00DD46D5">
        <w:tc>
          <w:tcPr>
            <w:tcW w:w="9039" w:type="dxa"/>
            <w:gridSpan w:val="2"/>
          </w:tcPr>
          <w:p w14:paraId="79C9EBC4" w14:textId="77777777" w:rsidR="00DD46D5" w:rsidRDefault="00DD46D5" w:rsidP="00DD46D5">
            <w:pPr>
              <w:jc w:val="center"/>
            </w:pPr>
          </w:p>
          <w:p w14:paraId="5266BC28" w14:textId="77777777" w:rsidR="00DD46D5" w:rsidRDefault="00DD46D5" w:rsidP="00DD46D5">
            <w:pPr>
              <w:jc w:val="center"/>
            </w:pPr>
            <w:r w:rsidRPr="003E3FDF">
              <w:rPr>
                <w:noProof/>
                <w:lang w:bidi="he-IL"/>
              </w:rPr>
              <w:drawing>
                <wp:inline distT="0" distB="0" distL="0" distR="0" wp14:anchorId="00F100C4" wp14:editId="38B71EE5">
                  <wp:extent cx="1570990" cy="6261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31781" t="10127" r="58316" b="82774"/>
                          <a:stretch>
                            <a:fillRect/>
                          </a:stretch>
                        </pic:blipFill>
                        <pic:spPr bwMode="auto">
                          <a:xfrm>
                            <a:off x="0" y="0"/>
                            <a:ext cx="1570990" cy="626110"/>
                          </a:xfrm>
                          <a:prstGeom prst="rect">
                            <a:avLst/>
                          </a:prstGeom>
                          <a:noFill/>
                          <a:ln w="9525">
                            <a:noFill/>
                            <a:miter lim="800000"/>
                            <a:headEnd/>
                            <a:tailEnd/>
                          </a:ln>
                        </pic:spPr>
                      </pic:pic>
                    </a:graphicData>
                  </a:graphic>
                </wp:inline>
              </w:drawing>
            </w:r>
          </w:p>
          <w:p w14:paraId="4A4D3168" w14:textId="77777777" w:rsidR="00DD46D5" w:rsidRDefault="00DD46D5" w:rsidP="00DD46D5">
            <w:pPr>
              <w:jc w:val="center"/>
            </w:pPr>
          </w:p>
        </w:tc>
      </w:tr>
      <w:tr w:rsidR="00DD46D5" w:rsidRPr="00002D78" w14:paraId="5A8FDEAC" w14:textId="77777777" w:rsidTr="00DD46D5">
        <w:tc>
          <w:tcPr>
            <w:tcW w:w="9039" w:type="dxa"/>
            <w:gridSpan w:val="2"/>
          </w:tcPr>
          <w:p w14:paraId="11FD3771" w14:textId="77777777" w:rsidR="00DD46D5" w:rsidRPr="00002D78" w:rsidRDefault="00DD46D5" w:rsidP="00DD46D5">
            <w:pPr>
              <w:shd w:val="pct20" w:color="auto" w:fill="auto"/>
              <w:jc w:val="center"/>
              <w:rPr>
                <w:rFonts w:asciiTheme="majorBidi" w:hAnsiTheme="majorBidi" w:cstheme="majorBidi"/>
                <w:i/>
                <w:iCs/>
                <w:sz w:val="22"/>
                <w:szCs w:val="22"/>
              </w:rPr>
            </w:pPr>
            <w:r w:rsidRPr="00002D78">
              <w:rPr>
                <w:rFonts w:asciiTheme="majorBidi" w:hAnsiTheme="majorBidi" w:cstheme="majorBidi"/>
              </w:rPr>
              <w:tab/>
            </w:r>
            <w:r w:rsidRPr="00002D78">
              <w:rPr>
                <w:rFonts w:asciiTheme="majorBidi" w:hAnsiTheme="majorBidi" w:cstheme="majorBidi"/>
                <w:b/>
                <w:bCs/>
                <w:sz w:val="20"/>
                <w:szCs w:val="20"/>
              </w:rPr>
              <w:t>CONFIDENTIAL DOCUMENT</w:t>
            </w:r>
          </w:p>
          <w:p w14:paraId="3A44ACBD" w14:textId="77777777" w:rsidR="00DD46D5" w:rsidRPr="00002D78" w:rsidRDefault="00DD46D5" w:rsidP="00DD46D5">
            <w:pPr>
              <w:shd w:val="pct20" w:color="auto" w:fill="auto"/>
              <w:jc w:val="center"/>
              <w:rPr>
                <w:rFonts w:asciiTheme="majorBidi" w:hAnsiTheme="majorBidi" w:cstheme="majorBidi"/>
                <w:sz w:val="20"/>
                <w:szCs w:val="20"/>
              </w:rPr>
            </w:pPr>
            <w:r w:rsidRPr="00002D78">
              <w:rPr>
                <w:rFonts w:asciiTheme="majorBidi" w:hAnsiTheme="majorBidi" w:cstheme="majorBidi"/>
                <w:sz w:val="20"/>
                <w:szCs w:val="20"/>
              </w:rPr>
              <w:t>The reproduction and distribution of this document is forbidden without written authorization from Medial-Research LTD</w:t>
            </w:r>
          </w:p>
          <w:p w14:paraId="77A39B75" w14:textId="77777777" w:rsidR="00DD46D5" w:rsidRPr="00002D78" w:rsidRDefault="00DD46D5" w:rsidP="00DD46D5">
            <w:pPr>
              <w:tabs>
                <w:tab w:val="left" w:pos="5259"/>
              </w:tabs>
              <w:rPr>
                <w:rFonts w:asciiTheme="majorBidi" w:hAnsiTheme="majorBidi" w:cstheme="majorBidi"/>
              </w:rPr>
            </w:pPr>
          </w:p>
        </w:tc>
      </w:tr>
      <w:tr w:rsidR="00DD46D5" w:rsidRPr="00002D78" w14:paraId="2BA502D2" w14:textId="77777777" w:rsidTr="00DD46D5">
        <w:tc>
          <w:tcPr>
            <w:tcW w:w="9039" w:type="dxa"/>
            <w:gridSpan w:val="2"/>
          </w:tcPr>
          <w:p w14:paraId="5C5E6066" w14:textId="77777777" w:rsidR="00DD46D5" w:rsidRPr="00002D78" w:rsidRDefault="00DD46D5" w:rsidP="00DD46D5">
            <w:pPr>
              <w:jc w:val="center"/>
              <w:rPr>
                <w:rFonts w:asciiTheme="majorBidi" w:hAnsiTheme="majorBidi" w:cstheme="majorBidi"/>
              </w:rPr>
            </w:pPr>
          </w:p>
        </w:tc>
      </w:tr>
      <w:tr w:rsidR="00DD46D5" w:rsidRPr="00002D78" w14:paraId="361BE1DF" w14:textId="77777777" w:rsidTr="00DD46D5">
        <w:trPr>
          <w:trHeight w:val="458"/>
        </w:trPr>
        <w:tc>
          <w:tcPr>
            <w:tcW w:w="1838" w:type="dxa"/>
            <w:tcBorders>
              <w:top w:val="nil"/>
              <w:bottom w:val="nil"/>
              <w:right w:val="nil"/>
            </w:tcBorders>
          </w:tcPr>
          <w:p w14:paraId="7469FCFD" w14:textId="77777777" w:rsidR="00DD46D5" w:rsidRPr="00002D78" w:rsidRDefault="00DD46D5" w:rsidP="00DD46D5">
            <w:pPr>
              <w:rPr>
                <w:rFonts w:asciiTheme="majorBidi" w:hAnsiTheme="majorBidi" w:cstheme="majorBidi"/>
                <w:b/>
                <w:bCs/>
              </w:rPr>
            </w:pPr>
            <w:r w:rsidRPr="00002D78">
              <w:rPr>
                <w:rFonts w:asciiTheme="majorBidi" w:hAnsiTheme="majorBidi" w:cstheme="majorBidi"/>
                <w:b/>
                <w:bCs/>
              </w:rPr>
              <w:t>Title</w:t>
            </w:r>
          </w:p>
        </w:tc>
        <w:tc>
          <w:tcPr>
            <w:tcW w:w="7201" w:type="dxa"/>
            <w:tcBorders>
              <w:top w:val="nil"/>
              <w:left w:val="nil"/>
              <w:bottom w:val="nil"/>
            </w:tcBorders>
          </w:tcPr>
          <w:p w14:paraId="211B79C9" w14:textId="77777777" w:rsidR="00DD46D5" w:rsidRPr="00002D78" w:rsidRDefault="00DD46D5" w:rsidP="00DD46D5">
            <w:pPr>
              <w:rPr>
                <w:rFonts w:asciiTheme="majorBidi" w:hAnsiTheme="majorBidi" w:cstheme="majorBidi"/>
              </w:rPr>
            </w:pPr>
            <w:bookmarkStart w:id="0" w:name="_Int_cW3ZrLR2"/>
            <w:proofErr w:type="spellStart"/>
            <w:r w:rsidRPr="00002D78">
              <w:rPr>
                <w:rFonts w:asciiTheme="majorBidi" w:hAnsiTheme="majorBidi" w:cstheme="majorBidi"/>
                <w:b/>
                <w:bCs/>
              </w:rPr>
              <w:t>AlgoMarker</w:t>
            </w:r>
            <w:bookmarkEnd w:id="0"/>
            <w:proofErr w:type="spellEnd"/>
            <w:r w:rsidRPr="00002D78">
              <w:rPr>
                <w:rFonts w:asciiTheme="majorBidi" w:hAnsiTheme="majorBidi" w:cstheme="majorBidi"/>
                <w:b/>
                <w:bCs/>
              </w:rPr>
              <w:t xml:space="preserve"> Library SW Version 1.</w:t>
            </w:r>
            <w:r>
              <w:rPr>
                <w:rFonts w:asciiTheme="majorBidi" w:hAnsiTheme="majorBidi" w:cstheme="majorBidi"/>
                <w:b/>
                <w:bCs/>
              </w:rPr>
              <w:t xml:space="preserve">1 - </w:t>
            </w:r>
            <w:r w:rsidRPr="00002D78">
              <w:rPr>
                <w:rFonts w:asciiTheme="majorBidi" w:hAnsiTheme="majorBidi" w:cstheme="majorBidi"/>
                <w:b/>
                <w:bCs/>
              </w:rPr>
              <w:t xml:space="preserve">Software Design </w:t>
            </w:r>
            <w:r>
              <w:rPr>
                <w:rFonts w:asciiTheme="majorBidi" w:hAnsiTheme="majorBidi" w:cstheme="majorBidi"/>
                <w:b/>
                <w:bCs/>
              </w:rPr>
              <w:t>Document</w:t>
            </w:r>
          </w:p>
        </w:tc>
      </w:tr>
      <w:tr w:rsidR="00DD46D5" w:rsidRPr="00002D78" w14:paraId="032EA075" w14:textId="77777777" w:rsidTr="00DD46D5">
        <w:trPr>
          <w:trHeight w:val="560"/>
        </w:trPr>
        <w:tc>
          <w:tcPr>
            <w:tcW w:w="1838" w:type="dxa"/>
            <w:tcBorders>
              <w:top w:val="nil"/>
              <w:bottom w:val="nil"/>
              <w:right w:val="nil"/>
            </w:tcBorders>
          </w:tcPr>
          <w:p w14:paraId="66B4F749" w14:textId="77777777" w:rsidR="00DD46D5" w:rsidRPr="00002D78" w:rsidRDefault="00DD46D5" w:rsidP="00DD46D5">
            <w:pPr>
              <w:rPr>
                <w:rFonts w:asciiTheme="majorBidi" w:hAnsiTheme="majorBidi" w:cstheme="majorBidi"/>
                <w:b/>
                <w:bCs/>
                <w:sz w:val="22"/>
                <w:szCs w:val="22"/>
              </w:rPr>
            </w:pPr>
            <w:r w:rsidRPr="00002D78">
              <w:rPr>
                <w:rFonts w:asciiTheme="majorBidi" w:hAnsiTheme="majorBidi" w:cstheme="majorBidi"/>
                <w:b/>
                <w:bCs/>
                <w:sz w:val="22"/>
                <w:szCs w:val="22"/>
              </w:rPr>
              <w:t>Doc No’</w:t>
            </w:r>
          </w:p>
        </w:tc>
        <w:tc>
          <w:tcPr>
            <w:tcW w:w="7201" w:type="dxa"/>
            <w:tcBorders>
              <w:top w:val="nil"/>
              <w:left w:val="nil"/>
              <w:bottom w:val="nil"/>
            </w:tcBorders>
          </w:tcPr>
          <w:p w14:paraId="477F8C1A" w14:textId="77777777" w:rsidR="00DD46D5" w:rsidRPr="00002D78" w:rsidRDefault="00DD46D5" w:rsidP="00DD46D5">
            <w:pPr>
              <w:rPr>
                <w:rFonts w:asciiTheme="majorBidi" w:hAnsiTheme="majorBidi" w:cstheme="majorBidi"/>
                <w:b/>
                <w:bCs/>
                <w:sz w:val="22"/>
                <w:szCs w:val="22"/>
              </w:rPr>
            </w:pPr>
            <w:r w:rsidRPr="00002D78">
              <w:rPr>
                <w:rFonts w:asciiTheme="majorBidi" w:hAnsiTheme="majorBidi" w:cstheme="majorBidi"/>
                <w:b/>
                <w:bCs/>
                <w:sz w:val="22"/>
                <w:szCs w:val="22"/>
              </w:rPr>
              <w:t>RDG-04-</w:t>
            </w:r>
            <w:r>
              <w:rPr>
                <w:rFonts w:asciiTheme="majorBidi" w:hAnsiTheme="majorBidi" w:cstheme="majorBidi"/>
                <w:b/>
                <w:bCs/>
                <w:sz w:val="22"/>
                <w:szCs w:val="22"/>
              </w:rPr>
              <w:t>11-</w:t>
            </w:r>
            <w:r w:rsidRPr="00002D78">
              <w:rPr>
                <w:rFonts w:asciiTheme="majorBidi" w:hAnsiTheme="majorBidi" w:cstheme="majorBidi"/>
                <w:b/>
                <w:bCs/>
                <w:sz w:val="22"/>
                <w:szCs w:val="22"/>
              </w:rPr>
              <w:t>33</w:t>
            </w:r>
            <w:r>
              <w:rPr>
                <w:rFonts w:asciiTheme="majorBidi" w:hAnsiTheme="majorBidi" w:cstheme="majorBidi"/>
                <w:b/>
                <w:bCs/>
                <w:sz w:val="22"/>
                <w:szCs w:val="22"/>
              </w:rPr>
              <w:t xml:space="preserve"> Rev. D</w:t>
            </w:r>
          </w:p>
        </w:tc>
      </w:tr>
      <w:tr w:rsidR="00DD46D5" w:rsidRPr="00002D78" w14:paraId="1C240106" w14:textId="77777777" w:rsidTr="00DD46D5">
        <w:tc>
          <w:tcPr>
            <w:tcW w:w="1838" w:type="dxa"/>
            <w:tcBorders>
              <w:top w:val="nil"/>
              <w:right w:val="nil"/>
            </w:tcBorders>
            <w:vAlign w:val="center"/>
          </w:tcPr>
          <w:p w14:paraId="2ECE6845" w14:textId="77777777" w:rsidR="00DD46D5" w:rsidRPr="00002D78" w:rsidRDefault="00DD46D5" w:rsidP="00DD46D5">
            <w:pPr>
              <w:rPr>
                <w:rFonts w:asciiTheme="majorBidi" w:hAnsiTheme="majorBidi" w:cstheme="majorBidi"/>
                <w:b/>
                <w:bCs/>
                <w:sz w:val="22"/>
                <w:szCs w:val="22"/>
              </w:rPr>
            </w:pPr>
            <w:r w:rsidRPr="00B4132F">
              <w:rPr>
                <w:rFonts w:asciiTheme="majorBidi" w:hAnsiTheme="majorBidi" w:cstheme="majorBidi"/>
                <w:b/>
                <w:bCs/>
                <w:sz w:val="22"/>
                <w:szCs w:val="22"/>
              </w:rPr>
              <w:t>Based on Template:</w:t>
            </w:r>
          </w:p>
        </w:tc>
        <w:tc>
          <w:tcPr>
            <w:tcW w:w="7201" w:type="dxa"/>
            <w:tcBorders>
              <w:top w:val="nil"/>
              <w:left w:val="nil"/>
            </w:tcBorders>
            <w:vAlign w:val="center"/>
          </w:tcPr>
          <w:p w14:paraId="3F82E8A6" w14:textId="77777777" w:rsidR="00DD46D5" w:rsidRPr="00002D78" w:rsidRDefault="00DD46D5" w:rsidP="00DD46D5">
            <w:pPr>
              <w:rPr>
                <w:rFonts w:asciiTheme="majorBidi" w:hAnsiTheme="majorBidi" w:cstheme="majorBidi"/>
                <w:b/>
                <w:bCs/>
                <w:sz w:val="22"/>
                <w:szCs w:val="22"/>
              </w:rPr>
            </w:pPr>
            <w:r w:rsidRPr="00B4132F">
              <w:rPr>
                <w:rFonts w:asciiTheme="majorBidi" w:hAnsiTheme="majorBidi" w:cstheme="majorBidi"/>
                <w:b/>
                <w:bCs/>
                <w:sz w:val="22"/>
                <w:szCs w:val="22"/>
              </w:rPr>
              <w:t>RDF-04-11-12 Rev. A</w:t>
            </w:r>
          </w:p>
        </w:tc>
      </w:tr>
    </w:tbl>
    <w:p w14:paraId="2C47F90E" w14:textId="77777777" w:rsidR="00DD46D5" w:rsidRPr="00002D78" w:rsidRDefault="00DD46D5" w:rsidP="00DD46D5">
      <w:pPr>
        <w:rPr>
          <w:rFonts w:asciiTheme="majorBidi" w:hAnsiTheme="majorBidi" w:cstheme="majorBidi"/>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416"/>
        <w:gridCol w:w="2000"/>
        <w:gridCol w:w="1793"/>
      </w:tblGrid>
      <w:tr w:rsidR="00DD46D5" w:rsidRPr="00002D78" w14:paraId="10170B8C" w14:textId="77777777" w:rsidTr="00DD46D5">
        <w:tc>
          <w:tcPr>
            <w:tcW w:w="1809" w:type="dxa"/>
            <w:tcBorders>
              <w:top w:val="single" w:sz="4" w:space="0" w:color="auto"/>
              <w:left w:val="single" w:sz="4" w:space="0" w:color="auto"/>
              <w:bottom w:val="single" w:sz="4" w:space="0" w:color="auto"/>
              <w:right w:val="single" w:sz="4" w:space="0" w:color="auto"/>
            </w:tcBorders>
          </w:tcPr>
          <w:p w14:paraId="602A5890"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Prepared by:</w:t>
            </w:r>
          </w:p>
        </w:tc>
        <w:tc>
          <w:tcPr>
            <w:tcW w:w="3416" w:type="dxa"/>
            <w:tcBorders>
              <w:top w:val="single" w:sz="4" w:space="0" w:color="auto"/>
              <w:left w:val="single" w:sz="4" w:space="0" w:color="auto"/>
              <w:bottom w:val="single" w:sz="4" w:space="0" w:color="auto"/>
              <w:right w:val="single" w:sz="4" w:space="0" w:color="auto"/>
            </w:tcBorders>
          </w:tcPr>
          <w:p w14:paraId="53947B48"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Name</w:t>
            </w:r>
          </w:p>
        </w:tc>
        <w:tc>
          <w:tcPr>
            <w:tcW w:w="2000" w:type="dxa"/>
            <w:tcBorders>
              <w:top w:val="single" w:sz="4" w:space="0" w:color="auto"/>
              <w:left w:val="single" w:sz="4" w:space="0" w:color="auto"/>
              <w:bottom w:val="single" w:sz="4" w:space="0" w:color="auto"/>
              <w:right w:val="single" w:sz="4" w:space="0" w:color="auto"/>
            </w:tcBorders>
          </w:tcPr>
          <w:p w14:paraId="024A5360"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Signature</w:t>
            </w:r>
          </w:p>
        </w:tc>
        <w:tc>
          <w:tcPr>
            <w:tcW w:w="1793" w:type="dxa"/>
            <w:tcBorders>
              <w:top w:val="single" w:sz="4" w:space="0" w:color="auto"/>
              <w:left w:val="single" w:sz="4" w:space="0" w:color="auto"/>
              <w:bottom w:val="single" w:sz="4" w:space="0" w:color="auto"/>
              <w:right w:val="single" w:sz="4" w:space="0" w:color="auto"/>
            </w:tcBorders>
          </w:tcPr>
          <w:p w14:paraId="786D31A9"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Date</w:t>
            </w:r>
          </w:p>
        </w:tc>
      </w:tr>
      <w:tr w:rsidR="00DD46D5" w:rsidRPr="00002D78" w14:paraId="40F72B97" w14:textId="77777777" w:rsidTr="00DD46D5">
        <w:trPr>
          <w:trHeight w:val="515"/>
        </w:trPr>
        <w:tc>
          <w:tcPr>
            <w:tcW w:w="1809" w:type="dxa"/>
            <w:tcBorders>
              <w:top w:val="single" w:sz="4" w:space="0" w:color="auto"/>
              <w:left w:val="single" w:sz="4" w:space="0" w:color="auto"/>
              <w:bottom w:val="single" w:sz="4" w:space="0" w:color="auto"/>
              <w:right w:val="single" w:sz="4" w:space="0" w:color="auto"/>
            </w:tcBorders>
          </w:tcPr>
          <w:p w14:paraId="5F22BAAC" w14:textId="77777777" w:rsidR="00DD46D5" w:rsidRPr="00831DCC" w:rsidRDefault="00DD46D5" w:rsidP="00DD46D5">
            <w:pPr>
              <w:pStyle w:val="Title"/>
              <w:jc w:val="left"/>
              <w:rPr>
                <w:rFonts w:asciiTheme="majorBidi" w:hAnsiTheme="majorBidi" w:cstheme="majorBidi"/>
                <w:b w:val="0"/>
                <w:bCs w:val="0"/>
                <w:sz w:val="22"/>
                <w:szCs w:val="22"/>
                <w:u w:val="none"/>
              </w:rPr>
            </w:pPr>
            <w:r w:rsidRPr="009231E0">
              <w:rPr>
                <w:rFonts w:asciiTheme="majorBidi" w:hAnsiTheme="majorBidi" w:cstheme="majorBidi"/>
                <w:b w:val="0"/>
                <w:bCs w:val="0"/>
                <w:sz w:val="22"/>
                <w:szCs w:val="22"/>
                <w:u w:val="none"/>
              </w:rPr>
              <w:t>Head of Data Science</w:t>
            </w:r>
          </w:p>
        </w:tc>
        <w:tc>
          <w:tcPr>
            <w:tcW w:w="3416" w:type="dxa"/>
            <w:tcBorders>
              <w:top w:val="single" w:sz="4" w:space="0" w:color="auto"/>
              <w:left w:val="single" w:sz="4" w:space="0" w:color="auto"/>
              <w:bottom w:val="single" w:sz="4" w:space="0" w:color="auto"/>
              <w:right w:val="single" w:sz="4" w:space="0" w:color="auto"/>
            </w:tcBorders>
          </w:tcPr>
          <w:p w14:paraId="526036E5" w14:textId="77777777" w:rsidR="00DD46D5" w:rsidRPr="00831DCC" w:rsidRDefault="00DD46D5" w:rsidP="00DD46D5">
            <w:pPr>
              <w:pStyle w:val="Title"/>
              <w:jc w:val="left"/>
              <w:rPr>
                <w:rFonts w:asciiTheme="majorBidi" w:hAnsiTheme="majorBidi" w:cstheme="majorBidi"/>
                <w:b w:val="0"/>
                <w:bCs w:val="0"/>
                <w:sz w:val="22"/>
                <w:szCs w:val="22"/>
                <w:u w:val="none"/>
              </w:rPr>
            </w:pPr>
            <w:r>
              <w:rPr>
                <w:rFonts w:asciiTheme="majorBidi" w:hAnsiTheme="majorBidi" w:cstheme="majorBidi"/>
                <w:b w:val="0"/>
                <w:bCs w:val="0"/>
                <w:sz w:val="22"/>
                <w:szCs w:val="22"/>
                <w:u w:val="none"/>
              </w:rPr>
              <w:t>Alon Lanyado</w:t>
            </w:r>
          </w:p>
        </w:tc>
        <w:tc>
          <w:tcPr>
            <w:tcW w:w="2000" w:type="dxa"/>
            <w:tcBorders>
              <w:top w:val="single" w:sz="4" w:space="0" w:color="auto"/>
              <w:left w:val="single" w:sz="4" w:space="0" w:color="auto"/>
              <w:bottom w:val="single" w:sz="4" w:space="0" w:color="auto"/>
              <w:right w:val="single" w:sz="4" w:space="0" w:color="auto"/>
            </w:tcBorders>
            <w:vAlign w:val="center"/>
          </w:tcPr>
          <w:p w14:paraId="5026C3EF" w14:textId="77777777" w:rsidR="00DD46D5" w:rsidRPr="00831DCC" w:rsidRDefault="00DD46D5" w:rsidP="00DD46D5">
            <w:pPr>
              <w:pStyle w:val="Title"/>
              <w:rPr>
                <w:rFonts w:asciiTheme="majorBidi" w:hAnsiTheme="majorBidi" w:cstheme="majorBidi"/>
                <w:b w:val="0"/>
                <w:bCs w:val="0"/>
                <w:sz w:val="22"/>
                <w:szCs w:val="22"/>
                <w:u w:val="none"/>
              </w:rPr>
            </w:pPr>
          </w:p>
        </w:tc>
        <w:tc>
          <w:tcPr>
            <w:tcW w:w="1793" w:type="dxa"/>
            <w:tcBorders>
              <w:top w:val="single" w:sz="4" w:space="0" w:color="auto"/>
              <w:left w:val="single" w:sz="4" w:space="0" w:color="auto"/>
              <w:bottom w:val="single" w:sz="4" w:space="0" w:color="auto"/>
              <w:right w:val="single" w:sz="4" w:space="0" w:color="auto"/>
            </w:tcBorders>
            <w:vAlign w:val="center"/>
          </w:tcPr>
          <w:p w14:paraId="7A37925E" w14:textId="77777777" w:rsidR="00DD46D5" w:rsidRPr="00831DCC" w:rsidRDefault="00DD46D5" w:rsidP="00DD46D5">
            <w:pPr>
              <w:pStyle w:val="Title"/>
              <w:jc w:val="left"/>
              <w:rPr>
                <w:rFonts w:asciiTheme="majorBidi" w:hAnsiTheme="majorBidi" w:cstheme="majorBidi"/>
                <w:b w:val="0"/>
                <w:bCs w:val="0"/>
                <w:sz w:val="22"/>
                <w:szCs w:val="22"/>
                <w:u w:val="none"/>
              </w:rPr>
            </w:pPr>
            <w:r>
              <w:rPr>
                <w:rFonts w:asciiTheme="majorBidi" w:hAnsiTheme="majorBidi" w:cstheme="majorBidi"/>
                <w:b w:val="0"/>
                <w:bCs w:val="0"/>
                <w:sz w:val="22"/>
                <w:szCs w:val="22"/>
                <w:u w:val="none"/>
              </w:rPr>
              <w:t>13-Jun</w:t>
            </w:r>
            <w:r w:rsidRPr="00831DCC">
              <w:rPr>
                <w:rFonts w:asciiTheme="majorBidi" w:hAnsiTheme="majorBidi" w:cstheme="majorBidi"/>
                <w:b w:val="0"/>
                <w:bCs w:val="0"/>
                <w:sz w:val="22"/>
                <w:szCs w:val="22"/>
                <w:u w:val="none"/>
              </w:rPr>
              <w:t>-</w:t>
            </w:r>
            <w:r>
              <w:rPr>
                <w:rFonts w:asciiTheme="majorBidi" w:hAnsiTheme="majorBidi" w:cstheme="majorBidi"/>
                <w:b w:val="0"/>
                <w:bCs w:val="0"/>
                <w:sz w:val="22"/>
                <w:szCs w:val="22"/>
                <w:u w:val="none"/>
              </w:rPr>
              <w:t>2023</w:t>
            </w:r>
          </w:p>
        </w:tc>
      </w:tr>
      <w:tr w:rsidR="00DD46D5" w:rsidRPr="00002D78" w14:paraId="479F0BCF" w14:textId="77777777" w:rsidTr="00DD46D5">
        <w:trPr>
          <w:trHeight w:val="159"/>
        </w:trPr>
        <w:tc>
          <w:tcPr>
            <w:tcW w:w="1809" w:type="dxa"/>
            <w:tcBorders>
              <w:top w:val="single" w:sz="4" w:space="0" w:color="auto"/>
              <w:left w:val="single" w:sz="4" w:space="0" w:color="auto"/>
              <w:bottom w:val="single" w:sz="4" w:space="0" w:color="auto"/>
              <w:right w:val="single" w:sz="4" w:space="0" w:color="auto"/>
            </w:tcBorders>
            <w:vAlign w:val="center"/>
          </w:tcPr>
          <w:p w14:paraId="65501B0B" w14:textId="77777777" w:rsidR="00DD46D5" w:rsidRPr="00002D78" w:rsidRDefault="00DD46D5" w:rsidP="00DD46D5">
            <w:pPr>
              <w:pStyle w:val="Title"/>
              <w:rPr>
                <w:rFonts w:asciiTheme="majorBidi" w:hAnsiTheme="majorBidi" w:cstheme="majorBidi"/>
                <w:b w:val="0"/>
                <w:bCs w:val="0"/>
                <w:sz w:val="20"/>
                <w:szCs w:val="20"/>
                <w:u w:val="none"/>
              </w:rPr>
            </w:pPr>
          </w:p>
        </w:tc>
        <w:tc>
          <w:tcPr>
            <w:tcW w:w="3416" w:type="dxa"/>
            <w:tcBorders>
              <w:top w:val="single" w:sz="4" w:space="0" w:color="auto"/>
              <w:left w:val="single" w:sz="4" w:space="0" w:color="auto"/>
              <w:bottom w:val="single" w:sz="4" w:space="0" w:color="auto"/>
              <w:right w:val="single" w:sz="4" w:space="0" w:color="auto"/>
            </w:tcBorders>
            <w:vAlign w:val="center"/>
          </w:tcPr>
          <w:p w14:paraId="4D2A5102" w14:textId="77777777" w:rsidR="00DD46D5" w:rsidRPr="00002D78" w:rsidRDefault="00DD46D5" w:rsidP="00DD46D5">
            <w:pPr>
              <w:pStyle w:val="Title"/>
              <w:jc w:val="left"/>
              <w:rPr>
                <w:rFonts w:asciiTheme="majorBidi" w:hAnsiTheme="majorBidi" w:cstheme="majorBidi"/>
                <w:b w:val="0"/>
                <w:bCs w:val="0"/>
                <w:sz w:val="20"/>
                <w:szCs w:val="20"/>
                <w:u w:val="none"/>
              </w:rPr>
            </w:pPr>
          </w:p>
        </w:tc>
        <w:tc>
          <w:tcPr>
            <w:tcW w:w="2000" w:type="dxa"/>
            <w:tcBorders>
              <w:top w:val="single" w:sz="4" w:space="0" w:color="auto"/>
              <w:left w:val="single" w:sz="4" w:space="0" w:color="auto"/>
              <w:bottom w:val="single" w:sz="4" w:space="0" w:color="auto"/>
              <w:right w:val="single" w:sz="4" w:space="0" w:color="auto"/>
            </w:tcBorders>
            <w:vAlign w:val="center"/>
          </w:tcPr>
          <w:p w14:paraId="6B7295A9" w14:textId="77777777" w:rsidR="00DD46D5" w:rsidRPr="00002D78" w:rsidRDefault="00DD46D5" w:rsidP="00DD46D5">
            <w:pPr>
              <w:pStyle w:val="Title"/>
              <w:rPr>
                <w:rFonts w:asciiTheme="majorBidi" w:hAnsiTheme="majorBidi" w:cstheme="majorBidi"/>
                <w:b w:val="0"/>
                <w:bCs w:val="0"/>
                <w:sz w:val="20"/>
                <w:szCs w:val="20"/>
                <w:u w:val="none"/>
              </w:rPr>
            </w:pPr>
          </w:p>
        </w:tc>
        <w:tc>
          <w:tcPr>
            <w:tcW w:w="1793" w:type="dxa"/>
            <w:tcBorders>
              <w:top w:val="single" w:sz="4" w:space="0" w:color="auto"/>
              <w:left w:val="single" w:sz="4" w:space="0" w:color="auto"/>
              <w:bottom w:val="single" w:sz="4" w:space="0" w:color="auto"/>
              <w:right w:val="single" w:sz="4" w:space="0" w:color="auto"/>
            </w:tcBorders>
            <w:vAlign w:val="center"/>
          </w:tcPr>
          <w:p w14:paraId="25E46FBA" w14:textId="77777777" w:rsidR="00DD46D5" w:rsidRPr="00002D78" w:rsidRDefault="00DD46D5" w:rsidP="00DD46D5">
            <w:pPr>
              <w:pStyle w:val="Title"/>
              <w:jc w:val="left"/>
              <w:rPr>
                <w:rFonts w:asciiTheme="majorBidi" w:hAnsiTheme="majorBidi" w:cstheme="majorBidi"/>
                <w:b w:val="0"/>
                <w:bCs w:val="0"/>
                <w:sz w:val="20"/>
                <w:szCs w:val="20"/>
                <w:u w:val="none"/>
              </w:rPr>
            </w:pPr>
          </w:p>
        </w:tc>
      </w:tr>
      <w:tr w:rsidR="00DD46D5" w:rsidRPr="00002D78" w14:paraId="4DE376F6" w14:textId="77777777" w:rsidTr="00DD46D5">
        <w:tc>
          <w:tcPr>
            <w:tcW w:w="1809" w:type="dxa"/>
            <w:tcBorders>
              <w:top w:val="single" w:sz="4" w:space="0" w:color="auto"/>
              <w:left w:val="single" w:sz="4" w:space="0" w:color="auto"/>
              <w:bottom w:val="single" w:sz="4" w:space="0" w:color="auto"/>
              <w:right w:val="single" w:sz="4" w:space="0" w:color="auto"/>
            </w:tcBorders>
            <w:vAlign w:val="center"/>
          </w:tcPr>
          <w:p w14:paraId="3B94EADA"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Approved by:</w:t>
            </w:r>
          </w:p>
        </w:tc>
        <w:tc>
          <w:tcPr>
            <w:tcW w:w="3416" w:type="dxa"/>
            <w:tcBorders>
              <w:top w:val="single" w:sz="4" w:space="0" w:color="auto"/>
              <w:left w:val="single" w:sz="4" w:space="0" w:color="auto"/>
              <w:bottom w:val="single" w:sz="4" w:space="0" w:color="auto"/>
              <w:right w:val="single" w:sz="4" w:space="0" w:color="auto"/>
            </w:tcBorders>
          </w:tcPr>
          <w:p w14:paraId="5B028130"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Name</w:t>
            </w:r>
          </w:p>
        </w:tc>
        <w:tc>
          <w:tcPr>
            <w:tcW w:w="2000" w:type="dxa"/>
            <w:tcBorders>
              <w:top w:val="single" w:sz="4" w:space="0" w:color="auto"/>
              <w:left w:val="single" w:sz="4" w:space="0" w:color="auto"/>
              <w:bottom w:val="single" w:sz="4" w:space="0" w:color="auto"/>
              <w:right w:val="single" w:sz="4" w:space="0" w:color="auto"/>
            </w:tcBorders>
          </w:tcPr>
          <w:p w14:paraId="0A230008"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Signature</w:t>
            </w:r>
          </w:p>
        </w:tc>
        <w:tc>
          <w:tcPr>
            <w:tcW w:w="1793" w:type="dxa"/>
            <w:tcBorders>
              <w:top w:val="single" w:sz="4" w:space="0" w:color="auto"/>
              <w:left w:val="single" w:sz="4" w:space="0" w:color="auto"/>
              <w:bottom w:val="single" w:sz="4" w:space="0" w:color="auto"/>
              <w:right w:val="single" w:sz="4" w:space="0" w:color="auto"/>
            </w:tcBorders>
          </w:tcPr>
          <w:p w14:paraId="7BC4F477"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Date</w:t>
            </w:r>
          </w:p>
        </w:tc>
      </w:tr>
      <w:tr w:rsidR="00DD46D5" w:rsidRPr="00002D78" w14:paraId="76A8D376" w14:textId="77777777" w:rsidTr="00DD46D5">
        <w:trPr>
          <w:trHeight w:val="648"/>
        </w:trPr>
        <w:tc>
          <w:tcPr>
            <w:tcW w:w="1809" w:type="dxa"/>
            <w:tcBorders>
              <w:top w:val="single" w:sz="4" w:space="0" w:color="auto"/>
              <w:left w:val="single" w:sz="4" w:space="0" w:color="auto"/>
              <w:bottom w:val="single" w:sz="4" w:space="0" w:color="auto"/>
              <w:right w:val="single" w:sz="4" w:space="0" w:color="auto"/>
            </w:tcBorders>
            <w:vAlign w:val="center"/>
          </w:tcPr>
          <w:p w14:paraId="2A578D6A" w14:textId="5D6CFF1D" w:rsidR="00DD46D5" w:rsidRPr="00831DCC" w:rsidRDefault="00DD46D5" w:rsidP="00DD46D5">
            <w:pPr>
              <w:pStyle w:val="Title"/>
              <w:jc w:val="left"/>
              <w:rPr>
                <w:rFonts w:asciiTheme="majorBidi" w:hAnsiTheme="majorBidi" w:cstheme="majorBidi"/>
                <w:b w:val="0"/>
                <w:bCs w:val="0"/>
                <w:sz w:val="22"/>
                <w:szCs w:val="22"/>
                <w:u w:val="none"/>
              </w:rPr>
            </w:pPr>
            <w:del w:id="1" w:author="Liat Talias" w:date="2023-08-06T10:44:00Z">
              <w:r w:rsidDel="00D237F3">
                <w:rPr>
                  <w:rFonts w:asciiTheme="majorBidi" w:hAnsiTheme="majorBidi" w:cstheme="majorBidi"/>
                  <w:b w:val="0"/>
                  <w:bCs w:val="0"/>
                  <w:sz w:val="22"/>
                  <w:szCs w:val="22"/>
                  <w:u w:val="none"/>
                </w:rPr>
                <w:delText xml:space="preserve">VP </w:delText>
              </w:r>
            </w:del>
            <w:ins w:id="2" w:author="Liat Talias" w:date="2023-08-06T10:44:00Z">
              <w:r w:rsidR="00D237F3">
                <w:rPr>
                  <w:rFonts w:asciiTheme="majorBidi" w:hAnsiTheme="majorBidi" w:cstheme="majorBidi"/>
                  <w:b w:val="0"/>
                  <w:bCs w:val="0"/>
                  <w:sz w:val="22"/>
                  <w:szCs w:val="22"/>
                  <w:u w:val="none"/>
                </w:rPr>
                <w:t xml:space="preserve">Senior Director of  </w:t>
              </w:r>
            </w:ins>
            <w:r>
              <w:rPr>
                <w:rFonts w:asciiTheme="majorBidi" w:hAnsiTheme="majorBidi" w:cstheme="majorBidi"/>
                <w:b w:val="0"/>
                <w:bCs w:val="0"/>
                <w:sz w:val="22"/>
                <w:szCs w:val="22"/>
                <w:u w:val="none"/>
              </w:rPr>
              <w:t>Engineering</w:t>
            </w:r>
          </w:p>
        </w:tc>
        <w:tc>
          <w:tcPr>
            <w:tcW w:w="3416" w:type="dxa"/>
            <w:tcBorders>
              <w:top w:val="single" w:sz="4" w:space="0" w:color="auto"/>
              <w:left w:val="single" w:sz="4" w:space="0" w:color="auto"/>
              <w:bottom w:val="single" w:sz="4" w:space="0" w:color="auto"/>
              <w:right w:val="single" w:sz="4" w:space="0" w:color="auto"/>
            </w:tcBorders>
            <w:vAlign w:val="center"/>
          </w:tcPr>
          <w:p w14:paraId="7BD8F15F" w14:textId="3A1CBBBA" w:rsidR="00DD46D5" w:rsidRPr="00831DCC" w:rsidRDefault="00DD46D5" w:rsidP="00DD46D5">
            <w:pPr>
              <w:pStyle w:val="Title"/>
              <w:jc w:val="left"/>
              <w:rPr>
                <w:rFonts w:asciiTheme="majorBidi" w:hAnsiTheme="majorBidi" w:cstheme="majorBidi"/>
                <w:b w:val="0"/>
                <w:bCs w:val="0"/>
                <w:sz w:val="22"/>
                <w:szCs w:val="22"/>
                <w:u w:val="none"/>
              </w:rPr>
            </w:pPr>
            <w:del w:id="3" w:author="Liat Talias" w:date="2023-08-06T10:44:00Z">
              <w:r w:rsidDel="00D237F3">
                <w:rPr>
                  <w:rFonts w:asciiTheme="majorBidi" w:hAnsiTheme="majorBidi" w:cstheme="majorBidi"/>
                  <w:b w:val="0"/>
                  <w:bCs w:val="0"/>
                  <w:sz w:val="22"/>
                  <w:szCs w:val="22"/>
                  <w:u w:val="none"/>
                </w:rPr>
                <w:delText>Oshrat Kfir</w:delText>
              </w:r>
            </w:del>
            <w:ins w:id="4" w:author="Liat Talias" w:date="2023-08-06T10:44:00Z">
              <w:r w:rsidR="00D237F3">
                <w:rPr>
                  <w:rFonts w:asciiTheme="majorBidi" w:hAnsiTheme="majorBidi" w:cstheme="majorBidi"/>
                  <w:b w:val="0"/>
                  <w:bCs w:val="0"/>
                  <w:sz w:val="22"/>
                  <w:szCs w:val="22"/>
                  <w:u w:val="none"/>
                </w:rPr>
                <w:t xml:space="preserve">Eldan Halberthal </w:t>
              </w:r>
            </w:ins>
          </w:p>
        </w:tc>
        <w:tc>
          <w:tcPr>
            <w:tcW w:w="2000" w:type="dxa"/>
            <w:tcBorders>
              <w:top w:val="single" w:sz="4" w:space="0" w:color="auto"/>
              <w:left w:val="single" w:sz="4" w:space="0" w:color="auto"/>
              <w:bottom w:val="single" w:sz="4" w:space="0" w:color="auto"/>
              <w:right w:val="single" w:sz="4" w:space="0" w:color="auto"/>
            </w:tcBorders>
            <w:vAlign w:val="center"/>
          </w:tcPr>
          <w:p w14:paraId="4CB0CFDC" w14:textId="71510F38" w:rsidR="00DD46D5" w:rsidRPr="00132980" w:rsidRDefault="00DD46D5" w:rsidP="00DD46D5">
            <w:pPr>
              <w:pStyle w:val="Title"/>
              <w:rPr>
                <w:rFonts w:asciiTheme="majorBidi" w:hAnsiTheme="majorBidi" w:cstheme="majorBidi"/>
                <w:b w:val="0"/>
                <w:bCs w:val="0"/>
                <w:sz w:val="22"/>
                <w:szCs w:val="22"/>
                <w:u w:val="none"/>
              </w:rPr>
            </w:pPr>
          </w:p>
        </w:tc>
        <w:tc>
          <w:tcPr>
            <w:tcW w:w="1793" w:type="dxa"/>
            <w:tcBorders>
              <w:top w:val="single" w:sz="4" w:space="0" w:color="auto"/>
              <w:left w:val="single" w:sz="4" w:space="0" w:color="auto"/>
              <w:bottom w:val="single" w:sz="4" w:space="0" w:color="auto"/>
              <w:right w:val="single" w:sz="4" w:space="0" w:color="auto"/>
            </w:tcBorders>
            <w:vAlign w:val="center"/>
          </w:tcPr>
          <w:p w14:paraId="3622F8A0" w14:textId="1A4F0FE2" w:rsidR="00DD46D5" w:rsidRPr="00831DCC" w:rsidRDefault="00DD46D5" w:rsidP="00DD46D5">
            <w:pPr>
              <w:pStyle w:val="Title"/>
              <w:jc w:val="left"/>
              <w:rPr>
                <w:rFonts w:asciiTheme="majorBidi" w:hAnsiTheme="majorBidi" w:cstheme="majorBidi"/>
                <w:b w:val="0"/>
                <w:bCs w:val="0"/>
                <w:sz w:val="22"/>
                <w:szCs w:val="22"/>
                <w:u w:val="none"/>
              </w:rPr>
            </w:pPr>
            <w:del w:id="5" w:author="Liat Talias" w:date="2023-08-06T10:44:00Z">
              <w:r w:rsidDel="00C21BA4">
                <w:rPr>
                  <w:rFonts w:asciiTheme="majorBidi" w:hAnsiTheme="majorBidi" w:cstheme="majorBidi" w:hint="cs"/>
                  <w:b w:val="0"/>
                  <w:bCs w:val="0"/>
                  <w:sz w:val="22"/>
                  <w:szCs w:val="22"/>
                  <w:u w:val="none"/>
                  <w:rtl/>
                </w:rPr>
                <w:delText>28</w:delText>
              </w:r>
              <w:r w:rsidDel="00C21BA4">
                <w:rPr>
                  <w:rFonts w:asciiTheme="majorBidi" w:hAnsiTheme="majorBidi" w:cstheme="majorBidi"/>
                  <w:b w:val="0"/>
                  <w:bCs w:val="0"/>
                  <w:sz w:val="22"/>
                  <w:szCs w:val="22"/>
                  <w:u w:val="none"/>
                </w:rPr>
                <w:delText>-Jul</w:delText>
              </w:r>
              <w:r w:rsidRPr="00831DCC" w:rsidDel="00C21BA4">
                <w:rPr>
                  <w:rFonts w:asciiTheme="majorBidi" w:hAnsiTheme="majorBidi" w:cstheme="majorBidi"/>
                  <w:b w:val="0"/>
                  <w:bCs w:val="0"/>
                  <w:sz w:val="22"/>
                  <w:szCs w:val="22"/>
                  <w:u w:val="none"/>
                </w:rPr>
                <w:delText>-201</w:delText>
              </w:r>
              <w:r w:rsidDel="00C21BA4">
                <w:rPr>
                  <w:rFonts w:asciiTheme="majorBidi" w:hAnsiTheme="majorBidi" w:cstheme="majorBidi"/>
                  <w:b w:val="0"/>
                  <w:bCs w:val="0"/>
                  <w:sz w:val="22"/>
                  <w:szCs w:val="22"/>
                  <w:u w:val="none"/>
                </w:rPr>
                <w:delText>9</w:delText>
              </w:r>
            </w:del>
          </w:p>
        </w:tc>
      </w:tr>
      <w:tr w:rsidR="00D237F3" w:rsidRPr="00002D78" w14:paraId="220F9C91" w14:textId="77777777" w:rsidTr="00DD46D5">
        <w:trPr>
          <w:trHeight w:val="648"/>
          <w:ins w:id="6" w:author="Liat Talias" w:date="2023-08-06T10:44:00Z"/>
        </w:trPr>
        <w:tc>
          <w:tcPr>
            <w:tcW w:w="1809" w:type="dxa"/>
            <w:tcBorders>
              <w:top w:val="single" w:sz="4" w:space="0" w:color="auto"/>
              <w:left w:val="single" w:sz="4" w:space="0" w:color="auto"/>
              <w:bottom w:val="single" w:sz="4" w:space="0" w:color="auto"/>
              <w:right w:val="single" w:sz="4" w:space="0" w:color="auto"/>
            </w:tcBorders>
            <w:vAlign w:val="center"/>
          </w:tcPr>
          <w:p w14:paraId="3355CF89" w14:textId="7DB159E3" w:rsidR="00D237F3" w:rsidRPr="00831DCC" w:rsidRDefault="00D237F3" w:rsidP="00DD46D5">
            <w:pPr>
              <w:pStyle w:val="Title"/>
              <w:jc w:val="left"/>
              <w:rPr>
                <w:ins w:id="7" w:author="Liat Talias" w:date="2023-08-06T10:44:00Z"/>
                <w:rFonts w:asciiTheme="majorBidi" w:hAnsiTheme="majorBidi" w:cstheme="majorBidi"/>
                <w:b w:val="0"/>
                <w:bCs w:val="0"/>
                <w:sz w:val="22"/>
                <w:szCs w:val="22"/>
                <w:u w:val="none"/>
              </w:rPr>
            </w:pPr>
            <w:ins w:id="8" w:author="Liat Talias" w:date="2023-08-06T10:44:00Z">
              <w:r>
                <w:rPr>
                  <w:rFonts w:asciiTheme="majorBidi" w:hAnsiTheme="majorBidi" w:cstheme="majorBidi"/>
                  <w:b w:val="0"/>
                  <w:bCs w:val="0"/>
                  <w:sz w:val="22"/>
                  <w:szCs w:val="22"/>
                  <w:u w:val="none"/>
                </w:rPr>
                <w:t xml:space="preserve">VP Product </w:t>
              </w:r>
            </w:ins>
          </w:p>
        </w:tc>
        <w:tc>
          <w:tcPr>
            <w:tcW w:w="3416" w:type="dxa"/>
            <w:tcBorders>
              <w:top w:val="single" w:sz="4" w:space="0" w:color="auto"/>
              <w:left w:val="single" w:sz="4" w:space="0" w:color="auto"/>
              <w:bottom w:val="single" w:sz="4" w:space="0" w:color="auto"/>
              <w:right w:val="single" w:sz="4" w:space="0" w:color="auto"/>
            </w:tcBorders>
            <w:vAlign w:val="center"/>
          </w:tcPr>
          <w:p w14:paraId="7E07925B" w14:textId="155F9DA1" w:rsidR="00D237F3" w:rsidRPr="00831DCC" w:rsidRDefault="00D237F3" w:rsidP="00DD46D5">
            <w:pPr>
              <w:pStyle w:val="Title"/>
              <w:jc w:val="left"/>
              <w:rPr>
                <w:ins w:id="9" w:author="Liat Talias" w:date="2023-08-06T10:44:00Z"/>
                <w:rFonts w:asciiTheme="majorBidi" w:hAnsiTheme="majorBidi" w:cstheme="majorBidi"/>
                <w:b w:val="0"/>
                <w:bCs w:val="0"/>
                <w:sz w:val="22"/>
                <w:szCs w:val="22"/>
                <w:u w:val="none"/>
              </w:rPr>
            </w:pPr>
            <w:ins w:id="10" w:author="Liat Talias" w:date="2023-08-06T10:44:00Z">
              <w:r>
                <w:rPr>
                  <w:rFonts w:asciiTheme="majorBidi" w:hAnsiTheme="majorBidi" w:cstheme="majorBidi"/>
                  <w:b w:val="0"/>
                  <w:bCs w:val="0"/>
                  <w:sz w:val="22"/>
                  <w:szCs w:val="22"/>
                  <w:u w:val="none"/>
                </w:rPr>
                <w:t xml:space="preserve">Rinat Gutman </w:t>
              </w:r>
            </w:ins>
          </w:p>
        </w:tc>
        <w:tc>
          <w:tcPr>
            <w:tcW w:w="2000" w:type="dxa"/>
            <w:tcBorders>
              <w:top w:val="single" w:sz="4" w:space="0" w:color="auto"/>
              <w:left w:val="single" w:sz="4" w:space="0" w:color="auto"/>
              <w:bottom w:val="single" w:sz="4" w:space="0" w:color="auto"/>
              <w:right w:val="single" w:sz="4" w:space="0" w:color="auto"/>
            </w:tcBorders>
            <w:vAlign w:val="center"/>
          </w:tcPr>
          <w:p w14:paraId="0386BA3A" w14:textId="77777777" w:rsidR="00D237F3" w:rsidRPr="003651C3" w:rsidRDefault="00D237F3" w:rsidP="00DD46D5">
            <w:pPr>
              <w:pStyle w:val="Title"/>
              <w:rPr>
                <w:ins w:id="11" w:author="Liat Talias" w:date="2023-08-06T10:44:00Z"/>
                <w:rFonts w:asciiTheme="majorBidi" w:hAnsiTheme="majorBidi" w:cstheme="majorBidi"/>
                <w:b w:val="0"/>
                <w:bCs w:val="0"/>
                <w:sz w:val="20"/>
                <w:szCs w:val="20"/>
                <w:u w:val="none"/>
              </w:rPr>
            </w:pPr>
          </w:p>
        </w:tc>
        <w:tc>
          <w:tcPr>
            <w:tcW w:w="1793" w:type="dxa"/>
            <w:tcBorders>
              <w:top w:val="single" w:sz="4" w:space="0" w:color="auto"/>
              <w:left w:val="single" w:sz="4" w:space="0" w:color="auto"/>
              <w:bottom w:val="single" w:sz="4" w:space="0" w:color="auto"/>
              <w:right w:val="single" w:sz="4" w:space="0" w:color="auto"/>
            </w:tcBorders>
            <w:vAlign w:val="center"/>
          </w:tcPr>
          <w:p w14:paraId="62A2FEA3" w14:textId="77777777" w:rsidR="00D237F3" w:rsidDel="00C21BA4" w:rsidRDefault="00D237F3" w:rsidP="00DD46D5">
            <w:pPr>
              <w:pStyle w:val="Title"/>
              <w:jc w:val="left"/>
              <w:rPr>
                <w:ins w:id="12" w:author="Liat Talias" w:date="2023-08-06T10:44:00Z"/>
                <w:rFonts w:asciiTheme="majorBidi" w:hAnsiTheme="majorBidi" w:cstheme="majorBidi"/>
                <w:b w:val="0"/>
                <w:bCs w:val="0"/>
                <w:sz w:val="22"/>
                <w:szCs w:val="22"/>
                <w:u w:val="none"/>
                <w:rtl/>
              </w:rPr>
            </w:pPr>
          </w:p>
        </w:tc>
      </w:tr>
      <w:tr w:rsidR="00D237F3" w:rsidRPr="00002D78" w14:paraId="72F9DAE6" w14:textId="77777777" w:rsidTr="00DD46D5">
        <w:trPr>
          <w:trHeight w:val="648"/>
          <w:ins w:id="13" w:author="Liat Talias" w:date="2023-08-06T10:44:00Z"/>
        </w:trPr>
        <w:tc>
          <w:tcPr>
            <w:tcW w:w="1809" w:type="dxa"/>
            <w:tcBorders>
              <w:top w:val="single" w:sz="4" w:space="0" w:color="auto"/>
              <w:left w:val="single" w:sz="4" w:space="0" w:color="auto"/>
              <w:bottom w:val="single" w:sz="4" w:space="0" w:color="auto"/>
              <w:right w:val="single" w:sz="4" w:space="0" w:color="auto"/>
            </w:tcBorders>
            <w:vAlign w:val="center"/>
          </w:tcPr>
          <w:p w14:paraId="01EA7A9F" w14:textId="7F8E47BA" w:rsidR="00D237F3" w:rsidRPr="00831DCC" w:rsidRDefault="00D237F3" w:rsidP="00DD46D5">
            <w:pPr>
              <w:pStyle w:val="Title"/>
              <w:jc w:val="left"/>
              <w:rPr>
                <w:ins w:id="14" w:author="Liat Talias" w:date="2023-08-06T10:44:00Z"/>
                <w:rFonts w:asciiTheme="majorBidi" w:hAnsiTheme="majorBidi" w:cstheme="majorBidi"/>
                <w:b w:val="0"/>
                <w:bCs w:val="0"/>
                <w:sz w:val="22"/>
                <w:szCs w:val="22"/>
                <w:u w:val="none"/>
              </w:rPr>
            </w:pPr>
            <w:ins w:id="15" w:author="Liat Talias" w:date="2023-08-06T10:45:00Z">
              <w:r>
                <w:rPr>
                  <w:rFonts w:asciiTheme="majorBidi" w:hAnsiTheme="majorBidi" w:cstheme="majorBidi"/>
                  <w:b w:val="0"/>
                  <w:bCs w:val="0"/>
                  <w:sz w:val="22"/>
                  <w:szCs w:val="22"/>
                  <w:u w:val="none"/>
                </w:rPr>
                <w:t xml:space="preserve">Chief of Clinical Research and Compliance Officer </w:t>
              </w:r>
            </w:ins>
          </w:p>
        </w:tc>
        <w:tc>
          <w:tcPr>
            <w:tcW w:w="3416" w:type="dxa"/>
            <w:tcBorders>
              <w:top w:val="single" w:sz="4" w:space="0" w:color="auto"/>
              <w:left w:val="single" w:sz="4" w:space="0" w:color="auto"/>
              <w:bottom w:val="single" w:sz="4" w:space="0" w:color="auto"/>
              <w:right w:val="single" w:sz="4" w:space="0" w:color="auto"/>
            </w:tcBorders>
            <w:vAlign w:val="center"/>
          </w:tcPr>
          <w:p w14:paraId="1B6ED98A" w14:textId="431E7D9A" w:rsidR="00D237F3" w:rsidRPr="00831DCC" w:rsidRDefault="00D237F3" w:rsidP="00DD46D5">
            <w:pPr>
              <w:pStyle w:val="Title"/>
              <w:jc w:val="left"/>
              <w:rPr>
                <w:ins w:id="16" w:author="Liat Talias" w:date="2023-08-06T10:44:00Z"/>
                <w:rFonts w:asciiTheme="majorBidi" w:hAnsiTheme="majorBidi" w:cstheme="majorBidi"/>
                <w:b w:val="0"/>
                <w:bCs w:val="0"/>
                <w:sz w:val="22"/>
                <w:szCs w:val="22"/>
                <w:u w:val="none"/>
              </w:rPr>
            </w:pPr>
            <w:ins w:id="17" w:author="Liat Talias" w:date="2023-08-06T10:45:00Z">
              <w:r>
                <w:rPr>
                  <w:rFonts w:asciiTheme="majorBidi" w:hAnsiTheme="majorBidi" w:cstheme="majorBidi"/>
                  <w:b w:val="0"/>
                  <w:bCs w:val="0"/>
                  <w:sz w:val="22"/>
                  <w:szCs w:val="22"/>
                  <w:u w:val="none"/>
                </w:rPr>
                <w:t xml:space="preserve">Eran Choman </w:t>
              </w:r>
            </w:ins>
          </w:p>
        </w:tc>
        <w:tc>
          <w:tcPr>
            <w:tcW w:w="2000" w:type="dxa"/>
            <w:tcBorders>
              <w:top w:val="single" w:sz="4" w:space="0" w:color="auto"/>
              <w:left w:val="single" w:sz="4" w:space="0" w:color="auto"/>
              <w:bottom w:val="single" w:sz="4" w:space="0" w:color="auto"/>
              <w:right w:val="single" w:sz="4" w:space="0" w:color="auto"/>
            </w:tcBorders>
            <w:vAlign w:val="center"/>
          </w:tcPr>
          <w:p w14:paraId="069C4A52" w14:textId="77777777" w:rsidR="00D237F3" w:rsidRPr="003651C3" w:rsidRDefault="00D237F3" w:rsidP="00DD46D5">
            <w:pPr>
              <w:pStyle w:val="Title"/>
              <w:rPr>
                <w:ins w:id="18" w:author="Liat Talias" w:date="2023-08-06T10:44:00Z"/>
                <w:rFonts w:asciiTheme="majorBidi" w:hAnsiTheme="majorBidi" w:cstheme="majorBidi"/>
                <w:b w:val="0"/>
                <w:bCs w:val="0"/>
                <w:sz w:val="20"/>
                <w:szCs w:val="20"/>
                <w:u w:val="none"/>
              </w:rPr>
            </w:pPr>
          </w:p>
        </w:tc>
        <w:tc>
          <w:tcPr>
            <w:tcW w:w="1793" w:type="dxa"/>
            <w:tcBorders>
              <w:top w:val="single" w:sz="4" w:space="0" w:color="auto"/>
              <w:left w:val="single" w:sz="4" w:space="0" w:color="auto"/>
              <w:bottom w:val="single" w:sz="4" w:space="0" w:color="auto"/>
              <w:right w:val="single" w:sz="4" w:space="0" w:color="auto"/>
            </w:tcBorders>
            <w:vAlign w:val="center"/>
          </w:tcPr>
          <w:p w14:paraId="34DBE556" w14:textId="77777777" w:rsidR="00D237F3" w:rsidDel="00C21BA4" w:rsidRDefault="00D237F3" w:rsidP="00DD46D5">
            <w:pPr>
              <w:pStyle w:val="Title"/>
              <w:jc w:val="left"/>
              <w:rPr>
                <w:ins w:id="19" w:author="Liat Talias" w:date="2023-08-06T10:44:00Z"/>
                <w:rFonts w:asciiTheme="majorBidi" w:hAnsiTheme="majorBidi" w:cstheme="majorBidi"/>
                <w:b w:val="0"/>
                <w:bCs w:val="0"/>
                <w:sz w:val="22"/>
                <w:szCs w:val="22"/>
                <w:u w:val="none"/>
                <w:rtl/>
              </w:rPr>
            </w:pPr>
          </w:p>
        </w:tc>
      </w:tr>
      <w:tr w:rsidR="00DD46D5" w:rsidRPr="00002D78" w14:paraId="6696A68B" w14:textId="77777777" w:rsidTr="00DD46D5">
        <w:trPr>
          <w:trHeight w:val="648"/>
        </w:trPr>
        <w:tc>
          <w:tcPr>
            <w:tcW w:w="1809" w:type="dxa"/>
            <w:tcBorders>
              <w:top w:val="single" w:sz="4" w:space="0" w:color="auto"/>
              <w:left w:val="single" w:sz="4" w:space="0" w:color="auto"/>
              <w:bottom w:val="single" w:sz="4" w:space="0" w:color="auto"/>
              <w:right w:val="single" w:sz="4" w:space="0" w:color="auto"/>
            </w:tcBorders>
            <w:vAlign w:val="center"/>
          </w:tcPr>
          <w:p w14:paraId="45C53EB1" w14:textId="77777777" w:rsidR="00DD46D5" w:rsidRPr="00002D78" w:rsidRDefault="00DD46D5" w:rsidP="00DD46D5">
            <w:pPr>
              <w:pStyle w:val="Title"/>
              <w:jc w:val="left"/>
              <w:rPr>
                <w:rFonts w:asciiTheme="majorBidi" w:hAnsiTheme="majorBidi" w:cstheme="majorBidi"/>
                <w:b w:val="0"/>
                <w:bCs w:val="0"/>
                <w:sz w:val="20"/>
                <w:szCs w:val="20"/>
                <w:u w:val="none"/>
              </w:rPr>
            </w:pPr>
            <w:r w:rsidRPr="00831DCC">
              <w:rPr>
                <w:rFonts w:asciiTheme="majorBidi" w:hAnsiTheme="majorBidi" w:cstheme="majorBidi"/>
                <w:b w:val="0"/>
                <w:bCs w:val="0"/>
                <w:sz w:val="22"/>
                <w:szCs w:val="22"/>
                <w:u w:val="none"/>
              </w:rPr>
              <w:t>Software Quality Manager</w:t>
            </w:r>
          </w:p>
        </w:tc>
        <w:tc>
          <w:tcPr>
            <w:tcW w:w="3416" w:type="dxa"/>
            <w:tcBorders>
              <w:top w:val="single" w:sz="4" w:space="0" w:color="auto"/>
              <w:left w:val="single" w:sz="4" w:space="0" w:color="auto"/>
              <w:bottom w:val="single" w:sz="4" w:space="0" w:color="auto"/>
              <w:right w:val="single" w:sz="4" w:space="0" w:color="auto"/>
            </w:tcBorders>
            <w:vAlign w:val="center"/>
          </w:tcPr>
          <w:p w14:paraId="3B02EAA3" w14:textId="77777777" w:rsidR="00DD46D5" w:rsidRPr="00002D78" w:rsidRDefault="00DD46D5" w:rsidP="00DD46D5">
            <w:pPr>
              <w:pStyle w:val="Title"/>
              <w:jc w:val="left"/>
              <w:rPr>
                <w:rFonts w:asciiTheme="majorBidi" w:hAnsiTheme="majorBidi" w:cstheme="majorBidi"/>
                <w:b w:val="0"/>
                <w:bCs w:val="0"/>
                <w:sz w:val="20"/>
                <w:szCs w:val="20"/>
                <w:u w:val="none"/>
              </w:rPr>
            </w:pPr>
            <w:r w:rsidRPr="00831DCC">
              <w:rPr>
                <w:rFonts w:asciiTheme="majorBidi" w:hAnsiTheme="majorBidi" w:cstheme="majorBidi"/>
                <w:b w:val="0"/>
                <w:bCs w:val="0"/>
                <w:sz w:val="22"/>
                <w:szCs w:val="22"/>
                <w:u w:val="none"/>
              </w:rPr>
              <w:t>Michal Mahlab</w:t>
            </w:r>
          </w:p>
        </w:tc>
        <w:tc>
          <w:tcPr>
            <w:tcW w:w="2000" w:type="dxa"/>
            <w:tcBorders>
              <w:top w:val="single" w:sz="4" w:space="0" w:color="auto"/>
              <w:left w:val="single" w:sz="4" w:space="0" w:color="auto"/>
              <w:bottom w:val="single" w:sz="4" w:space="0" w:color="auto"/>
              <w:right w:val="single" w:sz="4" w:space="0" w:color="auto"/>
            </w:tcBorders>
            <w:vAlign w:val="center"/>
          </w:tcPr>
          <w:p w14:paraId="79F03CFD" w14:textId="03AA2F1C" w:rsidR="00DD46D5" w:rsidRPr="003651C3" w:rsidRDefault="00DD46D5" w:rsidP="00DD46D5">
            <w:pPr>
              <w:pStyle w:val="Title"/>
              <w:rPr>
                <w:rFonts w:asciiTheme="majorBidi" w:hAnsiTheme="majorBidi" w:cstheme="majorBidi"/>
                <w:b w:val="0"/>
                <w:bCs w:val="0"/>
                <w:sz w:val="20"/>
                <w:szCs w:val="20"/>
                <w:u w:val="none"/>
              </w:rPr>
            </w:pPr>
          </w:p>
        </w:tc>
        <w:tc>
          <w:tcPr>
            <w:tcW w:w="1793" w:type="dxa"/>
            <w:tcBorders>
              <w:top w:val="single" w:sz="4" w:space="0" w:color="auto"/>
              <w:left w:val="single" w:sz="4" w:space="0" w:color="auto"/>
              <w:bottom w:val="single" w:sz="4" w:space="0" w:color="auto"/>
              <w:right w:val="single" w:sz="4" w:space="0" w:color="auto"/>
            </w:tcBorders>
            <w:vAlign w:val="center"/>
          </w:tcPr>
          <w:p w14:paraId="1060A495" w14:textId="022B7759" w:rsidR="00DD46D5" w:rsidRPr="00002D78" w:rsidRDefault="00DD46D5" w:rsidP="00DD46D5">
            <w:pPr>
              <w:pStyle w:val="Title"/>
              <w:jc w:val="left"/>
              <w:rPr>
                <w:rFonts w:asciiTheme="majorBidi" w:hAnsiTheme="majorBidi" w:cstheme="majorBidi"/>
                <w:b w:val="0"/>
                <w:bCs w:val="0"/>
                <w:sz w:val="20"/>
                <w:szCs w:val="20"/>
                <w:u w:val="none"/>
              </w:rPr>
            </w:pPr>
            <w:del w:id="20" w:author="Liat Talias" w:date="2023-08-06T10:44:00Z">
              <w:r w:rsidDel="00C21BA4">
                <w:rPr>
                  <w:rFonts w:asciiTheme="majorBidi" w:hAnsiTheme="majorBidi" w:cstheme="majorBidi" w:hint="cs"/>
                  <w:b w:val="0"/>
                  <w:bCs w:val="0"/>
                  <w:sz w:val="22"/>
                  <w:szCs w:val="22"/>
                  <w:u w:val="none"/>
                  <w:rtl/>
                </w:rPr>
                <w:delText>28</w:delText>
              </w:r>
              <w:r w:rsidRPr="00E65F0E" w:rsidDel="00C21BA4">
                <w:rPr>
                  <w:rFonts w:asciiTheme="majorBidi" w:hAnsiTheme="majorBidi" w:cstheme="majorBidi"/>
                  <w:b w:val="0"/>
                  <w:bCs w:val="0"/>
                  <w:sz w:val="22"/>
                  <w:szCs w:val="22"/>
                  <w:u w:val="none"/>
                </w:rPr>
                <w:delText>-</w:delText>
              </w:r>
              <w:r w:rsidDel="00C21BA4">
                <w:rPr>
                  <w:rFonts w:asciiTheme="majorBidi" w:hAnsiTheme="majorBidi" w:cstheme="majorBidi"/>
                  <w:b w:val="0"/>
                  <w:bCs w:val="0"/>
                  <w:sz w:val="22"/>
                  <w:szCs w:val="22"/>
                  <w:u w:val="none"/>
                </w:rPr>
                <w:delText>Jul</w:delText>
              </w:r>
              <w:r w:rsidRPr="00E65F0E" w:rsidDel="00C21BA4">
                <w:rPr>
                  <w:rFonts w:asciiTheme="majorBidi" w:hAnsiTheme="majorBidi" w:cstheme="majorBidi"/>
                  <w:b w:val="0"/>
                  <w:bCs w:val="0"/>
                  <w:sz w:val="22"/>
                  <w:szCs w:val="22"/>
                  <w:u w:val="none"/>
                </w:rPr>
                <w:delText>-201</w:delText>
              </w:r>
              <w:r w:rsidDel="00C21BA4">
                <w:rPr>
                  <w:rFonts w:asciiTheme="majorBidi" w:hAnsiTheme="majorBidi" w:cstheme="majorBidi"/>
                  <w:b w:val="0"/>
                  <w:bCs w:val="0"/>
                  <w:sz w:val="22"/>
                  <w:szCs w:val="22"/>
                  <w:u w:val="none"/>
                </w:rPr>
                <w:delText>9</w:delText>
              </w:r>
            </w:del>
          </w:p>
        </w:tc>
      </w:tr>
    </w:tbl>
    <w:p w14:paraId="3C800819" w14:textId="77777777" w:rsidR="00DD46D5" w:rsidRPr="00002D78" w:rsidRDefault="00DD46D5" w:rsidP="00DD46D5">
      <w:pPr>
        <w:rPr>
          <w:rFonts w:asciiTheme="majorBidi" w:hAnsiTheme="majorBidi" w:cstheme="majorBidi"/>
        </w:rPr>
      </w:pPr>
    </w:p>
    <w:tbl>
      <w:tblPr>
        <w:tblpPr w:leftFromText="180" w:rightFromText="180" w:vertAnchor="text" w:horzAnchor="margin" w:tblpY="125"/>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4069"/>
        <w:gridCol w:w="1985"/>
        <w:gridCol w:w="1811"/>
      </w:tblGrid>
      <w:tr w:rsidR="00DD46D5" w:rsidRPr="00002D78" w14:paraId="48EB7763" w14:textId="77777777" w:rsidTr="00DD46D5">
        <w:tc>
          <w:tcPr>
            <w:tcW w:w="1171" w:type="dxa"/>
            <w:tcBorders>
              <w:top w:val="single" w:sz="4" w:space="0" w:color="auto"/>
              <w:left w:val="single" w:sz="4" w:space="0" w:color="auto"/>
              <w:bottom w:val="single" w:sz="4" w:space="0" w:color="auto"/>
              <w:right w:val="single" w:sz="4" w:space="0" w:color="auto"/>
            </w:tcBorders>
            <w:vAlign w:val="center"/>
          </w:tcPr>
          <w:p w14:paraId="16C38C9D"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Revision</w:t>
            </w:r>
          </w:p>
          <w:p w14:paraId="66F61B3B"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Status</w:t>
            </w:r>
          </w:p>
        </w:tc>
        <w:tc>
          <w:tcPr>
            <w:tcW w:w="4069" w:type="dxa"/>
            <w:tcBorders>
              <w:top w:val="single" w:sz="4" w:space="0" w:color="auto"/>
              <w:left w:val="single" w:sz="4" w:space="0" w:color="auto"/>
              <w:bottom w:val="single" w:sz="4" w:space="0" w:color="auto"/>
              <w:right w:val="single" w:sz="4" w:space="0" w:color="auto"/>
            </w:tcBorders>
            <w:vAlign w:val="center"/>
          </w:tcPr>
          <w:p w14:paraId="0A7F891E"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Change</w:t>
            </w:r>
          </w:p>
          <w:p w14:paraId="59BBFFD7"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Summary</w:t>
            </w:r>
          </w:p>
        </w:tc>
        <w:tc>
          <w:tcPr>
            <w:tcW w:w="1985" w:type="dxa"/>
            <w:tcBorders>
              <w:top w:val="single" w:sz="4" w:space="0" w:color="auto"/>
              <w:left w:val="single" w:sz="4" w:space="0" w:color="auto"/>
              <w:bottom w:val="single" w:sz="4" w:space="0" w:color="auto"/>
              <w:right w:val="single" w:sz="4" w:space="0" w:color="auto"/>
            </w:tcBorders>
            <w:vAlign w:val="center"/>
          </w:tcPr>
          <w:p w14:paraId="1C52C0EF" w14:textId="77777777" w:rsidR="00DD46D5" w:rsidRPr="00002D78" w:rsidRDefault="00DD46D5" w:rsidP="00DD46D5">
            <w:pPr>
              <w:rPr>
                <w:rFonts w:asciiTheme="majorBidi" w:hAnsiTheme="majorBidi" w:cstheme="majorBidi"/>
                <w:b/>
                <w:bCs/>
                <w:sz w:val="20"/>
                <w:szCs w:val="20"/>
              </w:rPr>
            </w:pPr>
            <w:r w:rsidRPr="00002D78">
              <w:rPr>
                <w:rFonts w:asciiTheme="majorBidi" w:hAnsiTheme="majorBidi" w:cstheme="majorBidi"/>
                <w:b/>
                <w:bCs/>
                <w:sz w:val="20"/>
                <w:szCs w:val="20"/>
              </w:rPr>
              <w:t>DCR No.</w:t>
            </w:r>
          </w:p>
        </w:tc>
        <w:tc>
          <w:tcPr>
            <w:tcW w:w="1811" w:type="dxa"/>
            <w:tcBorders>
              <w:top w:val="single" w:sz="4" w:space="0" w:color="auto"/>
              <w:left w:val="single" w:sz="4" w:space="0" w:color="auto"/>
              <w:bottom w:val="single" w:sz="4" w:space="0" w:color="auto"/>
              <w:right w:val="single" w:sz="4" w:space="0" w:color="auto"/>
            </w:tcBorders>
            <w:vAlign w:val="center"/>
          </w:tcPr>
          <w:p w14:paraId="2DC064E5" w14:textId="77777777" w:rsidR="00DD46D5" w:rsidRPr="00002D78" w:rsidRDefault="00DD46D5" w:rsidP="00DD46D5">
            <w:pPr>
              <w:rPr>
                <w:rFonts w:asciiTheme="majorBidi" w:hAnsiTheme="majorBidi" w:cstheme="majorBidi"/>
                <w:b/>
                <w:bCs/>
                <w:sz w:val="20"/>
                <w:szCs w:val="20"/>
              </w:rPr>
            </w:pPr>
            <w:r>
              <w:rPr>
                <w:rFonts w:asciiTheme="majorBidi" w:hAnsiTheme="majorBidi" w:cstheme="majorBidi"/>
                <w:b/>
                <w:bCs/>
                <w:sz w:val="20"/>
                <w:szCs w:val="20"/>
              </w:rPr>
              <w:t>Date</w:t>
            </w:r>
          </w:p>
        </w:tc>
      </w:tr>
      <w:tr w:rsidR="00DD46D5" w:rsidRPr="00002D78" w14:paraId="576186B2" w14:textId="77777777" w:rsidTr="00DD46D5">
        <w:tc>
          <w:tcPr>
            <w:tcW w:w="1171" w:type="dxa"/>
            <w:tcBorders>
              <w:top w:val="single" w:sz="4" w:space="0" w:color="auto"/>
              <w:left w:val="single" w:sz="4" w:space="0" w:color="auto"/>
              <w:bottom w:val="single" w:sz="4" w:space="0" w:color="auto"/>
              <w:right w:val="single" w:sz="4" w:space="0" w:color="auto"/>
            </w:tcBorders>
            <w:vAlign w:val="center"/>
          </w:tcPr>
          <w:p w14:paraId="0C4FF4C6" w14:textId="77777777" w:rsidR="00DD46D5" w:rsidRPr="00831DCC" w:rsidRDefault="00DD46D5" w:rsidP="00DD46D5">
            <w:pPr>
              <w:pStyle w:val="Title"/>
              <w:jc w:val="left"/>
              <w:rPr>
                <w:rFonts w:asciiTheme="majorBidi" w:hAnsiTheme="majorBidi" w:cstheme="majorBidi"/>
                <w:b w:val="0"/>
                <w:bCs w:val="0"/>
                <w:sz w:val="22"/>
                <w:szCs w:val="22"/>
                <w:u w:val="none"/>
              </w:rPr>
            </w:pPr>
            <w:r w:rsidRPr="00831DCC">
              <w:rPr>
                <w:rFonts w:asciiTheme="majorBidi" w:hAnsiTheme="majorBidi" w:cstheme="majorBidi"/>
                <w:b w:val="0"/>
                <w:bCs w:val="0"/>
                <w:sz w:val="22"/>
                <w:szCs w:val="22"/>
                <w:u w:val="none"/>
              </w:rPr>
              <w:t>A</w:t>
            </w:r>
          </w:p>
        </w:tc>
        <w:tc>
          <w:tcPr>
            <w:tcW w:w="4069" w:type="dxa"/>
            <w:tcBorders>
              <w:top w:val="single" w:sz="4" w:space="0" w:color="auto"/>
              <w:left w:val="single" w:sz="4" w:space="0" w:color="auto"/>
              <w:bottom w:val="single" w:sz="4" w:space="0" w:color="auto"/>
              <w:right w:val="single" w:sz="4" w:space="0" w:color="auto"/>
            </w:tcBorders>
            <w:vAlign w:val="center"/>
          </w:tcPr>
          <w:p w14:paraId="726E014E" w14:textId="77777777" w:rsidR="00DD46D5" w:rsidRPr="00831DCC" w:rsidRDefault="00DD46D5" w:rsidP="00DD46D5">
            <w:pPr>
              <w:pStyle w:val="Title"/>
              <w:jc w:val="left"/>
              <w:rPr>
                <w:rFonts w:asciiTheme="majorBidi" w:hAnsiTheme="majorBidi" w:cstheme="majorBidi"/>
                <w:b w:val="0"/>
                <w:bCs w:val="0"/>
                <w:sz w:val="22"/>
                <w:szCs w:val="22"/>
                <w:u w:val="none"/>
              </w:rPr>
            </w:pPr>
            <w:r w:rsidRPr="00831DCC">
              <w:rPr>
                <w:rFonts w:asciiTheme="majorBidi" w:hAnsiTheme="majorBidi" w:cstheme="majorBidi"/>
                <w:b w:val="0"/>
                <w:bCs w:val="0"/>
                <w:sz w:val="22"/>
                <w:szCs w:val="22"/>
                <w:u w:val="none"/>
              </w:rPr>
              <w:t>Baseline</w:t>
            </w:r>
          </w:p>
        </w:tc>
        <w:tc>
          <w:tcPr>
            <w:tcW w:w="1985" w:type="dxa"/>
            <w:tcBorders>
              <w:top w:val="single" w:sz="4" w:space="0" w:color="auto"/>
              <w:left w:val="single" w:sz="4" w:space="0" w:color="auto"/>
              <w:bottom w:val="single" w:sz="4" w:space="0" w:color="auto"/>
              <w:right w:val="single" w:sz="4" w:space="0" w:color="auto"/>
            </w:tcBorders>
            <w:vAlign w:val="center"/>
          </w:tcPr>
          <w:p w14:paraId="01350214" w14:textId="77777777" w:rsidR="00DD46D5" w:rsidRPr="00831DCC" w:rsidRDefault="00DD46D5" w:rsidP="00DD46D5">
            <w:pPr>
              <w:pStyle w:val="Title"/>
              <w:jc w:val="left"/>
              <w:rPr>
                <w:rFonts w:asciiTheme="majorBidi" w:hAnsiTheme="majorBidi" w:cstheme="majorBidi"/>
                <w:b w:val="0"/>
                <w:bCs w:val="0"/>
                <w:sz w:val="22"/>
                <w:szCs w:val="22"/>
                <w:u w:val="none"/>
              </w:rPr>
            </w:pPr>
            <w:r w:rsidRPr="00831DCC">
              <w:rPr>
                <w:rFonts w:asciiTheme="majorBidi" w:hAnsiTheme="majorBidi" w:cstheme="majorBidi"/>
                <w:b w:val="0"/>
                <w:bCs w:val="0"/>
                <w:sz w:val="22"/>
                <w:szCs w:val="22"/>
                <w:u w:val="none"/>
              </w:rPr>
              <w:t>33-18</w:t>
            </w:r>
          </w:p>
        </w:tc>
        <w:tc>
          <w:tcPr>
            <w:tcW w:w="1811" w:type="dxa"/>
            <w:tcBorders>
              <w:top w:val="single" w:sz="4" w:space="0" w:color="auto"/>
              <w:left w:val="single" w:sz="4" w:space="0" w:color="auto"/>
              <w:bottom w:val="single" w:sz="4" w:space="0" w:color="auto"/>
              <w:right w:val="single" w:sz="4" w:space="0" w:color="auto"/>
            </w:tcBorders>
            <w:vAlign w:val="center"/>
          </w:tcPr>
          <w:p w14:paraId="699D6CBD" w14:textId="77777777" w:rsidR="00DD46D5" w:rsidRPr="00831DCC" w:rsidRDefault="00DD46D5" w:rsidP="00DD46D5">
            <w:pPr>
              <w:pStyle w:val="Title"/>
              <w:jc w:val="left"/>
              <w:rPr>
                <w:rFonts w:asciiTheme="majorBidi" w:hAnsiTheme="majorBidi" w:cstheme="majorBidi"/>
                <w:b w:val="0"/>
                <w:bCs w:val="0"/>
                <w:sz w:val="22"/>
                <w:szCs w:val="22"/>
                <w:u w:val="none"/>
              </w:rPr>
            </w:pPr>
            <w:r w:rsidRPr="00831DCC">
              <w:rPr>
                <w:rFonts w:asciiTheme="majorBidi" w:hAnsiTheme="majorBidi" w:cstheme="majorBidi"/>
                <w:b w:val="0"/>
                <w:bCs w:val="0"/>
                <w:sz w:val="22"/>
                <w:szCs w:val="22"/>
                <w:u w:val="none"/>
              </w:rPr>
              <w:t>10-Jul-2018</w:t>
            </w:r>
          </w:p>
        </w:tc>
      </w:tr>
      <w:tr w:rsidR="00DD46D5" w:rsidRPr="00002D78" w14:paraId="4163BE42" w14:textId="77777777" w:rsidTr="00DD46D5">
        <w:tc>
          <w:tcPr>
            <w:tcW w:w="1171" w:type="dxa"/>
            <w:tcBorders>
              <w:top w:val="single" w:sz="4" w:space="0" w:color="auto"/>
              <w:left w:val="single" w:sz="4" w:space="0" w:color="auto"/>
              <w:bottom w:val="single" w:sz="4" w:space="0" w:color="auto"/>
              <w:right w:val="single" w:sz="4" w:space="0" w:color="auto"/>
            </w:tcBorders>
            <w:vAlign w:val="center"/>
          </w:tcPr>
          <w:p w14:paraId="53793F84" w14:textId="77777777" w:rsidR="00DD46D5" w:rsidRPr="0095767B" w:rsidRDefault="00DD46D5" w:rsidP="00DD46D5">
            <w:pPr>
              <w:pStyle w:val="Title"/>
              <w:jc w:val="left"/>
              <w:rPr>
                <w:rFonts w:asciiTheme="majorBidi" w:hAnsiTheme="majorBidi" w:cstheme="majorBidi"/>
                <w:b w:val="0"/>
                <w:bCs w:val="0"/>
                <w:sz w:val="22"/>
                <w:szCs w:val="22"/>
                <w:u w:val="none"/>
              </w:rPr>
            </w:pPr>
            <w:r w:rsidRPr="0095767B">
              <w:rPr>
                <w:rFonts w:asciiTheme="majorBidi" w:hAnsiTheme="majorBidi" w:cstheme="majorBidi"/>
                <w:b w:val="0"/>
                <w:bCs w:val="0"/>
                <w:sz w:val="22"/>
                <w:szCs w:val="22"/>
                <w:u w:val="none"/>
              </w:rPr>
              <w:t>B</w:t>
            </w:r>
          </w:p>
        </w:tc>
        <w:tc>
          <w:tcPr>
            <w:tcW w:w="4069" w:type="dxa"/>
            <w:tcBorders>
              <w:top w:val="single" w:sz="4" w:space="0" w:color="auto"/>
              <w:left w:val="single" w:sz="4" w:space="0" w:color="auto"/>
              <w:bottom w:val="single" w:sz="4" w:space="0" w:color="auto"/>
              <w:right w:val="single" w:sz="4" w:space="0" w:color="auto"/>
            </w:tcBorders>
            <w:vAlign w:val="center"/>
          </w:tcPr>
          <w:p w14:paraId="6D869786" w14:textId="77777777" w:rsidR="00DD46D5" w:rsidRPr="0095767B" w:rsidRDefault="00DD46D5" w:rsidP="00DD46D5">
            <w:pPr>
              <w:pStyle w:val="Title"/>
              <w:jc w:val="left"/>
              <w:rPr>
                <w:rFonts w:asciiTheme="majorBidi" w:hAnsiTheme="majorBidi" w:cstheme="majorBidi"/>
                <w:b w:val="0"/>
                <w:bCs w:val="0"/>
                <w:sz w:val="22"/>
                <w:szCs w:val="22"/>
                <w:u w:val="none"/>
              </w:rPr>
            </w:pPr>
            <w:r w:rsidRPr="0095767B">
              <w:rPr>
                <w:rFonts w:asciiTheme="majorBidi" w:hAnsiTheme="majorBidi" w:cstheme="majorBidi"/>
                <w:b w:val="0"/>
                <w:bCs w:val="0"/>
                <w:sz w:val="22"/>
                <w:szCs w:val="22"/>
                <w:u w:val="none"/>
              </w:rPr>
              <w:t>Remove specific AM name from the title and introduction</w:t>
            </w:r>
          </w:p>
        </w:tc>
        <w:tc>
          <w:tcPr>
            <w:tcW w:w="1985" w:type="dxa"/>
            <w:tcBorders>
              <w:top w:val="single" w:sz="4" w:space="0" w:color="auto"/>
              <w:left w:val="single" w:sz="4" w:space="0" w:color="auto"/>
              <w:bottom w:val="single" w:sz="4" w:space="0" w:color="auto"/>
              <w:right w:val="single" w:sz="4" w:space="0" w:color="auto"/>
            </w:tcBorders>
          </w:tcPr>
          <w:p w14:paraId="5F6FD116" w14:textId="77777777" w:rsidR="00DD46D5" w:rsidRPr="0095767B" w:rsidRDefault="00DD46D5" w:rsidP="00DD46D5">
            <w:pPr>
              <w:pStyle w:val="Title"/>
              <w:jc w:val="left"/>
              <w:rPr>
                <w:rFonts w:asciiTheme="majorBidi" w:hAnsiTheme="majorBidi" w:cstheme="majorBidi"/>
                <w:b w:val="0"/>
                <w:bCs w:val="0"/>
                <w:sz w:val="22"/>
                <w:szCs w:val="22"/>
                <w:u w:val="none"/>
              </w:rPr>
            </w:pPr>
            <w:r w:rsidRPr="0095767B">
              <w:rPr>
                <w:rFonts w:asciiTheme="majorBidi" w:hAnsiTheme="majorBidi" w:cstheme="majorBidi"/>
                <w:b w:val="0"/>
                <w:bCs w:val="0"/>
                <w:sz w:val="22"/>
                <w:szCs w:val="22"/>
                <w:u w:val="none"/>
              </w:rPr>
              <w:t>6-19</w:t>
            </w:r>
          </w:p>
        </w:tc>
        <w:tc>
          <w:tcPr>
            <w:tcW w:w="1811" w:type="dxa"/>
            <w:tcBorders>
              <w:top w:val="single" w:sz="4" w:space="0" w:color="auto"/>
              <w:left w:val="single" w:sz="4" w:space="0" w:color="auto"/>
              <w:bottom w:val="single" w:sz="4" w:space="0" w:color="auto"/>
              <w:right w:val="single" w:sz="4" w:space="0" w:color="auto"/>
            </w:tcBorders>
            <w:vAlign w:val="center"/>
          </w:tcPr>
          <w:p w14:paraId="5FB517ED" w14:textId="77777777" w:rsidR="00DD46D5" w:rsidRPr="0095767B" w:rsidRDefault="00DD46D5" w:rsidP="00DD46D5">
            <w:pPr>
              <w:pStyle w:val="Title"/>
              <w:jc w:val="left"/>
              <w:rPr>
                <w:rFonts w:asciiTheme="majorBidi" w:hAnsiTheme="majorBidi" w:cstheme="majorBidi"/>
                <w:b w:val="0"/>
                <w:bCs w:val="0"/>
                <w:sz w:val="22"/>
                <w:szCs w:val="22"/>
                <w:u w:val="none"/>
              </w:rPr>
            </w:pPr>
            <w:r w:rsidRPr="0095767B">
              <w:rPr>
                <w:rFonts w:asciiTheme="majorBidi" w:hAnsiTheme="majorBidi" w:cstheme="majorBidi"/>
                <w:b w:val="0"/>
                <w:bCs w:val="0"/>
                <w:sz w:val="22"/>
                <w:szCs w:val="22"/>
                <w:u w:val="none"/>
              </w:rPr>
              <w:t>21-Jan-2019</w:t>
            </w:r>
          </w:p>
        </w:tc>
      </w:tr>
      <w:tr w:rsidR="00DD46D5" w:rsidRPr="00002D78" w14:paraId="59FAF98C" w14:textId="77777777" w:rsidTr="00DD46D5">
        <w:tc>
          <w:tcPr>
            <w:tcW w:w="1171" w:type="dxa"/>
            <w:tcBorders>
              <w:top w:val="single" w:sz="4" w:space="0" w:color="auto"/>
              <w:left w:val="single" w:sz="4" w:space="0" w:color="auto"/>
              <w:bottom w:val="single" w:sz="4" w:space="0" w:color="auto"/>
              <w:right w:val="single" w:sz="4" w:space="0" w:color="auto"/>
            </w:tcBorders>
            <w:vAlign w:val="center"/>
          </w:tcPr>
          <w:p w14:paraId="2A86B7AE" w14:textId="77777777" w:rsidR="00DD46D5" w:rsidRPr="00002D78" w:rsidRDefault="00DD46D5" w:rsidP="00DD46D5">
            <w:pPr>
              <w:pStyle w:val="Title"/>
              <w:jc w:val="left"/>
              <w:rPr>
                <w:rFonts w:asciiTheme="majorBidi" w:hAnsiTheme="majorBidi" w:cstheme="majorBidi"/>
                <w:b w:val="0"/>
                <w:bCs w:val="0"/>
                <w:sz w:val="22"/>
                <w:szCs w:val="22"/>
                <w:u w:val="none"/>
              </w:rPr>
            </w:pPr>
            <w:r>
              <w:rPr>
                <w:rFonts w:asciiTheme="majorBidi" w:hAnsiTheme="majorBidi" w:cstheme="majorBidi"/>
                <w:b w:val="0"/>
                <w:bCs w:val="0"/>
                <w:sz w:val="22"/>
                <w:szCs w:val="22"/>
                <w:u w:val="none"/>
              </w:rPr>
              <w:t>C</w:t>
            </w:r>
          </w:p>
        </w:tc>
        <w:tc>
          <w:tcPr>
            <w:tcW w:w="4069" w:type="dxa"/>
            <w:tcBorders>
              <w:top w:val="single" w:sz="4" w:space="0" w:color="auto"/>
              <w:left w:val="single" w:sz="4" w:space="0" w:color="auto"/>
              <w:bottom w:val="single" w:sz="4" w:space="0" w:color="auto"/>
              <w:right w:val="single" w:sz="4" w:space="0" w:color="auto"/>
            </w:tcBorders>
            <w:vAlign w:val="center"/>
          </w:tcPr>
          <w:p w14:paraId="0D414F8D" w14:textId="77777777" w:rsidR="00DD46D5" w:rsidRPr="00002D78" w:rsidRDefault="00DD46D5" w:rsidP="00DD46D5">
            <w:pPr>
              <w:pStyle w:val="Title"/>
              <w:jc w:val="left"/>
              <w:rPr>
                <w:rFonts w:asciiTheme="majorBidi" w:hAnsiTheme="majorBidi" w:cstheme="majorBidi"/>
                <w:b w:val="0"/>
                <w:bCs w:val="0"/>
                <w:sz w:val="20"/>
                <w:szCs w:val="20"/>
                <w:u w:val="none"/>
              </w:rPr>
            </w:pPr>
            <w:r>
              <w:rPr>
                <w:rFonts w:asciiTheme="majorBidi" w:hAnsiTheme="majorBidi" w:cstheme="majorBidi"/>
                <w:b w:val="0"/>
                <w:bCs w:val="0"/>
                <w:sz w:val="20"/>
                <w:szCs w:val="20"/>
                <w:u w:val="none"/>
              </w:rPr>
              <w:t>Add SO to design</w:t>
            </w:r>
          </w:p>
        </w:tc>
        <w:tc>
          <w:tcPr>
            <w:tcW w:w="1985" w:type="dxa"/>
            <w:tcBorders>
              <w:top w:val="single" w:sz="4" w:space="0" w:color="auto"/>
              <w:left w:val="single" w:sz="4" w:space="0" w:color="auto"/>
              <w:bottom w:val="single" w:sz="4" w:space="0" w:color="auto"/>
              <w:right w:val="single" w:sz="4" w:space="0" w:color="auto"/>
            </w:tcBorders>
          </w:tcPr>
          <w:p w14:paraId="1D9596B0" w14:textId="77777777" w:rsidR="00DD46D5" w:rsidRPr="00002D78" w:rsidRDefault="00DD46D5" w:rsidP="00DD46D5">
            <w:pPr>
              <w:pStyle w:val="Title"/>
              <w:jc w:val="left"/>
              <w:rPr>
                <w:rFonts w:asciiTheme="majorBidi" w:hAnsiTheme="majorBidi" w:cstheme="majorBidi"/>
                <w:b w:val="0"/>
                <w:bCs w:val="0"/>
                <w:sz w:val="20"/>
                <w:szCs w:val="20"/>
                <w:u w:val="none"/>
              </w:rPr>
            </w:pPr>
            <w:r>
              <w:rPr>
                <w:rFonts w:asciiTheme="majorBidi" w:hAnsiTheme="majorBidi" w:cstheme="majorBidi"/>
                <w:b w:val="0"/>
                <w:bCs w:val="0"/>
                <w:sz w:val="20"/>
                <w:szCs w:val="20"/>
                <w:u w:val="none"/>
              </w:rPr>
              <w:t>46-19</w:t>
            </w:r>
          </w:p>
        </w:tc>
        <w:tc>
          <w:tcPr>
            <w:tcW w:w="1811" w:type="dxa"/>
            <w:tcBorders>
              <w:top w:val="single" w:sz="4" w:space="0" w:color="auto"/>
              <w:left w:val="single" w:sz="4" w:space="0" w:color="auto"/>
              <w:bottom w:val="single" w:sz="4" w:space="0" w:color="auto"/>
              <w:right w:val="single" w:sz="4" w:space="0" w:color="auto"/>
            </w:tcBorders>
            <w:vAlign w:val="center"/>
          </w:tcPr>
          <w:p w14:paraId="0EC295D6" w14:textId="77777777" w:rsidR="00DD46D5" w:rsidRPr="00895034" w:rsidRDefault="00DD46D5" w:rsidP="00DD46D5">
            <w:pPr>
              <w:pStyle w:val="Title"/>
              <w:jc w:val="left"/>
              <w:rPr>
                <w:rFonts w:asciiTheme="majorBidi" w:hAnsiTheme="majorBidi" w:cstheme="majorBidi"/>
                <w:b w:val="0"/>
                <w:bCs w:val="0"/>
                <w:sz w:val="22"/>
                <w:szCs w:val="22"/>
                <w:u w:val="none"/>
              </w:rPr>
            </w:pPr>
            <w:r w:rsidRPr="00895034">
              <w:rPr>
                <w:rFonts w:asciiTheme="majorBidi" w:hAnsiTheme="majorBidi" w:cstheme="majorBidi"/>
                <w:b w:val="0"/>
                <w:bCs w:val="0"/>
                <w:sz w:val="22"/>
                <w:szCs w:val="22"/>
                <w:u w:val="none"/>
              </w:rPr>
              <w:t>28-Jul-2019</w:t>
            </w:r>
          </w:p>
        </w:tc>
      </w:tr>
      <w:tr w:rsidR="00DD46D5" w:rsidRPr="00002D78" w14:paraId="14D3A4B7" w14:textId="77777777" w:rsidTr="00DD46D5">
        <w:tc>
          <w:tcPr>
            <w:tcW w:w="1171" w:type="dxa"/>
            <w:tcBorders>
              <w:top w:val="single" w:sz="4" w:space="0" w:color="auto"/>
              <w:left w:val="single" w:sz="4" w:space="0" w:color="auto"/>
              <w:bottom w:val="single" w:sz="4" w:space="0" w:color="auto"/>
              <w:right w:val="single" w:sz="4" w:space="0" w:color="auto"/>
            </w:tcBorders>
            <w:vAlign w:val="center"/>
          </w:tcPr>
          <w:p w14:paraId="0C4462A7" w14:textId="77777777" w:rsidR="00DD46D5" w:rsidRPr="00002D78" w:rsidRDefault="00DD46D5" w:rsidP="00DD46D5">
            <w:pPr>
              <w:pStyle w:val="Title"/>
              <w:jc w:val="left"/>
              <w:rPr>
                <w:rFonts w:asciiTheme="majorBidi" w:hAnsiTheme="majorBidi" w:cstheme="majorBidi"/>
                <w:b w:val="0"/>
                <w:bCs w:val="0"/>
                <w:sz w:val="22"/>
                <w:szCs w:val="22"/>
                <w:u w:val="none"/>
              </w:rPr>
            </w:pPr>
            <w:r>
              <w:rPr>
                <w:rFonts w:asciiTheme="majorBidi" w:hAnsiTheme="majorBidi" w:cstheme="majorBidi"/>
                <w:b w:val="0"/>
                <w:bCs w:val="0"/>
                <w:sz w:val="22"/>
                <w:szCs w:val="22"/>
                <w:u w:val="none"/>
              </w:rPr>
              <w:t>D</w:t>
            </w:r>
          </w:p>
        </w:tc>
        <w:tc>
          <w:tcPr>
            <w:tcW w:w="4069" w:type="dxa"/>
            <w:tcBorders>
              <w:top w:val="single" w:sz="4" w:space="0" w:color="auto"/>
              <w:left w:val="single" w:sz="4" w:space="0" w:color="auto"/>
              <w:bottom w:val="single" w:sz="4" w:space="0" w:color="auto"/>
              <w:right w:val="single" w:sz="4" w:space="0" w:color="auto"/>
            </w:tcBorders>
            <w:vAlign w:val="center"/>
          </w:tcPr>
          <w:p w14:paraId="36895EA2" w14:textId="77777777" w:rsidR="00DD46D5" w:rsidRPr="00002D78" w:rsidRDefault="00DD46D5" w:rsidP="00DD46D5">
            <w:pPr>
              <w:pStyle w:val="Title"/>
              <w:jc w:val="left"/>
              <w:rPr>
                <w:rFonts w:asciiTheme="majorBidi" w:hAnsiTheme="majorBidi" w:cstheme="majorBidi"/>
                <w:b w:val="0"/>
                <w:bCs w:val="0"/>
                <w:sz w:val="20"/>
                <w:szCs w:val="20"/>
                <w:u w:val="none"/>
              </w:rPr>
            </w:pPr>
            <w:r w:rsidRPr="00D237F3">
              <w:rPr>
                <w:rFonts w:asciiTheme="majorBidi" w:hAnsiTheme="majorBidi" w:cstheme="majorBidi"/>
                <w:b w:val="0"/>
                <w:bCs w:val="0"/>
                <w:sz w:val="22"/>
                <w:szCs w:val="22"/>
                <w:u w:val="none"/>
                <w:rPrChange w:id="21" w:author="Liat Talias" w:date="2023-08-06T10:45:00Z">
                  <w:rPr>
                    <w:rFonts w:asciiTheme="majorBidi" w:hAnsiTheme="majorBidi" w:cstheme="majorBidi"/>
                    <w:b w:val="0"/>
                    <w:bCs w:val="0"/>
                    <w:sz w:val="20"/>
                    <w:szCs w:val="20"/>
                    <w:u w:val="none"/>
                  </w:rPr>
                </w:rPrChange>
              </w:rPr>
              <w:t xml:space="preserve">Moved to </w:t>
            </w:r>
            <w:proofErr w:type="spellStart"/>
            <w:r w:rsidRPr="00D237F3">
              <w:rPr>
                <w:rFonts w:asciiTheme="majorBidi" w:hAnsiTheme="majorBidi" w:cstheme="majorBidi"/>
                <w:b w:val="0"/>
                <w:bCs w:val="0"/>
                <w:sz w:val="22"/>
                <w:szCs w:val="22"/>
                <w:u w:val="none"/>
                <w:rPrChange w:id="22" w:author="Liat Talias" w:date="2023-08-06T10:45:00Z">
                  <w:rPr>
                    <w:rFonts w:asciiTheme="majorBidi" w:hAnsiTheme="majorBidi" w:cstheme="majorBidi"/>
                    <w:b w:val="0"/>
                    <w:bCs w:val="0"/>
                    <w:sz w:val="20"/>
                    <w:szCs w:val="20"/>
                    <w:u w:val="none"/>
                  </w:rPr>
                </w:rPrChange>
              </w:rPr>
              <w:t>json</w:t>
            </w:r>
            <w:proofErr w:type="spellEnd"/>
            <w:r w:rsidRPr="00D237F3">
              <w:rPr>
                <w:rFonts w:asciiTheme="majorBidi" w:hAnsiTheme="majorBidi" w:cstheme="majorBidi"/>
                <w:b w:val="0"/>
                <w:bCs w:val="0"/>
                <w:sz w:val="22"/>
                <w:szCs w:val="22"/>
                <w:u w:val="none"/>
                <w:rPrChange w:id="23" w:author="Liat Talias" w:date="2023-08-06T10:45:00Z">
                  <w:rPr>
                    <w:rFonts w:asciiTheme="majorBidi" w:hAnsiTheme="majorBidi" w:cstheme="majorBidi"/>
                    <w:b w:val="0"/>
                    <w:bCs w:val="0"/>
                    <w:sz w:val="20"/>
                    <w:szCs w:val="20"/>
                    <w:u w:val="none"/>
                  </w:rPr>
                </w:rPrChange>
              </w:rPr>
              <w:t xml:space="preserve"> API, add </w:t>
            </w:r>
            <w:proofErr w:type="spellStart"/>
            <w:r w:rsidRPr="00D237F3">
              <w:rPr>
                <w:rFonts w:asciiTheme="majorBidi" w:hAnsiTheme="majorBidi" w:cstheme="majorBidi"/>
                <w:b w:val="0"/>
                <w:bCs w:val="0"/>
                <w:sz w:val="22"/>
                <w:szCs w:val="22"/>
                <w:u w:val="none"/>
                <w:rPrChange w:id="24" w:author="Liat Talias" w:date="2023-08-06T10:45:00Z">
                  <w:rPr>
                    <w:rFonts w:asciiTheme="majorBidi" w:hAnsiTheme="majorBidi" w:cstheme="majorBidi"/>
                    <w:b w:val="0"/>
                    <w:bCs w:val="0"/>
                    <w:sz w:val="20"/>
                    <w:szCs w:val="20"/>
                    <w:u w:val="none"/>
                  </w:rPr>
                </w:rPrChange>
              </w:rPr>
              <w:t>explainability</w:t>
            </w:r>
            <w:proofErr w:type="spellEnd"/>
            <w:r w:rsidRPr="00D237F3">
              <w:rPr>
                <w:rFonts w:asciiTheme="majorBidi" w:hAnsiTheme="majorBidi" w:cstheme="majorBidi"/>
                <w:b w:val="0"/>
                <w:bCs w:val="0"/>
                <w:sz w:val="22"/>
                <w:szCs w:val="22"/>
                <w:u w:val="none"/>
                <w:rPrChange w:id="25" w:author="Liat Talias" w:date="2023-08-06T10:45:00Z">
                  <w:rPr>
                    <w:rFonts w:asciiTheme="majorBidi" w:hAnsiTheme="majorBidi" w:cstheme="majorBidi"/>
                    <w:b w:val="0"/>
                    <w:bCs w:val="0"/>
                    <w:sz w:val="20"/>
                    <w:szCs w:val="20"/>
                    <w:u w:val="none"/>
                  </w:rPr>
                </w:rPrChange>
              </w:rPr>
              <w:t xml:space="preserve"> functionality, added option to check eligibility by model</w:t>
            </w:r>
          </w:p>
        </w:tc>
        <w:tc>
          <w:tcPr>
            <w:tcW w:w="1985" w:type="dxa"/>
            <w:tcBorders>
              <w:top w:val="single" w:sz="4" w:space="0" w:color="auto"/>
              <w:left w:val="single" w:sz="4" w:space="0" w:color="auto"/>
              <w:bottom w:val="single" w:sz="4" w:space="0" w:color="auto"/>
              <w:right w:val="single" w:sz="4" w:space="0" w:color="auto"/>
            </w:tcBorders>
          </w:tcPr>
          <w:p w14:paraId="4F004F02" w14:textId="77777777" w:rsidR="00DD46D5" w:rsidRPr="00002D78" w:rsidRDefault="00DD46D5" w:rsidP="00DD46D5">
            <w:pPr>
              <w:pStyle w:val="Title"/>
              <w:jc w:val="left"/>
              <w:rPr>
                <w:rFonts w:asciiTheme="majorBidi" w:hAnsiTheme="majorBidi" w:cstheme="majorBidi"/>
                <w:b w:val="0"/>
                <w:bCs w:val="0"/>
                <w:sz w:val="20"/>
                <w:szCs w:val="20"/>
                <w:u w:val="none"/>
              </w:rPr>
            </w:pPr>
          </w:p>
        </w:tc>
        <w:tc>
          <w:tcPr>
            <w:tcW w:w="1811" w:type="dxa"/>
            <w:tcBorders>
              <w:top w:val="single" w:sz="4" w:space="0" w:color="auto"/>
              <w:left w:val="single" w:sz="4" w:space="0" w:color="auto"/>
              <w:bottom w:val="single" w:sz="4" w:space="0" w:color="auto"/>
              <w:right w:val="single" w:sz="4" w:space="0" w:color="auto"/>
            </w:tcBorders>
            <w:vAlign w:val="center"/>
          </w:tcPr>
          <w:p w14:paraId="59E3D79E" w14:textId="430AFD58" w:rsidR="00DD46D5" w:rsidRPr="00002D78" w:rsidRDefault="00DD46D5" w:rsidP="00DD46D5">
            <w:pPr>
              <w:pStyle w:val="Title"/>
              <w:jc w:val="left"/>
              <w:rPr>
                <w:rFonts w:asciiTheme="majorBidi" w:hAnsiTheme="majorBidi" w:cstheme="majorBidi"/>
                <w:b w:val="0"/>
                <w:bCs w:val="0"/>
                <w:sz w:val="20"/>
                <w:szCs w:val="20"/>
                <w:u w:val="none"/>
              </w:rPr>
            </w:pPr>
            <w:r w:rsidRPr="00D237F3">
              <w:rPr>
                <w:rFonts w:asciiTheme="majorBidi" w:hAnsiTheme="majorBidi" w:cstheme="majorBidi"/>
                <w:b w:val="0"/>
                <w:bCs w:val="0"/>
                <w:sz w:val="20"/>
                <w:szCs w:val="20"/>
                <w:highlight w:val="yellow"/>
                <w:u w:val="none"/>
                <w:rPrChange w:id="26" w:author="Liat Talias" w:date="2023-08-06T10:45:00Z">
                  <w:rPr>
                    <w:rFonts w:asciiTheme="majorBidi" w:hAnsiTheme="majorBidi" w:cstheme="majorBidi"/>
                    <w:b w:val="0"/>
                    <w:bCs w:val="0"/>
                    <w:sz w:val="20"/>
                    <w:szCs w:val="20"/>
                    <w:u w:val="none"/>
                  </w:rPr>
                </w:rPrChange>
              </w:rPr>
              <w:t>13-Jun</w:t>
            </w:r>
            <w:r w:rsidRPr="00D37DFF">
              <w:rPr>
                <w:rFonts w:asciiTheme="majorBidi" w:hAnsiTheme="majorBidi" w:cstheme="majorBidi"/>
                <w:b w:val="0"/>
                <w:bCs w:val="0"/>
                <w:sz w:val="20"/>
                <w:szCs w:val="20"/>
                <w:highlight w:val="yellow"/>
                <w:u w:val="none"/>
                <w:rPrChange w:id="27" w:author="Liat Talias" w:date="2023-08-06T10:46:00Z">
                  <w:rPr>
                    <w:rFonts w:asciiTheme="majorBidi" w:hAnsiTheme="majorBidi" w:cstheme="majorBidi"/>
                    <w:b w:val="0"/>
                    <w:bCs w:val="0"/>
                    <w:sz w:val="20"/>
                    <w:szCs w:val="20"/>
                    <w:u w:val="none"/>
                  </w:rPr>
                </w:rPrChange>
              </w:rPr>
              <w:t>-</w:t>
            </w:r>
            <w:r w:rsidRPr="00D37DFF">
              <w:rPr>
                <w:rFonts w:asciiTheme="majorBidi" w:hAnsiTheme="majorBidi" w:cstheme="majorBidi"/>
                <w:b w:val="0"/>
                <w:bCs w:val="0"/>
                <w:sz w:val="22"/>
                <w:szCs w:val="22"/>
                <w:highlight w:val="yellow"/>
                <w:u w:val="none"/>
                <w:rPrChange w:id="28" w:author="Liat Talias" w:date="2023-08-06T10:46:00Z">
                  <w:rPr>
                    <w:rFonts w:asciiTheme="majorBidi" w:hAnsiTheme="majorBidi" w:cstheme="majorBidi"/>
                    <w:b w:val="0"/>
                    <w:bCs w:val="0"/>
                    <w:sz w:val="20"/>
                    <w:szCs w:val="20"/>
                    <w:u w:val="none"/>
                  </w:rPr>
                </w:rPrChange>
              </w:rPr>
              <w:t>2023</w:t>
            </w:r>
            <w:ins w:id="29" w:author="Liat Talias" w:date="2023-08-06T10:45:00Z">
              <w:r w:rsidR="00D37DFF" w:rsidRPr="00D37DFF">
                <w:rPr>
                  <w:rFonts w:asciiTheme="majorBidi" w:hAnsiTheme="majorBidi" w:cstheme="majorBidi"/>
                  <w:b w:val="0"/>
                  <w:bCs w:val="0"/>
                  <w:sz w:val="22"/>
                  <w:szCs w:val="22"/>
                  <w:u w:val="none"/>
                  <w:rPrChange w:id="30" w:author="Liat Talias" w:date="2023-08-06T10:46:00Z">
                    <w:rPr>
                      <w:rFonts w:asciiTheme="majorBidi" w:hAnsiTheme="majorBidi" w:cstheme="majorBidi"/>
                      <w:b w:val="0"/>
                      <w:bCs w:val="0"/>
                      <w:sz w:val="20"/>
                      <w:szCs w:val="20"/>
                      <w:u w:val="none"/>
                    </w:rPr>
                  </w:rPrChange>
                </w:rPr>
                <w:t>24-Jul-23</w:t>
              </w:r>
            </w:ins>
          </w:p>
        </w:tc>
      </w:tr>
    </w:tbl>
    <w:p w14:paraId="1662AB91" w14:textId="77777777" w:rsidR="00DD46D5" w:rsidRDefault="00DD46D5" w:rsidP="00DD46D5">
      <w:pPr>
        <w:jc w:val="center"/>
        <w:rPr>
          <w:b/>
          <w:bCs/>
          <w:sz w:val="28"/>
          <w:szCs w:val="28"/>
        </w:rPr>
      </w:pPr>
      <w:r w:rsidRPr="00002D78">
        <w:rPr>
          <w:rFonts w:asciiTheme="majorBidi" w:hAnsiTheme="majorBidi" w:cstheme="majorBidi"/>
        </w:rPr>
        <w:br w:type="page"/>
      </w:r>
      <w:r>
        <w:rPr>
          <w:b/>
          <w:bCs/>
          <w:sz w:val="28"/>
          <w:szCs w:val="28"/>
          <w:u w:val="single"/>
        </w:rPr>
        <w:lastRenderedPageBreak/>
        <w:t>Table of Contents</w:t>
      </w:r>
    </w:p>
    <w:p w14:paraId="625C9E29" w14:textId="77777777" w:rsidR="00DD46D5" w:rsidRDefault="00DD46D5" w:rsidP="00DD46D5">
      <w:pPr>
        <w:jc w:val="both"/>
      </w:pPr>
    </w:p>
    <w:p w14:paraId="162C657C" w14:textId="77777777" w:rsidR="00DD46D5" w:rsidRDefault="00DD46D5" w:rsidP="00DD46D5">
      <w:pPr>
        <w:pStyle w:val="TOC1"/>
        <w:tabs>
          <w:tab w:val="left" w:pos="480"/>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w:instrText>
      </w:r>
      <w:r>
        <w:fldChar w:fldCharType="separate"/>
      </w:r>
      <w:r>
        <w:rPr>
          <w:noProof/>
        </w:rPr>
        <w:t>1.</w:t>
      </w:r>
      <w:r>
        <w:rPr>
          <w:rFonts w:asciiTheme="minorHAnsi" w:eastAsiaTheme="minorEastAsia" w:hAnsiTheme="minorHAnsi" w:cstheme="minorBidi"/>
          <w:b w:val="0"/>
          <w:bCs w:val="0"/>
          <w:caps w:val="0"/>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_Toc137627639 \h </w:instrText>
      </w:r>
      <w:r>
        <w:rPr>
          <w:noProof/>
        </w:rPr>
      </w:r>
      <w:r>
        <w:rPr>
          <w:noProof/>
        </w:rPr>
        <w:fldChar w:fldCharType="separate"/>
      </w:r>
      <w:r>
        <w:rPr>
          <w:noProof/>
        </w:rPr>
        <w:t>3</w:t>
      </w:r>
      <w:r>
        <w:rPr>
          <w:noProof/>
        </w:rPr>
        <w:fldChar w:fldCharType="end"/>
      </w:r>
    </w:p>
    <w:p w14:paraId="403E10AD"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1.1.</w:t>
      </w:r>
      <w:r>
        <w:rPr>
          <w:rFonts w:asciiTheme="minorHAnsi" w:eastAsiaTheme="minorEastAsia" w:hAnsiTheme="minorHAnsi" w:cstheme="minorBidi"/>
          <w:smallCaps w:val="0"/>
          <w:noProof/>
          <w:kern w:val="2"/>
          <w:sz w:val="22"/>
          <w:szCs w:val="22"/>
          <w14:ligatures w14:val="standardContextual"/>
        </w:rPr>
        <w:tab/>
      </w:r>
      <w:r>
        <w:rPr>
          <w:noProof/>
        </w:rPr>
        <w:t>Purpose of This Document</w:t>
      </w:r>
      <w:r>
        <w:rPr>
          <w:noProof/>
        </w:rPr>
        <w:tab/>
      </w:r>
      <w:r>
        <w:rPr>
          <w:noProof/>
        </w:rPr>
        <w:fldChar w:fldCharType="begin"/>
      </w:r>
      <w:r>
        <w:rPr>
          <w:noProof/>
        </w:rPr>
        <w:instrText xml:space="preserve"> PAGEREF _Toc137627640 \h </w:instrText>
      </w:r>
      <w:r>
        <w:rPr>
          <w:noProof/>
        </w:rPr>
      </w:r>
      <w:r>
        <w:rPr>
          <w:noProof/>
        </w:rPr>
        <w:fldChar w:fldCharType="separate"/>
      </w:r>
      <w:r>
        <w:rPr>
          <w:noProof/>
        </w:rPr>
        <w:t>3</w:t>
      </w:r>
      <w:r>
        <w:rPr>
          <w:noProof/>
        </w:rPr>
        <w:fldChar w:fldCharType="end"/>
      </w:r>
    </w:p>
    <w:p w14:paraId="28129364"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1.2.</w:t>
      </w:r>
      <w:r>
        <w:rPr>
          <w:rFonts w:asciiTheme="minorHAnsi" w:eastAsiaTheme="minorEastAsia" w:hAnsiTheme="minorHAnsi" w:cstheme="minorBidi"/>
          <w:smallCaps w:val="0"/>
          <w:noProof/>
          <w:kern w:val="2"/>
          <w:sz w:val="22"/>
          <w:szCs w:val="22"/>
          <w14:ligatures w14:val="standardContextual"/>
        </w:rPr>
        <w:tab/>
      </w:r>
      <w:r>
        <w:rPr>
          <w:noProof/>
        </w:rPr>
        <w:t>Scope</w:t>
      </w:r>
      <w:r>
        <w:rPr>
          <w:noProof/>
        </w:rPr>
        <w:tab/>
      </w:r>
      <w:r>
        <w:rPr>
          <w:noProof/>
        </w:rPr>
        <w:fldChar w:fldCharType="begin"/>
      </w:r>
      <w:r>
        <w:rPr>
          <w:noProof/>
        </w:rPr>
        <w:instrText xml:space="preserve"> PAGEREF _Toc137627641 \h </w:instrText>
      </w:r>
      <w:r>
        <w:rPr>
          <w:noProof/>
        </w:rPr>
      </w:r>
      <w:r>
        <w:rPr>
          <w:noProof/>
        </w:rPr>
        <w:fldChar w:fldCharType="separate"/>
      </w:r>
      <w:r>
        <w:rPr>
          <w:noProof/>
        </w:rPr>
        <w:t>3</w:t>
      </w:r>
      <w:r>
        <w:rPr>
          <w:noProof/>
        </w:rPr>
        <w:fldChar w:fldCharType="end"/>
      </w:r>
    </w:p>
    <w:p w14:paraId="6BAD354C"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1.3.</w:t>
      </w:r>
      <w:r>
        <w:rPr>
          <w:rFonts w:asciiTheme="minorHAnsi" w:eastAsiaTheme="minorEastAsia" w:hAnsiTheme="minorHAnsi" w:cstheme="minorBidi"/>
          <w:smallCaps w:val="0"/>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_Toc137627642 \h </w:instrText>
      </w:r>
      <w:r>
        <w:rPr>
          <w:noProof/>
        </w:rPr>
      </w:r>
      <w:r>
        <w:rPr>
          <w:noProof/>
        </w:rPr>
        <w:fldChar w:fldCharType="separate"/>
      </w:r>
      <w:r>
        <w:rPr>
          <w:noProof/>
        </w:rPr>
        <w:t>3</w:t>
      </w:r>
      <w:r>
        <w:rPr>
          <w:noProof/>
        </w:rPr>
        <w:fldChar w:fldCharType="end"/>
      </w:r>
    </w:p>
    <w:p w14:paraId="6EE299DF"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1.4.</w:t>
      </w:r>
      <w:r>
        <w:rPr>
          <w:rFonts w:asciiTheme="minorHAnsi" w:eastAsiaTheme="minorEastAsia" w:hAnsiTheme="minorHAnsi" w:cstheme="minorBidi"/>
          <w:smallCaps w:val="0"/>
          <w:noProof/>
          <w:kern w:val="2"/>
          <w:sz w:val="22"/>
          <w:szCs w:val="22"/>
          <w14:ligatures w14:val="standardContextual"/>
        </w:rPr>
        <w:tab/>
      </w:r>
      <w:r>
        <w:rPr>
          <w:noProof/>
        </w:rPr>
        <w:t>System Overview</w:t>
      </w:r>
      <w:r>
        <w:rPr>
          <w:noProof/>
        </w:rPr>
        <w:tab/>
      </w:r>
      <w:r>
        <w:rPr>
          <w:noProof/>
        </w:rPr>
        <w:fldChar w:fldCharType="begin"/>
      </w:r>
      <w:r>
        <w:rPr>
          <w:noProof/>
        </w:rPr>
        <w:instrText xml:space="preserve"> PAGEREF _Toc137627643 \h </w:instrText>
      </w:r>
      <w:r>
        <w:rPr>
          <w:noProof/>
        </w:rPr>
      </w:r>
      <w:r>
        <w:rPr>
          <w:noProof/>
        </w:rPr>
        <w:fldChar w:fldCharType="separate"/>
      </w:r>
      <w:r>
        <w:rPr>
          <w:noProof/>
        </w:rPr>
        <w:t>3</w:t>
      </w:r>
      <w:r>
        <w:rPr>
          <w:noProof/>
        </w:rPr>
        <w:fldChar w:fldCharType="end"/>
      </w:r>
    </w:p>
    <w:p w14:paraId="0635E432"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1.5.</w:t>
      </w:r>
      <w:r>
        <w:rPr>
          <w:rFonts w:asciiTheme="minorHAnsi" w:eastAsiaTheme="minorEastAsia" w:hAnsiTheme="minorHAnsi" w:cstheme="minorBidi"/>
          <w:smallCaps w:val="0"/>
          <w:noProof/>
          <w:kern w:val="2"/>
          <w:sz w:val="22"/>
          <w:szCs w:val="22"/>
          <w14:ligatures w14:val="standardContextual"/>
        </w:rPr>
        <w:tab/>
      </w:r>
      <w:r>
        <w:rPr>
          <w:noProof/>
        </w:rPr>
        <w:t>Applicable Documents</w:t>
      </w:r>
      <w:r>
        <w:rPr>
          <w:noProof/>
        </w:rPr>
        <w:tab/>
      </w:r>
      <w:r>
        <w:rPr>
          <w:noProof/>
        </w:rPr>
        <w:fldChar w:fldCharType="begin"/>
      </w:r>
      <w:r>
        <w:rPr>
          <w:noProof/>
        </w:rPr>
        <w:instrText xml:space="preserve"> PAGEREF _Toc137627644 \h </w:instrText>
      </w:r>
      <w:r>
        <w:rPr>
          <w:noProof/>
        </w:rPr>
      </w:r>
      <w:r>
        <w:rPr>
          <w:noProof/>
        </w:rPr>
        <w:fldChar w:fldCharType="separate"/>
      </w:r>
      <w:r>
        <w:rPr>
          <w:noProof/>
        </w:rPr>
        <w:t>5</w:t>
      </w:r>
      <w:r>
        <w:rPr>
          <w:noProof/>
        </w:rPr>
        <w:fldChar w:fldCharType="end"/>
      </w:r>
    </w:p>
    <w:p w14:paraId="5C800018"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t>1.5.1.</w:t>
      </w:r>
      <w:r>
        <w:rPr>
          <w:rFonts w:asciiTheme="minorHAnsi" w:eastAsiaTheme="minorEastAsia" w:hAnsiTheme="minorHAnsi" w:cstheme="minorBidi"/>
          <w:i w:val="0"/>
          <w:iCs w:val="0"/>
          <w:kern w:val="2"/>
          <w:sz w:val="22"/>
          <w:szCs w:val="22"/>
          <w14:ligatures w14:val="standardContextual"/>
        </w:rPr>
        <w:tab/>
      </w:r>
      <w:r>
        <w:rPr>
          <w:lang w:bidi="ar-SA"/>
        </w:rPr>
        <w:t>Applicable Standards and Regulations</w:t>
      </w:r>
      <w:r>
        <w:tab/>
      </w:r>
      <w:r>
        <w:fldChar w:fldCharType="begin"/>
      </w:r>
      <w:r>
        <w:instrText xml:space="preserve"> PAGEREF _Toc137627645 \h </w:instrText>
      </w:r>
      <w:r>
        <w:fldChar w:fldCharType="separate"/>
      </w:r>
      <w:r>
        <w:t>5</w:t>
      </w:r>
      <w:r>
        <w:fldChar w:fldCharType="end"/>
      </w:r>
    </w:p>
    <w:p w14:paraId="35907FD2"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1.5.2.</w:t>
      </w:r>
      <w:r>
        <w:rPr>
          <w:rFonts w:asciiTheme="minorHAnsi" w:eastAsiaTheme="minorEastAsia" w:hAnsiTheme="minorHAnsi" w:cstheme="minorBidi"/>
          <w:i w:val="0"/>
          <w:iCs w:val="0"/>
          <w:kern w:val="2"/>
          <w:sz w:val="22"/>
          <w:szCs w:val="22"/>
          <w14:ligatures w14:val="standardContextual"/>
        </w:rPr>
        <w:tab/>
      </w:r>
      <w:r>
        <w:rPr>
          <w:lang w:bidi="ar-SA"/>
        </w:rPr>
        <w:t>Applicable Procedures and Guidelines</w:t>
      </w:r>
      <w:r>
        <w:tab/>
      </w:r>
      <w:r>
        <w:fldChar w:fldCharType="begin"/>
      </w:r>
      <w:r>
        <w:instrText xml:space="preserve"> PAGEREF _Toc137627646 \h </w:instrText>
      </w:r>
      <w:r>
        <w:fldChar w:fldCharType="separate"/>
      </w:r>
      <w:r>
        <w:t>5</w:t>
      </w:r>
      <w:r>
        <w:fldChar w:fldCharType="end"/>
      </w:r>
    </w:p>
    <w:p w14:paraId="038472BC"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1.5.3.</w:t>
      </w:r>
      <w:r>
        <w:rPr>
          <w:rFonts w:asciiTheme="minorHAnsi" w:eastAsiaTheme="minorEastAsia" w:hAnsiTheme="minorHAnsi" w:cstheme="minorBidi"/>
          <w:i w:val="0"/>
          <w:iCs w:val="0"/>
          <w:kern w:val="2"/>
          <w:sz w:val="22"/>
          <w:szCs w:val="22"/>
          <w14:ligatures w14:val="standardContextual"/>
        </w:rPr>
        <w:tab/>
      </w:r>
      <w:r>
        <w:rPr>
          <w:lang w:bidi="ar-SA"/>
        </w:rPr>
        <w:t>Applicable Project Documents</w:t>
      </w:r>
      <w:r>
        <w:tab/>
      </w:r>
      <w:r>
        <w:fldChar w:fldCharType="begin"/>
      </w:r>
      <w:r>
        <w:instrText xml:space="preserve"> PAGEREF _Toc137627647 \h </w:instrText>
      </w:r>
      <w:r>
        <w:fldChar w:fldCharType="separate"/>
      </w:r>
      <w:r>
        <w:t>5</w:t>
      </w:r>
      <w:r>
        <w:fldChar w:fldCharType="end"/>
      </w:r>
    </w:p>
    <w:p w14:paraId="0B3248CD"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1.6.</w:t>
      </w:r>
      <w:r>
        <w:rPr>
          <w:rFonts w:asciiTheme="minorHAnsi" w:eastAsiaTheme="minorEastAsia" w:hAnsiTheme="minorHAnsi" w:cstheme="minorBidi"/>
          <w:smallCaps w:val="0"/>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_Toc137627648 \h </w:instrText>
      </w:r>
      <w:r>
        <w:rPr>
          <w:noProof/>
        </w:rPr>
      </w:r>
      <w:r>
        <w:rPr>
          <w:noProof/>
        </w:rPr>
        <w:fldChar w:fldCharType="separate"/>
      </w:r>
      <w:r>
        <w:rPr>
          <w:noProof/>
        </w:rPr>
        <w:t>5</w:t>
      </w:r>
      <w:r>
        <w:rPr>
          <w:noProof/>
        </w:rPr>
        <w:fldChar w:fldCharType="end"/>
      </w:r>
    </w:p>
    <w:p w14:paraId="231FA449" w14:textId="77777777" w:rsidR="00DD46D5" w:rsidRDefault="00DD46D5" w:rsidP="00DD46D5">
      <w:pPr>
        <w:pStyle w:val="TOC1"/>
        <w:tabs>
          <w:tab w:val="left" w:pos="480"/>
        </w:tabs>
        <w:rPr>
          <w:rFonts w:asciiTheme="minorHAnsi" w:eastAsiaTheme="minorEastAsia" w:hAnsiTheme="minorHAnsi" w:cstheme="minorBidi"/>
          <w:b w:val="0"/>
          <w:bCs w:val="0"/>
          <w:caps w:val="0"/>
          <w:noProof/>
          <w:kern w:val="2"/>
          <w:sz w:val="22"/>
          <w:szCs w:val="22"/>
          <w14:ligatures w14:val="standardContextual"/>
        </w:rPr>
      </w:pPr>
      <w:r>
        <w:rPr>
          <w:noProof/>
        </w:rPr>
        <w:t>2.</w:t>
      </w:r>
      <w:r>
        <w:rPr>
          <w:rFonts w:asciiTheme="minorHAnsi" w:eastAsiaTheme="minorEastAsia" w:hAnsiTheme="minorHAnsi" w:cstheme="minorBidi"/>
          <w:b w:val="0"/>
          <w:bCs w:val="0"/>
          <w:caps w:val="0"/>
          <w:noProof/>
          <w:kern w:val="2"/>
          <w:sz w:val="22"/>
          <w:szCs w:val="22"/>
          <w14:ligatures w14:val="standardContextual"/>
        </w:rPr>
        <w:tab/>
      </w:r>
      <w:r>
        <w:rPr>
          <w:noProof/>
        </w:rPr>
        <w:t>System Architecture</w:t>
      </w:r>
      <w:r>
        <w:rPr>
          <w:noProof/>
        </w:rPr>
        <w:tab/>
      </w:r>
      <w:r>
        <w:rPr>
          <w:noProof/>
        </w:rPr>
        <w:fldChar w:fldCharType="begin"/>
      </w:r>
      <w:r>
        <w:rPr>
          <w:noProof/>
        </w:rPr>
        <w:instrText xml:space="preserve"> PAGEREF _Toc137627649 \h </w:instrText>
      </w:r>
      <w:r>
        <w:rPr>
          <w:noProof/>
        </w:rPr>
      </w:r>
      <w:r>
        <w:rPr>
          <w:noProof/>
        </w:rPr>
        <w:fldChar w:fldCharType="separate"/>
      </w:r>
      <w:r>
        <w:rPr>
          <w:noProof/>
        </w:rPr>
        <w:t>6</w:t>
      </w:r>
      <w:r>
        <w:rPr>
          <w:noProof/>
        </w:rPr>
        <w:fldChar w:fldCharType="end"/>
      </w:r>
    </w:p>
    <w:p w14:paraId="0FEE46C2" w14:textId="77777777" w:rsidR="00DD46D5" w:rsidRDefault="00DD46D5" w:rsidP="00DD46D5">
      <w:pPr>
        <w:pStyle w:val="TOC1"/>
        <w:tabs>
          <w:tab w:val="left" w:pos="480"/>
        </w:tabs>
        <w:rPr>
          <w:rFonts w:asciiTheme="minorHAnsi" w:eastAsiaTheme="minorEastAsia" w:hAnsiTheme="minorHAnsi" w:cstheme="minorBidi"/>
          <w:b w:val="0"/>
          <w:bCs w:val="0"/>
          <w:caps w:val="0"/>
          <w:noProof/>
          <w:kern w:val="2"/>
          <w:sz w:val="22"/>
          <w:szCs w:val="22"/>
          <w14:ligatures w14:val="standardContextual"/>
        </w:rPr>
      </w:pPr>
      <w:r>
        <w:rPr>
          <w:noProof/>
        </w:rPr>
        <w:t>3.</w:t>
      </w:r>
      <w:r>
        <w:rPr>
          <w:rFonts w:asciiTheme="minorHAnsi" w:eastAsiaTheme="minorEastAsia" w:hAnsiTheme="minorHAnsi" w:cstheme="minorBidi"/>
          <w:b w:val="0"/>
          <w:bCs w:val="0"/>
          <w:caps w:val="0"/>
          <w:noProof/>
          <w:kern w:val="2"/>
          <w:sz w:val="22"/>
          <w:szCs w:val="22"/>
          <w14:ligatures w14:val="standardContextual"/>
        </w:rPr>
        <w:tab/>
      </w:r>
      <w:r>
        <w:rPr>
          <w:noProof/>
        </w:rPr>
        <w:t>Decomposition Description</w:t>
      </w:r>
      <w:r>
        <w:rPr>
          <w:noProof/>
        </w:rPr>
        <w:tab/>
      </w:r>
      <w:r>
        <w:rPr>
          <w:noProof/>
        </w:rPr>
        <w:fldChar w:fldCharType="begin"/>
      </w:r>
      <w:r>
        <w:rPr>
          <w:noProof/>
        </w:rPr>
        <w:instrText xml:space="preserve"> PAGEREF _Toc137627650 \h </w:instrText>
      </w:r>
      <w:r>
        <w:rPr>
          <w:noProof/>
        </w:rPr>
      </w:r>
      <w:r>
        <w:rPr>
          <w:noProof/>
        </w:rPr>
        <w:fldChar w:fldCharType="separate"/>
      </w:r>
      <w:r>
        <w:rPr>
          <w:noProof/>
        </w:rPr>
        <w:t>7</w:t>
      </w:r>
      <w:r>
        <w:rPr>
          <w:noProof/>
        </w:rPr>
        <w:fldChar w:fldCharType="end"/>
      </w:r>
    </w:p>
    <w:p w14:paraId="431D49D5"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3.1.</w:t>
      </w:r>
      <w:r>
        <w:rPr>
          <w:rFonts w:asciiTheme="minorHAnsi" w:eastAsiaTheme="minorEastAsia" w:hAnsiTheme="minorHAnsi" w:cstheme="minorBidi"/>
          <w:smallCaps w:val="0"/>
          <w:noProof/>
          <w:kern w:val="2"/>
          <w:sz w:val="22"/>
          <w:szCs w:val="22"/>
          <w14:ligatures w14:val="standardContextual"/>
        </w:rPr>
        <w:tab/>
      </w:r>
      <w:r>
        <w:rPr>
          <w:noProof/>
        </w:rPr>
        <w:t>Overview of Software Classes</w:t>
      </w:r>
      <w:r>
        <w:rPr>
          <w:noProof/>
        </w:rPr>
        <w:tab/>
      </w:r>
      <w:r>
        <w:rPr>
          <w:noProof/>
        </w:rPr>
        <w:fldChar w:fldCharType="begin"/>
      </w:r>
      <w:r>
        <w:rPr>
          <w:noProof/>
        </w:rPr>
        <w:instrText xml:space="preserve"> PAGEREF _Toc137627651 \h </w:instrText>
      </w:r>
      <w:r>
        <w:rPr>
          <w:noProof/>
        </w:rPr>
      </w:r>
      <w:r>
        <w:rPr>
          <w:noProof/>
        </w:rPr>
        <w:fldChar w:fldCharType="separate"/>
      </w:r>
      <w:r>
        <w:rPr>
          <w:noProof/>
        </w:rPr>
        <w:t>7</w:t>
      </w:r>
      <w:r>
        <w:rPr>
          <w:noProof/>
        </w:rPr>
        <w:fldChar w:fldCharType="end"/>
      </w:r>
    </w:p>
    <w:p w14:paraId="55A6438C"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3.2.</w:t>
      </w:r>
      <w:r>
        <w:rPr>
          <w:rFonts w:asciiTheme="minorHAnsi" w:eastAsiaTheme="minorEastAsia" w:hAnsiTheme="minorHAnsi" w:cstheme="minorBidi"/>
          <w:smallCaps w:val="0"/>
          <w:noProof/>
          <w:kern w:val="2"/>
          <w:sz w:val="22"/>
          <w:szCs w:val="22"/>
          <w14:ligatures w14:val="standardContextual"/>
        </w:rPr>
        <w:tab/>
      </w:r>
      <w:r>
        <w:rPr>
          <w:noProof/>
        </w:rPr>
        <w:t>Software Classes Decomposition</w:t>
      </w:r>
      <w:r>
        <w:rPr>
          <w:noProof/>
        </w:rPr>
        <w:tab/>
      </w:r>
      <w:r>
        <w:rPr>
          <w:noProof/>
        </w:rPr>
        <w:fldChar w:fldCharType="begin"/>
      </w:r>
      <w:r>
        <w:rPr>
          <w:noProof/>
        </w:rPr>
        <w:instrText xml:space="preserve"> PAGEREF _Toc137627652 \h </w:instrText>
      </w:r>
      <w:r>
        <w:rPr>
          <w:noProof/>
        </w:rPr>
      </w:r>
      <w:r>
        <w:rPr>
          <w:noProof/>
        </w:rPr>
        <w:fldChar w:fldCharType="separate"/>
      </w:r>
      <w:r>
        <w:rPr>
          <w:noProof/>
        </w:rPr>
        <w:t>7</w:t>
      </w:r>
      <w:r>
        <w:rPr>
          <w:noProof/>
        </w:rPr>
        <w:fldChar w:fldCharType="end"/>
      </w:r>
    </w:p>
    <w:p w14:paraId="667A4386"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3.2.1.</w:t>
      </w:r>
      <w:r>
        <w:rPr>
          <w:rFonts w:asciiTheme="minorHAnsi" w:eastAsiaTheme="minorEastAsia" w:hAnsiTheme="minorHAnsi" w:cstheme="minorBidi"/>
          <w:i w:val="0"/>
          <w:iCs w:val="0"/>
          <w:kern w:val="2"/>
          <w:sz w:val="22"/>
          <w:szCs w:val="22"/>
          <w14:ligatures w14:val="standardContextual"/>
        </w:rPr>
        <w:tab/>
      </w:r>
      <w:r>
        <w:rPr>
          <w:lang w:bidi="ar-SA"/>
        </w:rPr>
        <w:t>AlgoMarker</w:t>
      </w:r>
      <w:r>
        <w:tab/>
      </w:r>
      <w:r>
        <w:fldChar w:fldCharType="begin"/>
      </w:r>
      <w:r>
        <w:instrText xml:space="preserve"> PAGEREF _Toc137627653 \h </w:instrText>
      </w:r>
      <w:r>
        <w:fldChar w:fldCharType="separate"/>
      </w:r>
      <w:r>
        <w:t>7</w:t>
      </w:r>
      <w:r>
        <w:fldChar w:fldCharType="end"/>
      </w:r>
    </w:p>
    <w:p w14:paraId="7B7D5A92"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3.2.2.</w:t>
      </w:r>
      <w:r>
        <w:rPr>
          <w:rFonts w:asciiTheme="minorHAnsi" w:eastAsiaTheme="minorEastAsia" w:hAnsiTheme="minorHAnsi" w:cstheme="minorBidi"/>
          <w:i w:val="0"/>
          <w:iCs w:val="0"/>
          <w:kern w:val="2"/>
          <w:sz w:val="22"/>
          <w:szCs w:val="22"/>
          <w14:ligatures w14:val="standardContextual"/>
        </w:rPr>
        <w:tab/>
      </w:r>
      <w:r>
        <w:rPr>
          <w:lang w:bidi="ar-SA"/>
        </w:rPr>
        <w:t>MedialInfraAlgoMarker</w:t>
      </w:r>
      <w:r>
        <w:tab/>
      </w:r>
      <w:r>
        <w:fldChar w:fldCharType="begin"/>
      </w:r>
      <w:r>
        <w:instrText xml:space="preserve"> PAGEREF _Toc137627654 \h </w:instrText>
      </w:r>
      <w:r>
        <w:fldChar w:fldCharType="separate"/>
      </w:r>
      <w:r>
        <w:t>7</w:t>
      </w:r>
      <w:r>
        <w:fldChar w:fldCharType="end"/>
      </w:r>
    </w:p>
    <w:p w14:paraId="13088CA7"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3.2.3.</w:t>
      </w:r>
      <w:r>
        <w:rPr>
          <w:rFonts w:asciiTheme="minorHAnsi" w:eastAsiaTheme="minorEastAsia" w:hAnsiTheme="minorHAnsi" w:cstheme="minorBidi"/>
          <w:i w:val="0"/>
          <w:iCs w:val="0"/>
          <w:kern w:val="2"/>
          <w:sz w:val="22"/>
          <w:szCs w:val="22"/>
          <w14:ligatures w14:val="standardContextual"/>
        </w:rPr>
        <w:tab/>
      </w:r>
      <w:r>
        <w:rPr>
          <w:lang w:bidi="ar-SA"/>
        </w:rPr>
        <w:t>Input json for AddDataByType</w:t>
      </w:r>
      <w:r>
        <w:tab/>
      </w:r>
      <w:r>
        <w:fldChar w:fldCharType="begin"/>
      </w:r>
      <w:r>
        <w:instrText xml:space="preserve"> PAGEREF _Toc137627655 \h </w:instrText>
      </w:r>
      <w:r>
        <w:fldChar w:fldCharType="separate"/>
      </w:r>
      <w:r>
        <w:t>8</w:t>
      </w:r>
      <w:r>
        <w:fldChar w:fldCharType="end"/>
      </w:r>
    </w:p>
    <w:p w14:paraId="4A088EA7"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3.2.4.</w:t>
      </w:r>
      <w:r>
        <w:rPr>
          <w:rFonts w:asciiTheme="minorHAnsi" w:eastAsiaTheme="minorEastAsia" w:hAnsiTheme="minorHAnsi" w:cstheme="minorBidi"/>
          <w:i w:val="0"/>
          <w:iCs w:val="0"/>
          <w:kern w:val="2"/>
          <w:sz w:val="22"/>
          <w:szCs w:val="22"/>
          <w14:ligatures w14:val="standardContextual"/>
        </w:rPr>
        <w:tab/>
      </w:r>
      <w:r>
        <w:rPr>
          <w:lang w:bidi="ar-SA"/>
        </w:rPr>
        <w:t>Input json request to CalculateByType</w:t>
      </w:r>
      <w:r>
        <w:tab/>
      </w:r>
      <w:r>
        <w:fldChar w:fldCharType="begin"/>
      </w:r>
      <w:r>
        <w:instrText xml:space="preserve"> PAGEREF _Toc137627656 \h </w:instrText>
      </w:r>
      <w:r>
        <w:fldChar w:fldCharType="separate"/>
      </w:r>
      <w:r>
        <w:t>8</w:t>
      </w:r>
      <w:r>
        <w:fldChar w:fldCharType="end"/>
      </w:r>
    </w:p>
    <w:p w14:paraId="4555680C"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3.2.5.</w:t>
      </w:r>
      <w:r>
        <w:rPr>
          <w:rFonts w:asciiTheme="minorHAnsi" w:eastAsiaTheme="minorEastAsia" w:hAnsiTheme="minorHAnsi" w:cstheme="minorBidi"/>
          <w:i w:val="0"/>
          <w:iCs w:val="0"/>
          <w:kern w:val="2"/>
          <w:sz w:val="22"/>
          <w:szCs w:val="22"/>
          <w14:ligatures w14:val="standardContextual"/>
        </w:rPr>
        <w:tab/>
      </w:r>
      <w:r>
        <w:rPr>
          <w:lang w:bidi="ar-SA"/>
        </w:rPr>
        <w:t>Output json response</w:t>
      </w:r>
      <w:r>
        <w:tab/>
      </w:r>
      <w:r>
        <w:fldChar w:fldCharType="begin"/>
      </w:r>
      <w:r>
        <w:instrText xml:space="preserve"> PAGEREF _Toc137627657 \h </w:instrText>
      </w:r>
      <w:r>
        <w:fldChar w:fldCharType="separate"/>
      </w:r>
      <w:r>
        <w:t>9</w:t>
      </w:r>
      <w:r>
        <w:fldChar w:fldCharType="end"/>
      </w:r>
    </w:p>
    <w:p w14:paraId="788563DB"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sidRPr="00D00B10">
        <w:rPr>
          <w:highlight w:val="white"/>
        </w:rPr>
        <w:t>3.2.6.</w:t>
      </w:r>
      <w:r>
        <w:rPr>
          <w:rFonts w:asciiTheme="minorHAnsi" w:eastAsiaTheme="minorEastAsia" w:hAnsiTheme="minorHAnsi" w:cstheme="minorBidi"/>
          <w:i w:val="0"/>
          <w:iCs w:val="0"/>
          <w:kern w:val="2"/>
          <w:sz w:val="22"/>
          <w:szCs w:val="22"/>
          <w14:ligatures w14:val="standardContextual"/>
        </w:rPr>
        <w:tab/>
      </w:r>
      <w:r w:rsidRPr="00D00B10">
        <w:rPr>
          <w:highlight w:val="white"/>
        </w:rPr>
        <w:t>Explainability output json</w:t>
      </w:r>
      <w:r>
        <w:tab/>
      </w:r>
      <w:r>
        <w:fldChar w:fldCharType="begin"/>
      </w:r>
      <w:r>
        <w:instrText xml:space="preserve"> PAGEREF _Toc137627658 \h </w:instrText>
      </w:r>
      <w:r>
        <w:fldChar w:fldCharType="separate"/>
      </w:r>
      <w:r>
        <w:t>9</w:t>
      </w:r>
      <w:r>
        <w:fldChar w:fldCharType="end"/>
      </w:r>
    </w:p>
    <w:p w14:paraId="3054BE0C"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sidRPr="00D00B10">
        <w:rPr>
          <w:highlight w:val="white"/>
        </w:rPr>
        <w:t>3.2.7.</w:t>
      </w:r>
      <w:r>
        <w:rPr>
          <w:rFonts w:asciiTheme="minorHAnsi" w:eastAsiaTheme="minorEastAsia" w:hAnsiTheme="minorHAnsi" w:cstheme="minorBidi"/>
          <w:i w:val="0"/>
          <w:iCs w:val="0"/>
          <w:kern w:val="2"/>
          <w:sz w:val="22"/>
          <w:szCs w:val="22"/>
          <w14:ligatures w14:val="standardContextual"/>
        </w:rPr>
        <w:tab/>
      </w:r>
      <w:r w:rsidRPr="00D00B10">
        <w:rPr>
          <w:highlight w:val="white"/>
        </w:rPr>
        <w:t>CalculateByType API flow</w:t>
      </w:r>
      <w:r>
        <w:tab/>
      </w:r>
      <w:r>
        <w:fldChar w:fldCharType="begin"/>
      </w:r>
      <w:r>
        <w:instrText xml:space="preserve"> PAGEREF _Toc137627659 \h </w:instrText>
      </w:r>
      <w:r>
        <w:fldChar w:fldCharType="separate"/>
      </w:r>
      <w:r>
        <w:t>10</w:t>
      </w:r>
      <w:r>
        <w:fldChar w:fldCharType="end"/>
      </w:r>
    </w:p>
    <w:p w14:paraId="3E0BA501"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eastAsia="he-IL"/>
        </w:rPr>
        <w:t>3.2.8.</w:t>
      </w:r>
      <w:r>
        <w:rPr>
          <w:rFonts w:asciiTheme="minorHAnsi" w:eastAsiaTheme="minorEastAsia" w:hAnsiTheme="minorHAnsi" w:cstheme="minorBidi"/>
          <w:i w:val="0"/>
          <w:iCs w:val="0"/>
          <w:kern w:val="2"/>
          <w:sz w:val="22"/>
          <w:szCs w:val="22"/>
          <w14:ligatures w14:val="standardContextual"/>
        </w:rPr>
        <w:tab/>
      </w:r>
      <w:r>
        <w:rPr>
          <w:lang w:eastAsia="he-IL"/>
        </w:rPr>
        <w:t>Error codes:</w:t>
      </w:r>
      <w:r>
        <w:tab/>
      </w:r>
      <w:r>
        <w:fldChar w:fldCharType="begin"/>
      </w:r>
      <w:r>
        <w:instrText xml:space="preserve"> PAGEREF _Toc137627660 \h </w:instrText>
      </w:r>
      <w:r>
        <w:fldChar w:fldCharType="separate"/>
      </w:r>
      <w:r>
        <w:t>11</w:t>
      </w:r>
      <w:r>
        <w:fldChar w:fldCharType="end"/>
      </w:r>
    </w:p>
    <w:p w14:paraId="5FC5FE9D"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3.3.</w:t>
      </w:r>
      <w:r>
        <w:rPr>
          <w:rFonts w:asciiTheme="minorHAnsi" w:eastAsiaTheme="minorEastAsia" w:hAnsiTheme="minorHAnsi" w:cstheme="minorBidi"/>
          <w:smallCaps w:val="0"/>
          <w:noProof/>
          <w:kern w:val="2"/>
          <w:sz w:val="22"/>
          <w:szCs w:val="22"/>
          <w14:ligatures w14:val="standardContextual"/>
        </w:rPr>
        <w:tab/>
      </w:r>
      <w:r>
        <w:rPr>
          <w:noProof/>
        </w:rPr>
        <w:t>Runtime Decomposition</w:t>
      </w:r>
      <w:r>
        <w:rPr>
          <w:noProof/>
        </w:rPr>
        <w:tab/>
      </w:r>
      <w:r>
        <w:rPr>
          <w:noProof/>
        </w:rPr>
        <w:fldChar w:fldCharType="begin"/>
      </w:r>
      <w:r>
        <w:rPr>
          <w:noProof/>
        </w:rPr>
        <w:instrText xml:space="preserve"> PAGEREF _Toc137627661 \h </w:instrText>
      </w:r>
      <w:r>
        <w:rPr>
          <w:noProof/>
        </w:rPr>
      </w:r>
      <w:r>
        <w:rPr>
          <w:noProof/>
        </w:rPr>
        <w:fldChar w:fldCharType="separate"/>
      </w:r>
      <w:r>
        <w:rPr>
          <w:noProof/>
        </w:rPr>
        <w:t>11</w:t>
      </w:r>
      <w:r>
        <w:rPr>
          <w:noProof/>
        </w:rPr>
        <w:fldChar w:fldCharType="end"/>
      </w:r>
    </w:p>
    <w:p w14:paraId="49C5B26A" w14:textId="77777777" w:rsidR="00DD46D5" w:rsidRDefault="00DD46D5" w:rsidP="00DD46D5">
      <w:pPr>
        <w:pStyle w:val="TOC1"/>
        <w:tabs>
          <w:tab w:val="left" w:pos="480"/>
        </w:tabs>
        <w:rPr>
          <w:rFonts w:asciiTheme="minorHAnsi" w:eastAsiaTheme="minorEastAsia" w:hAnsiTheme="minorHAnsi" w:cstheme="minorBidi"/>
          <w:b w:val="0"/>
          <w:bCs w:val="0"/>
          <w:caps w:val="0"/>
          <w:noProof/>
          <w:kern w:val="2"/>
          <w:sz w:val="22"/>
          <w:szCs w:val="22"/>
          <w14:ligatures w14:val="standardContextual"/>
        </w:rPr>
      </w:pPr>
      <w:r>
        <w:rPr>
          <w:noProof/>
        </w:rPr>
        <w:t>4.</w:t>
      </w:r>
      <w:r>
        <w:rPr>
          <w:rFonts w:asciiTheme="minorHAnsi" w:eastAsiaTheme="minorEastAsia" w:hAnsiTheme="minorHAnsi" w:cstheme="minorBidi"/>
          <w:b w:val="0"/>
          <w:bCs w:val="0"/>
          <w:caps w:val="0"/>
          <w:noProof/>
          <w:kern w:val="2"/>
          <w:sz w:val="22"/>
          <w:szCs w:val="22"/>
          <w14:ligatures w14:val="standardContextual"/>
        </w:rPr>
        <w:tab/>
      </w:r>
      <w:r>
        <w:rPr>
          <w:noProof/>
        </w:rPr>
        <w:t>Dependencies Description</w:t>
      </w:r>
      <w:r>
        <w:rPr>
          <w:noProof/>
        </w:rPr>
        <w:tab/>
      </w:r>
      <w:r>
        <w:rPr>
          <w:noProof/>
        </w:rPr>
        <w:fldChar w:fldCharType="begin"/>
      </w:r>
      <w:r>
        <w:rPr>
          <w:noProof/>
        </w:rPr>
        <w:instrText xml:space="preserve"> PAGEREF _Toc137627662 \h </w:instrText>
      </w:r>
      <w:r>
        <w:rPr>
          <w:noProof/>
        </w:rPr>
      </w:r>
      <w:r>
        <w:rPr>
          <w:noProof/>
        </w:rPr>
        <w:fldChar w:fldCharType="separate"/>
      </w:r>
      <w:r>
        <w:rPr>
          <w:noProof/>
        </w:rPr>
        <w:t>11</w:t>
      </w:r>
      <w:r>
        <w:rPr>
          <w:noProof/>
        </w:rPr>
        <w:fldChar w:fldCharType="end"/>
      </w:r>
    </w:p>
    <w:p w14:paraId="405A5D22"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4.1.</w:t>
      </w:r>
      <w:r>
        <w:rPr>
          <w:rFonts w:asciiTheme="minorHAnsi" w:eastAsiaTheme="minorEastAsia" w:hAnsiTheme="minorHAnsi" w:cstheme="minorBidi"/>
          <w:smallCaps w:val="0"/>
          <w:noProof/>
          <w:kern w:val="2"/>
          <w:sz w:val="22"/>
          <w:szCs w:val="22"/>
          <w14:ligatures w14:val="standardContextual"/>
        </w:rPr>
        <w:tab/>
      </w:r>
      <w:r>
        <w:rPr>
          <w:noProof/>
        </w:rPr>
        <w:t>Component Dependencies</w:t>
      </w:r>
      <w:r>
        <w:rPr>
          <w:noProof/>
        </w:rPr>
        <w:tab/>
      </w:r>
      <w:r>
        <w:rPr>
          <w:noProof/>
        </w:rPr>
        <w:fldChar w:fldCharType="begin"/>
      </w:r>
      <w:r>
        <w:rPr>
          <w:noProof/>
        </w:rPr>
        <w:instrText xml:space="preserve"> PAGEREF _Toc137627663 \h </w:instrText>
      </w:r>
      <w:r>
        <w:rPr>
          <w:noProof/>
        </w:rPr>
      </w:r>
      <w:r>
        <w:rPr>
          <w:noProof/>
        </w:rPr>
        <w:fldChar w:fldCharType="separate"/>
      </w:r>
      <w:r>
        <w:rPr>
          <w:noProof/>
        </w:rPr>
        <w:t>11</w:t>
      </w:r>
      <w:r>
        <w:rPr>
          <w:noProof/>
        </w:rPr>
        <w:fldChar w:fldCharType="end"/>
      </w:r>
    </w:p>
    <w:p w14:paraId="65B3A5E9"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4.2.</w:t>
      </w:r>
      <w:r>
        <w:rPr>
          <w:rFonts w:asciiTheme="minorHAnsi" w:eastAsiaTheme="minorEastAsia" w:hAnsiTheme="minorHAnsi" w:cstheme="minorBidi"/>
          <w:smallCaps w:val="0"/>
          <w:noProof/>
          <w:kern w:val="2"/>
          <w:sz w:val="22"/>
          <w:szCs w:val="22"/>
          <w14:ligatures w14:val="standardContextual"/>
        </w:rPr>
        <w:tab/>
      </w:r>
      <w:r>
        <w:rPr>
          <w:noProof/>
        </w:rPr>
        <w:t>Inter-module Dependencies</w:t>
      </w:r>
      <w:r>
        <w:rPr>
          <w:noProof/>
        </w:rPr>
        <w:tab/>
      </w:r>
      <w:r>
        <w:rPr>
          <w:noProof/>
        </w:rPr>
        <w:fldChar w:fldCharType="begin"/>
      </w:r>
      <w:r>
        <w:rPr>
          <w:noProof/>
        </w:rPr>
        <w:instrText xml:space="preserve"> PAGEREF _Toc137627664 \h </w:instrText>
      </w:r>
      <w:r>
        <w:rPr>
          <w:noProof/>
        </w:rPr>
      </w:r>
      <w:r>
        <w:rPr>
          <w:noProof/>
        </w:rPr>
        <w:fldChar w:fldCharType="separate"/>
      </w:r>
      <w:r>
        <w:rPr>
          <w:noProof/>
        </w:rPr>
        <w:t>11</w:t>
      </w:r>
      <w:r>
        <w:rPr>
          <w:noProof/>
        </w:rPr>
        <w:fldChar w:fldCharType="end"/>
      </w:r>
    </w:p>
    <w:p w14:paraId="37F0BD34"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4.2.1.</w:t>
      </w:r>
      <w:r>
        <w:rPr>
          <w:rFonts w:asciiTheme="minorHAnsi" w:eastAsiaTheme="minorEastAsia" w:hAnsiTheme="minorHAnsi" w:cstheme="minorBidi"/>
          <w:i w:val="0"/>
          <w:iCs w:val="0"/>
          <w:kern w:val="2"/>
          <w:sz w:val="22"/>
          <w:szCs w:val="22"/>
          <w14:ligatures w14:val="standardContextual"/>
        </w:rPr>
        <w:tab/>
      </w:r>
      <w:r>
        <w:rPr>
          <w:lang w:bidi="ar-SA"/>
        </w:rPr>
        <w:t>Dependency map</w:t>
      </w:r>
      <w:r>
        <w:tab/>
      </w:r>
      <w:r>
        <w:fldChar w:fldCharType="begin"/>
      </w:r>
      <w:r>
        <w:instrText xml:space="preserve"> PAGEREF _Toc137627665 \h </w:instrText>
      </w:r>
      <w:r>
        <w:fldChar w:fldCharType="separate"/>
      </w:r>
      <w:r>
        <w:t>11</w:t>
      </w:r>
      <w:r>
        <w:fldChar w:fldCharType="end"/>
      </w:r>
    </w:p>
    <w:p w14:paraId="29973A66"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4.3.</w:t>
      </w:r>
      <w:r>
        <w:rPr>
          <w:rFonts w:asciiTheme="minorHAnsi" w:eastAsiaTheme="minorEastAsia" w:hAnsiTheme="minorHAnsi" w:cstheme="minorBidi"/>
          <w:smallCaps w:val="0"/>
          <w:noProof/>
          <w:kern w:val="2"/>
          <w:sz w:val="22"/>
          <w:szCs w:val="22"/>
          <w14:ligatures w14:val="standardContextual"/>
        </w:rPr>
        <w:tab/>
      </w:r>
      <w:r>
        <w:rPr>
          <w:noProof/>
        </w:rPr>
        <w:t>Threading Dependencies</w:t>
      </w:r>
      <w:r>
        <w:rPr>
          <w:noProof/>
        </w:rPr>
        <w:tab/>
      </w:r>
      <w:r>
        <w:rPr>
          <w:noProof/>
        </w:rPr>
        <w:fldChar w:fldCharType="begin"/>
      </w:r>
      <w:r>
        <w:rPr>
          <w:noProof/>
        </w:rPr>
        <w:instrText xml:space="preserve"> PAGEREF _Toc137627666 \h </w:instrText>
      </w:r>
      <w:r>
        <w:rPr>
          <w:noProof/>
        </w:rPr>
      </w:r>
      <w:r>
        <w:rPr>
          <w:noProof/>
        </w:rPr>
        <w:fldChar w:fldCharType="separate"/>
      </w:r>
      <w:r>
        <w:rPr>
          <w:noProof/>
        </w:rPr>
        <w:t>12</w:t>
      </w:r>
      <w:r>
        <w:rPr>
          <w:noProof/>
        </w:rPr>
        <w:fldChar w:fldCharType="end"/>
      </w:r>
    </w:p>
    <w:p w14:paraId="29A831F9"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4.4.</w:t>
      </w:r>
      <w:r>
        <w:rPr>
          <w:rFonts w:asciiTheme="minorHAnsi" w:eastAsiaTheme="minorEastAsia" w:hAnsiTheme="minorHAnsi" w:cstheme="minorBidi"/>
          <w:smallCaps w:val="0"/>
          <w:noProof/>
          <w:kern w:val="2"/>
          <w:sz w:val="22"/>
          <w:szCs w:val="22"/>
          <w14:ligatures w14:val="standardContextual"/>
        </w:rPr>
        <w:tab/>
      </w:r>
      <w:r>
        <w:rPr>
          <w:noProof/>
        </w:rPr>
        <w:t>Data Dependencies</w:t>
      </w:r>
      <w:r>
        <w:rPr>
          <w:noProof/>
        </w:rPr>
        <w:tab/>
      </w:r>
      <w:r>
        <w:rPr>
          <w:noProof/>
        </w:rPr>
        <w:fldChar w:fldCharType="begin"/>
      </w:r>
      <w:r>
        <w:rPr>
          <w:noProof/>
        </w:rPr>
        <w:instrText xml:space="preserve"> PAGEREF _Toc137627667 \h </w:instrText>
      </w:r>
      <w:r>
        <w:rPr>
          <w:noProof/>
        </w:rPr>
      </w:r>
      <w:r>
        <w:rPr>
          <w:noProof/>
        </w:rPr>
        <w:fldChar w:fldCharType="separate"/>
      </w:r>
      <w:r>
        <w:rPr>
          <w:noProof/>
        </w:rPr>
        <w:t>12</w:t>
      </w:r>
      <w:r>
        <w:rPr>
          <w:noProof/>
        </w:rPr>
        <w:fldChar w:fldCharType="end"/>
      </w:r>
    </w:p>
    <w:p w14:paraId="3491EBE8" w14:textId="77777777" w:rsidR="00DD46D5" w:rsidRDefault="00DD46D5" w:rsidP="00DD46D5">
      <w:pPr>
        <w:pStyle w:val="TOC1"/>
        <w:tabs>
          <w:tab w:val="left" w:pos="480"/>
        </w:tabs>
        <w:rPr>
          <w:rFonts w:asciiTheme="minorHAnsi" w:eastAsiaTheme="minorEastAsia" w:hAnsiTheme="minorHAnsi" w:cstheme="minorBidi"/>
          <w:b w:val="0"/>
          <w:bCs w:val="0"/>
          <w:caps w:val="0"/>
          <w:noProof/>
          <w:kern w:val="2"/>
          <w:sz w:val="22"/>
          <w:szCs w:val="22"/>
          <w14:ligatures w14:val="standardContextual"/>
        </w:rPr>
      </w:pPr>
      <w:r>
        <w:rPr>
          <w:noProof/>
        </w:rPr>
        <w:t>5.</w:t>
      </w:r>
      <w:r>
        <w:rPr>
          <w:rFonts w:asciiTheme="minorHAnsi" w:eastAsiaTheme="minorEastAsia" w:hAnsiTheme="minorHAnsi" w:cstheme="minorBidi"/>
          <w:b w:val="0"/>
          <w:bCs w:val="0"/>
          <w:caps w:val="0"/>
          <w:noProof/>
          <w:kern w:val="2"/>
          <w:sz w:val="22"/>
          <w:szCs w:val="22"/>
          <w14:ligatures w14:val="standardContextual"/>
        </w:rPr>
        <w:tab/>
      </w:r>
      <w:r>
        <w:rPr>
          <w:noProof/>
        </w:rPr>
        <w:t>Interface Description</w:t>
      </w:r>
      <w:r>
        <w:rPr>
          <w:noProof/>
        </w:rPr>
        <w:tab/>
      </w:r>
      <w:r>
        <w:rPr>
          <w:noProof/>
        </w:rPr>
        <w:fldChar w:fldCharType="begin"/>
      </w:r>
      <w:r>
        <w:rPr>
          <w:noProof/>
        </w:rPr>
        <w:instrText xml:space="preserve"> PAGEREF _Toc137627668 \h </w:instrText>
      </w:r>
      <w:r>
        <w:rPr>
          <w:noProof/>
        </w:rPr>
      </w:r>
      <w:r>
        <w:rPr>
          <w:noProof/>
        </w:rPr>
        <w:fldChar w:fldCharType="separate"/>
      </w:r>
      <w:r>
        <w:rPr>
          <w:noProof/>
        </w:rPr>
        <w:t>12</w:t>
      </w:r>
      <w:r>
        <w:rPr>
          <w:noProof/>
        </w:rPr>
        <w:fldChar w:fldCharType="end"/>
      </w:r>
    </w:p>
    <w:p w14:paraId="5D1403F0"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5.1.</w:t>
      </w:r>
      <w:r>
        <w:rPr>
          <w:rFonts w:asciiTheme="minorHAnsi" w:eastAsiaTheme="minorEastAsia" w:hAnsiTheme="minorHAnsi" w:cstheme="minorBidi"/>
          <w:smallCaps w:val="0"/>
          <w:noProof/>
          <w:kern w:val="2"/>
          <w:sz w:val="22"/>
          <w:szCs w:val="22"/>
          <w14:ligatures w14:val="standardContextual"/>
        </w:rPr>
        <w:tab/>
      </w:r>
      <w:r>
        <w:rPr>
          <w:noProof/>
        </w:rPr>
        <w:t>AlgoMarker base class API</w:t>
      </w:r>
      <w:r>
        <w:rPr>
          <w:noProof/>
        </w:rPr>
        <w:tab/>
      </w:r>
      <w:r>
        <w:rPr>
          <w:noProof/>
        </w:rPr>
        <w:fldChar w:fldCharType="begin"/>
      </w:r>
      <w:r>
        <w:rPr>
          <w:noProof/>
        </w:rPr>
        <w:instrText xml:space="preserve"> PAGEREF _Toc137627669 \h </w:instrText>
      </w:r>
      <w:r>
        <w:rPr>
          <w:noProof/>
        </w:rPr>
      </w:r>
      <w:r>
        <w:rPr>
          <w:noProof/>
        </w:rPr>
        <w:fldChar w:fldCharType="separate"/>
      </w:r>
      <w:r>
        <w:rPr>
          <w:noProof/>
        </w:rPr>
        <w:t>13</w:t>
      </w:r>
      <w:r>
        <w:rPr>
          <w:noProof/>
        </w:rPr>
        <w:fldChar w:fldCharType="end"/>
      </w:r>
    </w:p>
    <w:p w14:paraId="63E7F42A"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5.2.</w:t>
      </w:r>
      <w:r>
        <w:rPr>
          <w:rFonts w:asciiTheme="minorHAnsi" w:eastAsiaTheme="minorEastAsia" w:hAnsiTheme="minorHAnsi" w:cstheme="minorBidi"/>
          <w:smallCaps w:val="0"/>
          <w:noProof/>
          <w:kern w:val="2"/>
          <w:sz w:val="22"/>
          <w:szCs w:val="22"/>
          <w14:ligatures w14:val="standardContextual"/>
        </w:rPr>
        <w:tab/>
      </w:r>
      <w:r>
        <w:rPr>
          <w:noProof/>
        </w:rPr>
        <w:t>MedialInfraAlgoMarker API</w:t>
      </w:r>
      <w:r>
        <w:rPr>
          <w:noProof/>
        </w:rPr>
        <w:tab/>
      </w:r>
      <w:r>
        <w:rPr>
          <w:noProof/>
        </w:rPr>
        <w:fldChar w:fldCharType="begin"/>
      </w:r>
      <w:r>
        <w:rPr>
          <w:noProof/>
        </w:rPr>
        <w:instrText xml:space="preserve"> PAGEREF _Toc137627670 \h </w:instrText>
      </w:r>
      <w:r>
        <w:rPr>
          <w:noProof/>
        </w:rPr>
      </w:r>
      <w:r>
        <w:rPr>
          <w:noProof/>
        </w:rPr>
        <w:fldChar w:fldCharType="separate"/>
      </w:r>
      <w:r>
        <w:rPr>
          <w:noProof/>
        </w:rPr>
        <w:t>13</w:t>
      </w:r>
      <w:r>
        <w:rPr>
          <w:noProof/>
        </w:rPr>
        <w:fldChar w:fldCharType="end"/>
      </w:r>
    </w:p>
    <w:p w14:paraId="548ED143"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5.2.1.</w:t>
      </w:r>
      <w:r>
        <w:rPr>
          <w:rFonts w:asciiTheme="minorHAnsi" w:eastAsiaTheme="minorEastAsia" w:hAnsiTheme="minorHAnsi" w:cstheme="minorBidi"/>
          <w:i w:val="0"/>
          <w:iCs w:val="0"/>
          <w:kern w:val="2"/>
          <w:sz w:val="22"/>
          <w:szCs w:val="22"/>
          <w14:ligatures w14:val="standardContextual"/>
        </w:rPr>
        <w:tab/>
      </w:r>
      <w:r>
        <w:rPr>
          <w:lang w:bidi="ar-SA"/>
        </w:rPr>
        <w:t>Class API</w:t>
      </w:r>
      <w:r>
        <w:tab/>
      </w:r>
      <w:r>
        <w:fldChar w:fldCharType="begin"/>
      </w:r>
      <w:r>
        <w:instrText xml:space="preserve"> PAGEREF _Toc137627671 \h </w:instrText>
      </w:r>
      <w:r>
        <w:fldChar w:fldCharType="separate"/>
      </w:r>
      <w:r>
        <w:t>13</w:t>
      </w:r>
      <w:r>
        <w:fldChar w:fldCharType="end"/>
      </w:r>
    </w:p>
    <w:p w14:paraId="05FEE7A9"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5.2.2.</w:t>
      </w:r>
      <w:r>
        <w:rPr>
          <w:rFonts w:asciiTheme="minorHAnsi" w:eastAsiaTheme="minorEastAsia" w:hAnsiTheme="minorHAnsi" w:cstheme="minorBidi"/>
          <w:i w:val="0"/>
          <w:iCs w:val="0"/>
          <w:kern w:val="2"/>
          <w:sz w:val="22"/>
          <w:szCs w:val="22"/>
          <w14:ligatures w14:val="standardContextual"/>
        </w:rPr>
        <w:tab/>
      </w:r>
      <w:r>
        <w:rPr>
          <w:lang w:bidi="ar-SA"/>
        </w:rPr>
        <w:t>The configuration file format</w:t>
      </w:r>
      <w:r>
        <w:tab/>
      </w:r>
      <w:r>
        <w:fldChar w:fldCharType="begin"/>
      </w:r>
      <w:r>
        <w:instrText xml:space="preserve"> PAGEREF _Toc137627672 \h </w:instrText>
      </w:r>
      <w:r>
        <w:fldChar w:fldCharType="separate"/>
      </w:r>
      <w:r>
        <w:t>13</w:t>
      </w:r>
      <w:r>
        <w:fldChar w:fldCharType="end"/>
      </w:r>
    </w:p>
    <w:p w14:paraId="1F09FC96"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5.2.2.1.</w:t>
      </w:r>
      <w:r>
        <w:rPr>
          <w:rFonts w:asciiTheme="minorHAnsi" w:eastAsiaTheme="minorEastAsia" w:hAnsiTheme="minorHAnsi" w:cstheme="minorBidi"/>
          <w:i w:val="0"/>
          <w:iCs w:val="0"/>
          <w:kern w:val="2"/>
          <w:sz w:val="22"/>
          <w:szCs w:val="22"/>
          <w14:ligatures w14:val="standardContextual"/>
        </w:rPr>
        <w:tab/>
      </w:r>
      <w:r>
        <w:rPr>
          <w:lang w:bidi="ar-SA"/>
        </w:rPr>
        <w:t>General configuration file parameters</w:t>
      </w:r>
      <w:r>
        <w:tab/>
      </w:r>
      <w:r>
        <w:fldChar w:fldCharType="begin"/>
      </w:r>
      <w:r>
        <w:instrText xml:space="preserve"> PAGEREF _Toc137627673 \h </w:instrText>
      </w:r>
      <w:r>
        <w:fldChar w:fldCharType="separate"/>
      </w:r>
      <w:r>
        <w:t>13</w:t>
      </w:r>
      <w:r>
        <w:fldChar w:fldCharType="end"/>
      </w:r>
    </w:p>
    <w:p w14:paraId="5D2BD730"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5.2.2.2.</w:t>
      </w:r>
      <w:r>
        <w:rPr>
          <w:rFonts w:asciiTheme="minorHAnsi" w:eastAsiaTheme="minorEastAsia" w:hAnsiTheme="minorHAnsi" w:cstheme="minorBidi"/>
          <w:i w:val="0"/>
          <w:iCs w:val="0"/>
          <w:kern w:val="2"/>
          <w:sz w:val="22"/>
          <w:szCs w:val="22"/>
          <w14:ligatures w14:val="standardContextual"/>
        </w:rPr>
        <w:tab/>
      </w:r>
      <w:r>
        <w:rPr>
          <w:lang w:bidi="ar-SA"/>
        </w:rPr>
        <w:t>Eligibility tests configuration</w:t>
      </w:r>
      <w:r>
        <w:tab/>
      </w:r>
      <w:r>
        <w:fldChar w:fldCharType="begin"/>
      </w:r>
      <w:r>
        <w:instrText xml:space="preserve"> PAGEREF _Toc137627674 \h </w:instrText>
      </w:r>
      <w:r>
        <w:fldChar w:fldCharType="separate"/>
      </w:r>
      <w:r>
        <w:t>15</w:t>
      </w:r>
      <w:r>
        <w:fldChar w:fldCharType="end"/>
      </w:r>
    </w:p>
    <w:p w14:paraId="75EB3E53"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5.2.3.</w:t>
      </w:r>
      <w:r>
        <w:rPr>
          <w:rFonts w:asciiTheme="minorHAnsi" w:eastAsiaTheme="minorEastAsia" w:hAnsiTheme="minorHAnsi" w:cstheme="minorBidi"/>
          <w:i w:val="0"/>
          <w:iCs w:val="0"/>
          <w:kern w:val="2"/>
          <w:sz w:val="22"/>
          <w:szCs w:val="22"/>
          <w14:ligatures w14:val="standardContextual"/>
        </w:rPr>
        <w:tab/>
      </w:r>
      <w:r>
        <w:rPr>
          <w:lang w:bidi="ar-SA"/>
        </w:rPr>
        <w:t>Signals and channels</w:t>
      </w:r>
      <w:r>
        <w:tab/>
      </w:r>
      <w:r>
        <w:fldChar w:fldCharType="begin"/>
      </w:r>
      <w:r>
        <w:instrText xml:space="preserve"> PAGEREF _Toc137627675 \h </w:instrText>
      </w:r>
      <w:r>
        <w:fldChar w:fldCharType="separate"/>
      </w:r>
      <w:r>
        <w:t>16</w:t>
      </w:r>
      <w:r>
        <w:fldChar w:fldCharType="end"/>
      </w:r>
    </w:p>
    <w:p w14:paraId="5CC2F9F3" w14:textId="77777777" w:rsidR="00DD46D5" w:rsidRDefault="00DD46D5" w:rsidP="00DD46D5">
      <w:pPr>
        <w:pStyle w:val="TOC3"/>
        <w:rPr>
          <w:rFonts w:asciiTheme="minorHAnsi" w:eastAsiaTheme="minorEastAsia" w:hAnsiTheme="minorHAnsi" w:cstheme="minorBidi"/>
          <w:i w:val="0"/>
          <w:iCs w:val="0"/>
          <w:kern w:val="2"/>
          <w:sz w:val="22"/>
          <w:szCs w:val="22"/>
          <w14:ligatures w14:val="standardContextual"/>
        </w:rPr>
      </w:pPr>
      <w:r>
        <w:rPr>
          <w:lang w:bidi="ar-SA"/>
        </w:rPr>
        <w:t>5.2.4.</w:t>
      </w:r>
      <w:r>
        <w:rPr>
          <w:rFonts w:asciiTheme="minorHAnsi" w:eastAsiaTheme="minorEastAsia" w:hAnsiTheme="minorHAnsi" w:cstheme="minorBidi"/>
          <w:i w:val="0"/>
          <w:iCs w:val="0"/>
          <w:kern w:val="2"/>
          <w:sz w:val="22"/>
          <w:szCs w:val="22"/>
          <w14:ligatures w14:val="standardContextual"/>
        </w:rPr>
        <w:tab/>
      </w:r>
      <w:r>
        <w:rPr>
          <w:lang w:bidi="ar-SA"/>
        </w:rPr>
        <w:t>Timestamps formats</w:t>
      </w:r>
      <w:r>
        <w:tab/>
      </w:r>
      <w:r>
        <w:fldChar w:fldCharType="begin"/>
      </w:r>
      <w:r>
        <w:instrText xml:space="preserve"> PAGEREF _Toc137627676 \h </w:instrText>
      </w:r>
      <w:r>
        <w:fldChar w:fldCharType="separate"/>
      </w:r>
      <w:r>
        <w:t>16</w:t>
      </w:r>
      <w:r>
        <w:fldChar w:fldCharType="end"/>
      </w:r>
    </w:p>
    <w:p w14:paraId="3EFBCC99"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5.3.</w:t>
      </w:r>
      <w:r>
        <w:rPr>
          <w:rFonts w:asciiTheme="minorHAnsi" w:eastAsiaTheme="minorEastAsia" w:hAnsiTheme="minorHAnsi" w:cstheme="minorBidi"/>
          <w:smallCaps w:val="0"/>
          <w:noProof/>
          <w:kern w:val="2"/>
          <w:sz w:val="22"/>
          <w:szCs w:val="22"/>
          <w14:ligatures w14:val="standardContextual"/>
        </w:rPr>
        <w:tab/>
      </w:r>
      <w:r>
        <w:rPr>
          <w:noProof/>
        </w:rPr>
        <w:t>AlgoMarker API – the AM API</w:t>
      </w:r>
      <w:r>
        <w:rPr>
          <w:noProof/>
        </w:rPr>
        <w:tab/>
      </w:r>
      <w:r>
        <w:rPr>
          <w:noProof/>
        </w:rPr>
        <w:fldChar w:fldCharType="begin"/>
      </w:r>
      <w:r>
        <w:rPr>
          <w:noProof/>
        </w:rPr>
        <w:instrText xml:space="preserve"> PAGEREF _Toc137627677 \h </w:instrText>
      </w:r>
      <w:r>
        <w:rPr>
          <w:noProof/>
        </w:rPr>
      </w:r>
      <w:r>
        <w:rPr>
          <w:noProof/>
        </w:rPr>
        <w:fldChar w:fldCharType="separate"/>
      </w:r>
      <w:r>
        <w:rPr>
          <w:noProof/>
        </w:rPr>
        <w:t>16</w:t>
      </w:r>
      <w:r>
        <w:rPr>
          <w:noProof/>
        </w:rPr>
        <w:fldChar w:fldCharType="end"/>
      </w:r>
    </w:p>
    <w:p w14:paraId="5CE4E3F2"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5.4.</w:t>
      </w:r>
      <w:r>
        <w:rPr>
          <w:rFonts w:asciiTheme="minorHAnsi" w:eastAsiaTheme="minorEastAsia" w:hAnsiTheme="minorHAnsi" w:cstheme="minorBidi"/>
          <w:smallCaps w:val="0"/>
          <w:noProof/>
          <w:kern w:val="2"/>
          <w:sz w:val="22"/>
          <w:szCs w:val="22"/>
          <w14:ligatures w14:val="standardContextual"/>
        </w:rPr>
        <w:tab/>
      </w:r>
      <w:r>
        <w:rPr>
          <w:noProof/>
        </w:rPr>
        <w:t>Communications and Hardware Interface</w:t>
      </w:r>
      <w:r>
        <w:rPr>
          <w:noProof/>
        </w:rPr>
        <w:tab/>
      </w:r>
      <w:r>
        <w:rPr>
          <w:noProof/>
        </w:rPr>
        <w:fldChar w:fldCharType="begin"/>
      </w:r>
      <w:r>
        <w:rPr>
          <w:noProof/>
        </w:rPr>
        <w:instrText xml:space="preserve"> PAGEREF _Toc137627678 \h </w:instrText>
      </w:r>
      <w:r>
        <w:rPr>
          <w:noProof/>
        </w:rPr>
      </w:r>
      <w:r>
        <w:rPr>
          <w:noProof/>
        </w:rPr>
        <w:fldChar w:fldCharType="separate"/>
      </w:r>
      <w:r>
        <w:rPr>
          <w:noProof/>
        </w:rPr>
        <w:t>17</w:t>
      </w:r>
      <w:r>
        <w:rPr>
          <w:noProof/>
        </w:rPr>
        <w:fldChar w:fldCharType="end"/>
      </w:r>
    </w:p>
    <w:p w14:paraId="54099700"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5.5.</w:t>
      </w:r>
      <w:r>
        <w:rPr>
          <w:rFonts w:asciiTheme="minorHAnsi" w:eastAsiaTheme="minorEastAsia" w:hAnsiTheme="minorHAnsi" w:cstheme="minorBidi"/>
          <w:smallCaps w:val="0"/>
          <w:noProof/>
          <w:kern w:val="2"/>
          <w:sz w:val="22"/>
          <w:szCs w:val="22"/>
          <w14:ligatures w14:val="standardContextual"/>
        </w:rPr>
        <w:tab/>
      </w:r>
      <w:r>
        <w:rPr>
          <w:noProof/>
        </w:rPr>
        <w:t>External Interface</w:t>
      </w:r>
      <w:r>
        <w:rPr>
          <w:noProof/>
        </w:rPr>
        <w:tab/>
      </w:r>
      <w:r>
        <w:rPr>
          <w:noProof/>
        </w:rPr>
        <w:fldChar w:fldCharType="begin"/>
      </w:r>
      <w:r>
        <w:rPr>
          <w:noProof/>
        </w:rPr>
        <w:instrText xml:space="preserve"> PAGEREF _Toc137627679 \h </w:instrText>
      </w:r>
      <w:r>
        <w:rPr>
          <w:noProof/>
        </w:rPr>
      </w:r>
      <w:r>
        <w:rPr>
          <w:noProof/>
        </w:rPr>
        <w:fldChar w:fldCharType="separate"/>
      </w:r>
      <w:r>
        <w:rPr>
          <w:noProof/>
        </w:rPr>
        <w:t>17</w:t>
      </w:r>
      <w:r>
        <w:rPr>
          <w:noProof/>
        </w:rPr>
        <w:fldChar w:fldCharType="end"/>
      </w:r>
    </w:p>
    <w:p w14:paraId="0EF2BDE9" w14:textId="77777777" w:rsidR="00DD46D5" w:rsidRDefault="00DD46D5" w:rsidP="00DD46D5">
      <w:pPr>
        <w:pStyle w:val="TOC1"/>
        <w:tabs>
          <w:tab w:val="left" w:pos="480"/>
        </w:tabs>
        <w:rPr>
          <w:rFonts w:asciiTheme="minorHAnsi" w:eastAsiaTheme="minorEastAsia" w:hAnsiTheme="minorHAnsi" w:cstheme="minorBidi"/>
          <w:b w:val="0"/>
          <w:bCs w:val="0"/>
          <w:caps w:val="0"/>
          <w:noProof/>
          <w:kern w:val="2"/>
          <w:sz w:val="22"/>
          <w:szCs w:val="22"/>
          <w14:ligatures w14:val="standardContextual"/>
        </w:rPr>
      </w:pPr>
      <w:r>
        <w:rPr>
          <w:noProof/>
        </w:rPr>
        <w:t>6.</w:t>
      </w:r>
      <w:r>
        <w:rPr>
          <w:rFonts w:asciiTheme="minorHAnsi" w:eastAsiaTheme="minorEastAsia" w:hAnsiTheme="minorHAnsi" w:cstheme="minorBidi"/>
          <w:b w:val="0"/>
          <w:bCs w:val="0"/>
          <w:caps w:val="0"/>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_Toc137627680 \h </w:instrText>
      </w:r>
      <w:r>
        <w:rPr>
          <w:noProof/>
        </w:rPr>
      </w:r>
      <w:r>
        <w:rPr>
          <w:noProof/>
        </w:rPr>
        <w:fldChar w:fldCharType="separate"/>
      </w:r>
      <w:r>
        <w:rPr>
          <w:noProof/>
        </w:rPr>
        <w:t>17</w:t>
      </w:r>
      <w:r>
        <w:rPr>
          <w:noProof/>
        </w:rPr>
        <w:fldChar w:fldCharType="end"/>
      </w:r>
    </w:p>
    <w:p w14:paraId="116C3E22"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6.1.</w:t>
      </w:r>
      <w:r>
        <w:rPr>
          <w:rFonts w:asciiTheme="minorHAnsi" w:eastAsiaTheme="minorEastAsia" w:hAnsiTheme="minorHAnsi" w:cstheme="minorBidi"/>
          <w:smallCaps w:val="0"/>
          <w:noProof/>
          <w:kern w:val="2"/>
          <w:sz w:val="22"/>
          <w:szCs w:val="22"/>
          <w14:ligatures w14:val="standardContextual"/>
        </w:rPr>
        <w:tab/>
      </w:r>
      <w:r>
        <w:rPr>
          <w:noProof/>
        </w:rPr>
        <w:t>Requirements Traceability from the SRS</w:t>
      </w:r>
      <w:r>
        <w:rPr>
          <w:noProof/>
        </w:rPr>
        <w:tab/>
      </w:r>
      <w:r>
        <w:rPr>
          <w:noProof/>
        </w:rPr>
        <w:fldChar w:fldCharType="begin"/>
      </w:r>
      <w:r>
        <w:rPr>
          <w:noProof/>
        </w:rPr>
        <w:instrText xml:space="preserve"> PAGEREF _Toc137627681 \h </w:instrText>
      </w:r>
      <w:r>
        <w:rPr>
          <w:noProof/>
        </w:rPr>
      </w:r>
      <w:r>
        <w:rPr>
          <w:noProof/>
        </w:rPr>
        <w:fldChar w:fldCharType="separate"/>
      </w:r>
      <w:r>
        <w:rPr>
          <w:noProof/>
        </w:rPr>
        <w:t>17</w:t>
      </w:r>
      <w:r>
        <w:rPr>
          <w:noProof/>
        </w:rPr>
        <w:fldChar w:fldCharType="end"/>
      </w:r>
    </w:p>
    <w:p w14:paraId="00985175" w14:textId="77777777" w:rsidR="00DD46D5" w:rsidRDefault="00DD46D5" w:rsidP="00DD46D5">
      <w:pPr>
        <w:pStyle w:val="TOC2"/>
        <w:tabs>
          <w:tab w:val="left" w:pos="880"/>
        </w:tabs>
        <w:rPr>
          <w:rFonts w:asciiTheme="minorHAnsi" w:eastAsiaTheme="minorEastAsia" w:hAnsiTheme="minorHAnsi" w:cstheme="minorBidi"/>
          <w:smallCaps w:val="0"/>
          <w:noProof/>
          <w:kern w:val="2"/>
          <w:sz w:val="22"/>
          <w:szCs w:val="22"/>
          <w14:ligatures w14:val="standardContextual"/>
        </w:rPr>
      </w:pPr>
      <w:r>
        <w:rPr>
          <w:noProof/>
        </w:rPr>
        <w:t>6.2.</w:t>
      </w:r>
      <w:r>
        <w:rPr>
          <w:rFonts w:asciiTheme="minorHAnsi" w:eastAsiaTheme="minorEastAsia" w:hAnsiTheme="minorHAnsi" w:cstheme="minorBidi"/>
          <w:smallCaps w:val="0"/>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_Toc137627682 \h </w:instrText>
      </w:r>
      <w:r>
        <w:rPr>
          <w:noProof/>
        </w:rPr>
      </w:r>
      <w:r>
        <w:rPr>
          <w:noProof/>
        </w:rPr>
        <w:fldChar w:fldCharType="separate"/>
      </w:r>
      <w:r>
        <w:rPr>
          <w:noProof/>
        </w:rPr>
        <w:t>18</w:t>
      </w:r>
      <w:r>
        <w:rPr>
          <w:noProof/>
        </w:rPr>
        <w:fldChar w:fldCharType="end"/>
      </w:r>
    </w:p>
    <w:p w14:paraId="6E79A455" w14:textId="77777777" w:rsidR="00DD46D5" w:rsidRDefault="00DD46D5" w:rsidP="00DD46D5">
      <w:pPr>
        <w:jc w:val="both"/>
        <w:rPr>
          <w:b/>
          <w:bCs/>
          <w:sz w:val="32"/>
          <w:szCs w:val="32"/>
        </w:rPr>
      </w:pPr>
      <w:r>
        <w:fldChar w:fldCharType="end"/>
      </w:r>
      <w:bookmarkStart w:id="31" w:name="_Toc304369213"/>
      <w:r>
        <w:rPr>
          <w:b/>
          <w:bCs/>
          <w:sz w:val="32"/>
          <w:szCs w:val="32"/>
        </w:rPr>
        <w:t xml:space="preserve"> </w:t>
      </w:r>
    </w:p>
    <w:p w14:paraId="4BA23EE0" w14:textId="77777777" w:rsidR="00DD46D5" w:rsidRDefault="00DD46D5" w:rsidP="00DD46D5">
      <w:r>
        <w:br w:type="page"/>
      </w:r>
    </w:p>
    <w:p w14:paraId="2A52EF44" w14:textId="77777777" w:rsidR="00DD46D5" w:rsidRPr="00B17858" w:rsidRDefault="00DD46D5" w:rsidP="00DD46D5">
      <w:pPr>
        <w:pStyle w:val="Heading1"/>
      </w:pPr>
      <w:bookmarkStart w:id="32" w:name="_Toc137627639"/>
      <w:bookmarkEnd w:id="31"/>
      <w:r w:rsidRPr="00B17858">
        <w:lastRenderedPageBreak/>
        <w:t>Introduction</w:t>
      </w:r>
      <w:bookmarkEnd w:id="32"/>
      <w:r w:rsidRPr="00B17858">
        <w:tab/>
      </w:r>
    </w:p>
    <w:p w14:paraId="4AB1E004" w14:textId="77777777" w:rsidR="00DD46D5" w:rsidRPr="00A37438" w:rsidRDefault="00DD46D5" w:rsidP="00DD46D5">
      <w:pPr>
        <w:pStyle w:val="Heading2"/>
      </w:pPr>
      <w:bookmarkStart w:id="33" w:name="_Toc137627640"/>
      <w:r w:rsidRPr="00A37438">
        <w:t>Purpose</w:t>
      </w:r>
      <w:r>
        <w:t xml:space="preserve"> of This D</w:t>
      </w:r>
      <w:r w:rsidRPr="00A37438">
        <w:t>ocument</w:t>
      </w:r>
      <w:bookmarkEnd w:id="33"/>
    </w:p>
    <w:p w14:paraId="24EBCAE7" w14:textId="77777777" w:rsidR="00DD46D5" w:rsidRPr="00B17858" w:rsidRDefault="00DD46D5" w:rsidP="00DD46D5">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rPr>
          <w:sz w:val="22"/>
          <w:szCs w:val="22"/>
        </w:rPr>
      </w:pPr>
      <w:r w:rsidRPr="00B17858">
        <w:rPr>
          <w:color w:val="000000"/>
          <w:sz w:val="22"/>
          <w:szCs w:val="22"/>
        </w:rPr>
        <w:t xml:space="preserve">This purpose of this document is to present the Software </w:t>
      </w:r>
      <w:r w:rsidRPr="00B17858">
        <w:rPr>
          <w:sz w:val="22"/>
          <w:szCs w:val="22"/>
        </w:rPr>
        <w:t>Design</w:t>
      </w:r>
      <w:r w:rsidRPr="00B17858">
        <w:rPr>
          <w:color w:val="000000"/>
          <w:sz w:val="22"/>
          <w:szCs w:val="22"/>
        </w:rPr>
        <w:t xml:space="preserve"> for the </w:t>
      </w:r>
      <w:r w:rsidRPr="00B17858">
        <w:rPr>
          <w:noProof/>
          <w:sz w:val="22"/>
          <w:szCs w:val="22"/>
        </w:rPr>
        <w:t>AlgoMarker library</w:t>
      </w:r>
      <w:r w:rsidRPr="00B17858">
        <w:rPr>
          <w:color w:val="000000"/>
          <w:sz w:val="22"/>
          <w:szCs w:val="22"/>
        </w:rPr>
        <w:t xml:space="preserve">. </w:t>
      </w:r>
      <w:r w:rsidRPr="00B17858">
        <w:rPr>
          <w:sz w:val="22"/>
          <w:szCs w:val="22"/>
        </w:rPr>
        <w:t>This document forms the baseline for the implementation of the software.</w:t>
      </w:r>
      <w:r>
        <w:rPr>
          <w:sz w:val="22"/>
          <w:szCs w:val="22"/>
        </w:rPr>
        <w:t xml:space="preserve"> The </w:t>
      </w:r>
      <w:proofErr w:type="spellStart"/>
      <w:r>
        <w:rPr>
          <w:sz w:val="22"/>
          <w:szCs w:val="22"/>
        </w:rPr>
        <w:t>AlgoMarker</w:t>
      </w:r>
      <w:proofErr w:type="spellEnd"/>
      <w:r>
        <w:rPr>
          <w:sz w:val="22"/>
          <w:szCs w:val="22"/>
        </w:rPr>
        <w:t xml:space="preserve"> library is provided as a part of </w:t>
      </w:r>
      <w:proofErr w:type="spellStart"/>
      <w:r>
        <w:rPr>
          <w:sz w:val="22"/>
          <w:szCs w:val="22"/>
        </w:rPr>
        <w:t>AlgoMarker</w:t>
      </w:r>
      <w:proofErr w:type="spellEnd"/>
      <w:r>
        <w:rPr>
          <w:sz w:val="22"/>
          <w:szCs w:val="22"/>
        </w:rPr>
        <w:t xml:space="preserve"> products.</w:t>
      </w:r>
    </w:p>
    <w:p w14:paraId="04D3C468" w14:textId="77777777" w:rsidR="00DD46D5" w:rsidRDefault="00DD46D5" w:rsidP="00DD46D5">
      <w:pPr>
        <w:pStyle w:val="Heading2"/>
      </w:pPr>
      <w:bookmarkStart w:id="34" w:name="_Toc137627641"/>
      <w:r>
        <w:t>Scope</w:t>
      </w:r>
      <w:bookmarkEnd w:id="34"/>
    </w:p>
    <w:p w14:paraId="4B227E02" w14:textId="77777777" w:rsidR="00DD46D5" w:rsidRDefault="00DD46D5" w:rsidP="00DD46D5">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rPr>
          <w:sz w:val="22"/>
          <w:szCs w:val="22"/>
        </w:rPr>
      </w:pPr>
      <w:r w:rsidRPr="00A37438">
        <w:rPr>
          <w:sz w:val="22"/>
          <w:szCs w:val="22"/>
        </w:rPr>
        <w:t xml:space="preserve">This Software Design Document (SDD) specifies the software design for the software of the </w:t>
      </w:r>
      <w:r w:rsidRPr="00A37438">
        <w:rPr>
          <w:noProof/>
          <w:sz w:val="22"/>
          <w:szCs w:val="22"/>
        </w:rPr>
        <w:t>AlgoMarker library</w:t>
      </w:r>
      <w:r w:rsidRPr="00A37438">
        <w:rPr>
          <w:sz w:val="22"/>
          <w:szCs w:val="22"/>
        </w:rPr>
        <w:t>.</w:t>
      </w:r>
      <w:r w:rsidRPr="00A37438">
        <w:rPr>
          <w:color w:val="FF0000"/>
          <w:sz w:val="22"/>
          <w:szCs w:val="22"/>
        </w:rPr>
        <w:t xml:space="preserve">  </w:t>
      </w:r>
      <w:r w:rsidRPr="00A37438">
        <w:rPr>
          <w:sz w:val="22"/>
          <w:szCs w:val="22"/>
        </w:rPr>
        <w:t>The document is written according to IEEE standards (</w:t>
      </w:r>
      <w:r>
        <w:rPr>
          <w:sz w:val="22"/>
          <w:szCs w:val="22"/>
        </w:rPr>
        <w:t>see para.</w:t>
      </w:r>
      <w:r>
        <w:rPr>
          <w:sz w:val="22"/>
          <w:szCs w:val="22"/>
        </w:rPr>
        <w:fldChar w:fldCharType="begin"/>
      </w:r>
      <w:r>
        <w:rPr>
          <w:sz w:val="22"/>
          <w:szCs w:val="22"/>
        </w:rPr>
        <w:instrText xml:space="preserve"> REF _Ref519061824 \r \h </w:instrText>
      </w:r>
      <w:r>
        <w:rPr>
          <w:sz w:val="22"/>
          <w:szCs w:val="22"/>
        </w:rPr>
      </w:r>
      <w:r>
        <w:rPr>
          <w:sz w:val="22"/>
          <w:szCs w:val="22"/>
        </w:rPr>
        <w:fldChar w:fldCharType="separate"/>
      </w:r>
      <w:r>
        <w:rPr>
          <w:sz w:val="22"/>
          <w:szCs w:val="22"/>
          <w:cs/>
        </w:rPr>
        <w:t>‎</w:t>
      </w:r>
      <w:r>
        <w:rPr>
          <w:sz w:val="22"/>
          <w:szCs w:val="22"/>
        </w:rPr>
        <w:t>1.5.1</w:t>
      </w:r>
      <w:r>
        <w:rPr>
          <w:sz w:val="22"/>
          <w:szCs w:val="22"/>
        </w:rPr>
        <w:fldChar w:fldCharType="end"/>
      </w:r>
      <w:r>
        <w:rPr>
          <w:sz w:val="22"/>
          <w:szCs w:val="22"/>
        </w:rPr>
        <w:t xml:space="preserve"> ref. </w:t>
      </w:r>
      <w:r>
        <w:rPr>
          <w:sz w:val="22"/>
          <w:szCs w:val="22"/>
        </w:rPr>
        <w:fldChar w:fldCharType="begin"/>
      </w:r>
      <w:r>
        <w:rPr>
          <w:sz w:val="22"/>
          <w:szCs w:val="22"/>
        </w:rPr>
        <w:instrText xml:space="preserve"> REF _Ref472424631 \r \h </w:instrText>
      </w:r>
      <w:r>
        <w:rPr>
          <w:sz w:val="22"/>
          <w:szCs w:val="22"/>
        </w:rPr>
      </w:r>
      <w:r>
        <w:rPr>
          <w:sz w:val="22"/>
          <w:szCs w:val="22"/>
        </w:rPr>
        <w:fldChar w:fldCharType="separate"/>
      </w:r>
      <w:r>
        <w:rPr>
          <w:sz w:val="22"/>
          <w:szCs w:val="22"/>
          <w:cs/>
        </w:rPr>
        <w:t>‎</w:t>
      </w:r>
      <w:r>
        <w:rPr>
          <w:sz w:val="22"/>
          <w:szCs w:val="22"/>
        </w:rPr>
        <w:t>1</w:t>
      </w:r>
      <w:r>
        <w:rPr>
          <w:sz w:val="22"/>
          <w:szCs w:val="22"/>
        </w:rPr>
        <w:fldChar w:fldCharType="end"/>
      </w:r>
      <w:r w:rsidRPr="00A37438">
        <w:rPr>
          <w:sz w:val="22"/>
          <w:szCs w:val="22"/>
        </w:rPr>
        <w:t>) with appropriate tailoring.</w:t>
      </w:r>
    </w:p>
    <w:p w14:paraId="0548DD5C" w14:textId="77777777" w:rsidR="00DD46D5" w:rsidRDefault="00DD46D5" w:rsidP="00DD46D5">
      <w:pPr>
        <w:pStyle w:val="Heading2"/>
      </w:pPr>
      <w:bookmarkStart w:id="35" w:name="_Toc137627642"/>
      <w:r>
        <w:t>Definitions, Acronyms and Abbreviations</w:t>
      </w:r>
      <w:bookmarkEnd w:id="35"/>
    </w:p>
    <w:p w14:paraId="5760C29A" w14:textId="77777777" w:rsidR="00DD46D5" w:rsidRPr="000C2D66" w:rsidRDefault="00DD46D5" w:rsidP="00DD46D5">
      <w:pPr>
        <w:pStyle w:val="NormalWeb"/>
        <w:rPr>
          <w:rFonts w:ascii="Times New Roman" w:eastAsia="Times New Roman" w:hAnsi="Times New Roman" w:cs="Arial"/>
          <w:sz w:val="22"/>
          <w:szCs w:val="22"/>
        </w:rPr>
      </w:pPr>
      <w:r w:rsidRPr="00B4132F">
        <w:rPr>
          <w:rFonts w:ascii="Times New Roman" w:eastAsia="Times New Roman" w:hAnsi="Times New Roman" w:cs="Arial"/>
          <w:sz w:val="22"/>
          <w:szCs w:val="22"/>
        </w:rPr>
        <w:t>The IEEE standard (see para.</w:t>
      </w:r>
      <w:r>
        <w:rPr>
          <w:rFonts w:ascii="Times New Roman" w:eastAsia="Times New Roman" w:hAnsi="Times New Roman" w:cs="Arial"/>
          <w:sz w:val="22"/>
          <w:szCs w:val="22"/>
        </w:rPr>
        <w:t xml:space="preserve"> </w:t>
      </w:r>
      <w:r>
        <w:rPr>
          <w:rFonts w:ascii="Times New Roman" w:eastAsia="Times New Roman" w:hAnsi="Times New Roman" w:cs="Arial"/>
          <w:sz w:val="22"/>
          <w:szCs w:val="22"/>
        </w:rPr>
        <w:fldChar w:fldCharType="begin"/>
      </w:r>
      <w:r>
        <w:rPr>
          <w:rFonts w:ascii="Times New Roman" w:eastAsia="Times New Roman" w:hAnsi="Times New Roman" w:cs="Arial"/>
          <w:sz w:val="22"/>
          <w:szCs w:val="22"/>
        </w:rPr>
        <w:instrText xml:space="preserve"> REF _Ref519062018 \r \h </w:instrText>
      </w:r>
      <w:r>
        <w:rPr>
          <w:rFonts w:ascii="Times New Roman" w:eastAsia="Times New Roman" w:hAnsi="Times New Roman" w:cs="Arial"/>
          <w:sz w:val="22"/>
          <w:szCs w:val="22"/>
        </w:rPr>
      </w:r>
      <w:r>
        <w:rPr>
          <w:rFonts w:ascii="Times New Roman" w:eastAsia="Times New Roman" w:hAnsi="Times New Roman" w:cs="Arial"/>
          <w:sz w:val="22"/>
          <w:szCs w:val="22"/>
        </w:rPr>
        <w:fldChar w:fldCharType="separate"/>
      </w:r>
      <w:r>
        <w:rPr>
          <w:rFonts w:ascii="Times New Roman" w:eastAsia="Times New Roman" w:hAnsi="Times New Roman" w:cs="Arial"/>
          <w:sz w:val="22"/>
          <w:szCs w:val="22"/>
          <w:cs/>
        </w:rPr>
        <w:t>‎</w:t>
      </w:r>
      <w:r>
        <w:rPr>
          <w:rFonts w:ascii="Times New Roman" w:eastAsia="Times New Roman" w:hAnsi="Times New Roman" w:cs="Arial"/>
          <w:sz w:val="22"/>
          <w:szCs w:val="22"/>
        </w:rPr>
        <w:t>1.5.1</w:t>
      </w:r>
      <w:r>
        <w:rPr>
          <w:rFonts w:ascii="Times New Roman" w:eastAsia="Times New Roman" w:hAnsi="Times New Roman" w:cs="Arial"/>
          <w:sz w:val="22"/>
          <w:szCs w:val="22"/>
        </w:rPr>
        <w:fldChar w:fldCharType="end"/>
      </w:r>
      <w:r>
        <w:rPr>
          <w:rFonts w:ascii="Times New Roman" w:eastAsia="Times New Roman" w:hAnsi="Times New Roman" w:cs="Arial"/>
          <w:sz w:val="22"/>
          <w:szCs w:val="22"/>
        </w:rPr>
        <w:t xml:space="preserve"> </w:t>
      </w:r>
      <w:r w:rsidRPr="00B4132F">
        <w:rPr>
          <w:rFonts w:ascii="Times New Roman" w:eastAsia="Times New Roman" w:hAnsi="Times New Roman" w:cs="Arial"/>
          <w:sz w:val="22"/>
          <w:szCs w:val="22"/>
        </w:rPr>
        <w:t xml:space="preserve">ref. </w:t>
      </w:r>
      <w:r>
        <w:rPr>
          <w:rFonts w:ascii="Times New Roman" w:eastAsia="Times New Roman" w:hAnsi="Times New Roman" w:cs="Arial"/>
          <w:sz w:val="22"/>
          <w:szCs w:val="22"/>
        </w:rPr>
        <w:fldChar w:fldCharType="begin"/>
      </w:r>
      <w:r>
        <w:rPr>
          <w:rFonts w:ascii="Times New Roman" w:eastAsia="Times New Roman" w:hAnsi="Times New Roman" w:cs="Arial"/>
          <w:sz w:val="22"/>
          <w:szCs w:val="22"/>
        </w:rPr>
        <w:instrText xml:space="preserve"> REF _Ref472425029 \r \h </w:instrText>
      </w:r>
      <w:r>
        <w:rPr>
          <w:rFonts w:ascii="Times New Roman" w:eastAsia="Times New Roman" w:hAnsi="Times New Roman" w:cs="Arial"/>
          <w:sz w:val="22"/>
          <w:szCs w:val="22"/>
        </w:rPr>
      </w:r>
      <w:r>
        <w:rPr>
          <w:rFonts w:ascii="Times New Roman" w:eastAsia="Times New Roman" w:hAnsi="Times New Roman" w:cs="Arial"/>
          <w:sz w:val="22"/>
          <w:szCs w:val="22"/>
        </w:rPr>
        <w:fldChar w:fldCharType="separate"/>
      </w:r>
      <w:r>
        <w:rPr>
          <w:rFonts w:ascii="Times New Roman" w:eastAsia="Times New Roman" w:hAnsi="Times New Roman" w:cs="Arial"/>
          <w:sz w:val="22"/>
          <w:szCs w:val="22"/>
          <w:cs/>
        </w:rPr>
        <w:t>‎</w:t>
      </w:r>
      <w:r>
        <w:rPr>
          <w:rFonts w:ascii="Times New Roman" w:eastAsia="Times New Roman" w:hAnsi="Times New Roman" w:cs="Arial"/>
          <w:sz w:val="22"/>
          <w:szCs w:val="22"/>
        </w:rPr>
        <w:t>2</w:t>
      </w:r>
      <w:r>
        <w:rPr>
          <w:rFonts w:ascii="Times New Roman" w:eastAsia="Times New Roman" w:hAnsi="Times New Roman" w:cs="Arial"/>
          <w:sz w:val="22"/>
          <w:szCs w:val="22"/>
        </w:rPr>
        <w:fldChar w:fldCharType="end"/>
      </w:r>
      <w:r w:rsidRPr="00B4132F">
        <w:rPr>
          <w:rFonts w:ascii="Times New Roman" w:eastAsia="Times New Roman" w:hAnsi="Times New Roman" w:cs="Arial"/>
          <w:sz w:val="22"/>
          <w:szCs w:val="22"/>
        </w:rPr>
        <w:t xml:space="preserve">), and the list of terms, acronyms and abbreviations with their </w:t>
      </w:r>
      <w:r w:rsidRPr="000C2D66">
        <w:rPr>
          <w:rFonts w:ascii="Times New Roman" w:eastAsia="Times New Roman" w:hAnsi="Times New Roman" w:cs="Arial"/>
          <w:sz w:val="22"/>
          <w:szCs w:val="22"/>
        </w:rPr>
        <w:t>associated meanings shown below, are used in this document.</w:t>
      </w:r>
    </w:p>
    <w:tbl>
      <w:tblPr>
        <w:tblW w:w="9763" w:type="dxa"/>
        <w:tblInd w:w="-23" w:type="dxa"/>
        <w:tblBorders>
          <w:top w:val="single" w:sz="12" w:space="0" w:color="auto"/>
          <w:left w:val="single" w:sz="12"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549"/>
        <w:gridCol w:w="2286"/>
        <w:gridCol w:w="6928"/>
      </w:tblGrid>
      <w:tr w:rsidR="00DD46D5" w:rsidRPr="000C2D66" w14:paraId="0210653D" w14:textId="77777777" w:rsidTr="00DD46D5">
        <w:trPr>
          <w:tblHeader/>
        </w:trPr>
        <w:tc>
          <w:tcPr>
            <w:tcW w:w="549" w:type="dxa"/>
            <w:tcBorders>
              <w:top w:val="single" w:sz="18" w:space="0" w:color="auto"/>
              <w:left w:val="single" w:sz="18" w:space="0" w:color="auto"/>
              <w:bottom w:val="single" w:sz="12" w:space="0" w:color="auto"/>
            </w:tcBorders>
            <w:shd w:val="clear" w:color="auto" w:fill="C0C0C0"/>
          </w:tcPr>
          <w:p w14:paraId="36165FEB" w14:textId="77777777" w:rsidR="00DD46D5" w:rsidRPr="000C2D66" w:rsidRDefault="00DD46D5" w:rsidP="00DD46D5">
            <w:pPr>
              <w:ind w:left="-2" w:right="-686"/>
              <w:rPr>
                <w:rFonts w:asciiTheme="majorBidi" w:hAnsiTheme="majorBidi" w:cstheme="majorBidi"/>
                <w:b/>
                <w:bCs/>
                <w:color w:val="000000" w:themeColor="text1"/>
                <w:sz w:val="22"/>
                <w:szCs w:val="22"/>
              </w:rPr>
            </w:pPr>
            <w:r w:rsidRPr="000C2D66">
              <w:rPr>
                <w:rFonts w:asciiTheme="majorBidi" w:hAnsiTheme="majorBidi" w:cstheme="majorBidi"/>
                <w:b/>
                <w:bCs/>
                <w:color w:val="000000" w:themeColor="text1"/>
                <w:sz w:val="22"/>
                <w:szCs w:val="22"/>
              </w:rPr>
              <w:t>#</w:t>
            </w:r>
          </w:p>
        </w:tc>
        <w:tc>
          <w:tcPr>
            <w:tcW w:w="2286" w:type="dxa"/>
            <w:tcBorders>
              <w:top w:val="single" w:sz="18" w:space="0" w:color="auto"/>
              <w:bottom w:val="single" w:sz="12" w:space="0" w:color="auto"/>
            </w:tcBorders>
            <w:shd w:val="clear" w:color="auto" w:fill="C0C0C0"/>
          </w:tcPr>
          <w:p w14:paraId="136A8946" w14:textId="77777777" w:rsidR="00DD46D5" w:rsidRPr="000C2D66" w:rsidRDefault="00DD46D5" w:rsidP="00DD46D5">
            <w:pPr>
              <w:rPr>
                <w:rFonts w:asciiTheme="majorBidi" w:hAnsiTheme="majorBidi" w:cstheme="majorBidi"/>
                <w:b/>
                <w:bCs/>
                <w:color w:val="000000" w:themeColor="text1"/>
                <w:sz w:val="22"/>
                <w:szCs w:val="22"/>
              </w:rPr>
            </w:pPr>
            <w:r w:rsidRPr="000C2D66">
              <w:rPr>
                <w:rFonts w:asciiTheme="majorBidi" w:hAnsiTheme="majorBidi" w:cstheme="majorBidi"/>
                <w:b/>
                <w:bCs/>
                <w:color w:val="000000" w:themeColor="text1"/>
                <w:sz w:val="22"/>
                <w:szCs w:val="22"/>
              </w:rPr>
              <w:t>Term/ Acronym</w:t>
            </w:r>
          </w:p>
        </w:tc>
        <w:tc>
          <w:tcPr>
            <w:tcW w:w="6928" w:type="dxa"/>
            <w:tcBorders>
              <w:top w:val="single" w:sz="18" w:space="0" w:color="auto"/>
              <w:bottom w:val="single" w:sz="12" w:space="0" w:color="auto"/>
            </w:tcBorders>
            <w:shd w:val="clear" w:color="auto" w:fill="C0C0C0"/>
          </w:tcPr>
          <w:p w14:paraId="7921002B" w14:textId="77777777" w:rsidR="00DD46D5" w:rsidRPr="000C2D66" w:rsidRDefault="00DD46D5" w:rsidP="00DD46D5">
            <w:pPr>
              <w:rPr>
                <w:rFonts w:asciiTheme="majorBidi" w:hAnsiTheme="majorBidi" w:cstheme="majorBidi"/>
                <w:b/>
                <w:bCs/>
                <w:color w:val="000000" w:themeColor="text1"/>
                <w:sz w:val="22"/>
                <w:szCs w:val="22"/>
              </w:rPr>
            </w:pPr>
            <w:r w:rsidRPr="000C2D66">
              <w:rPr>
                <w:rFonts w:asciiTheme="majorBidi" w:hAnsiTheme="majorBidi" w:cstheme="majorBidi"/>
                <w:b/>
                <w:bCs/>
                <w:color w:val="000000" w:themeColor="text1"/>
                <w:sz w:val="22"/>
                <w:szCs w:val="22"/>
              </w:rPr>
              <w:t>Definition</w:t>
            </w:r>
          </w:p>
        </w:tc>
      </w:tr>
      <w:tr w:rsidR="00DD46D5" w:rsidRPr="000C2D66" w14:paraId="069E9379" w14:textId="77777777" w:rsidTr="00DD46D5">
        <w:tc>
          <w:tcPr>
            <w:tcW w:w="549" w:type="dxa"/>
            <w:tcBorders>
              <w:top w:val="single" w:sz="12" w:space="0" w:color="auto"/>
              <w:left w:val="single" w:sz="18" w:space="0" w:color="auto"/>
              <w:bottom w:val="single" w:sz="8" w:space="0" w:color="auto"/>
              <w:right w:val="single" w:sz="8" w:space="0" w:color="auto"/>
            </w:tcBorders>
          </w:tcPr>
          <w:p w14:paraId="4A089320" w14:textId="77777777" w:rsidR="00DD46D5" w:rsidRPr="000C2D66" w:rsidRDefault="00DD46D5" w:rsidP="00DD46D5">
            <w:pPr>
              <w:pStyle w:val="ListParagraph"/>
              <w:numPr>
                <w:ilvl w:val="0"/>
                <w:numId w:val="28"/>
              </w:numPr>
              <w:spacing w:after="60"/>
              <w:ind w:right="-686" w:hanging="757"/>
              <w:jc w:val="center"/>
              <w:rPr>
                <w:sz w:val="22"/>
                <w:szCs w:val="22"/>
              </w:rPr>
            </w:pPr>
          </w:p>
        </w:tc>
        <w:tc>
          <w:tcPr>
            <w:tcW w:w="2286" w:type="dxa"/>
            <w:tcBorders>
              <w:top w:val="single" w:sz="12" w:space="0" w:color="auto"/>
              <w:left w:val="single" w:sz="8" w:space="0" w:color="auto"/>
              <w:bottom w:val="single" w:sz="8" w:space="0" w:color="auto"/>
              <w:right w:val="single" w:sz="8" w:space="0" w:color="auto"/>
            </w:tcBorders>
          </w:tcPr>
          <w:p w14:paraId="460114C9" w14:textId="77777777" w:rsidR="00DD46D5" w:rsidRPr="000C2D66" w:rsidRDefault="00DD46D5" w:rsidP="00DD46D5">
            <w:pPr>
              <w:autoSpaceDE w:val="0"/>
              <w:autoSpaceDN w:val="0"/>
              <w:adjustRightInd w:val="0"/>
              <w:rPr>
                <w:rFonts w:asciiTheme="majorBidi" w:hAnsiTheme="majorBidi" w:cstheme="majorBidi"/>
                <w:sz w:val="22"/>
                <w:szCs w:val="22"/>
              </w:rPr>
            </w:pPr>
            <w:r w:rsidRPr="000C2D66">
              <w:rPr>
                <w:sz w:val="22"/>
                <w:szCs w:val="22"/>
              </w:rPr>
              <w:t>API</w:t>
            </w:r>
          </w:p>
        </w:tc>
        <w:tc>
          <w:tcPr>
            <w:tcW w:w="6928" w:type="dxa"/>
            <w:tcBorders>
              <w:top w:val="single" w:sz="12" w:space="0" w:color="auto"/>
              <w:left w:val="single" w:sz="8" w:space="0" w:color="auto"/>
              <w:bottom w:val="single" w:sz="8" w:space="0" w:color="auto"/>
            </w:tcBorders>
          </w:tcPr>
          <w:p w14:paraId="32872B8D" w14:textId="77777777" w:rsidR="00DD46D5" w:rsidRPr="000C2D66" w:rsidRDefault="00DD46D5" w:rsidP="00DD46D5">
            <w:pPr>
              <w:autoSpaceDE w:val="0"/>
              <w:autoSpaceDN w:val="0"/>
              <w:adjustRightInd w:val="0"/>
              <w:rPr>
                <w:sz w:val="22"/>
                <w:szCs w:val="22"/>
              </w:rPr>
            </w:pPr>
            <w:r w:rsidRPr="000C2D66">
              <w:rPr>
                <w:sz w:val="22"/>
                <w:szCs w:val="22"/>
              </w:rPr>
              <w:t>Application Program Interface</w:t>
            </w:r>
          </w:p>
        </w:tc>
      </w:tr>
      <w:tr w:rsidR="00DD46D5" w:rsidRPr="000C2D66" w14:paraId="5A827D4A" w14:textId="77777777" w:rsidTr="00DD46D5">
        <w:tc>
          <w:tcPr>
            <w:tcW w:w="549" w:type="dxa"/>
            <w:tcBorders>
              <w:top w:val="single" w:sz="8" w:space="0" w:color="auto"/>
              <w:left w:val="single" w:sz="18" w:space="0" w:color="auto"/>
              <w:bottom w:val="single" w:sz="8" w:space="0" w:color="auto"/>
              <w:right w:val="single" w:sz="8" w:space="0" w:color="auto"/>
            </w:tcBorders>
          </w:tcPr>
          <w:p w14:paraId="0C8C34DE" w14:textId="77777777" w:rsidR="00DD46D5" w:rsidRPr="000C2D66" w:rsidRDefault="00DD46D5" w:rsidP="00DD46D5">
            <w:pPr>
              <w:pStyle w:val="ListParagraph"/>
              <w:numPr>
                <w:ilvl w:val="0"/>
                <w:numId w:val="28"/>
              </w:numPr>
              <w:spacing w:after="60"/>
              <w:ind w:left="-2" w:right="-686"/>
              <w:jc w:val="center"/>
              <w:rPr>
                <w:sz w:val="22"/>
                <w:szCs w:val="22"/>
              </w:rPr>
            </w:pPr>
          </w:p>
        </w:tc>
        <w:tc>
          <w:tcPr>
            <w:tcW w:w="2286" w:type="dxa"/>
            <w:tcBorders>
              <w:top w:val="single" w:sz="8" w:space="0" w:color="auto"/>
              <w:left w:val="single" w:sz="8" w:space="0" w:color="auto"/>
              <w:bottom w:val="single" w:sz="8" w:space="0" w:color="auto"/>
              <w:right w:val="single" w:sz="8" w:space="0" w:color="auto"/>
            </w:tcBorders>
          </w:tcPr>
          <w:p w14:paraId="79D4ED0E" w14:textId="77777777" w:rsidR="00DD46D5" w:rsidRPr="00756403" w:rsidRDefault="00DD46D5" w:rsidP="00DD46D5">
            <w:pPr>
              <w:rPr>
                <w:rFonts w:asciiTheme="majorBidi" w:hAnsiTheme="majorBidi" w:cstheme="majorBidi"/>
                <w:sz w:val="22"/>
                <w:szCs w:val="22"/>
              </w:rPr>
            </w:pPr>
            <w:r w:rsidRPr="000C2D66">
              <w:rPr>
                <w:sz w:val="22"/>
                <w:szCs w:val="22"/>
              </w:rPr>
              <w:t>DLL</w:t>
            </w:r>
            <w:r>
              <w:rPr>
                <w:rFonts w:asciiTheme="majorBidi" w:hAnsiTheme="majorBidi" w:cstheme="majorBidi"/>
                <w:sz w:val="22"/>
                <w:szCs w:val="22"/>
              </w:rPr>
              <w:t>/SO</w:t>
            </w:r>
          </w:p>
        </w:tc>
        <w:tc>
          <w:tcPr>
            <w:tcW w:w="6928" w:type="dxa"/>
            <w:tcBorders>
              <w:top w:val="single" w:sz="8" w:space="0" w:color="auto"/>
              <w:left w:val="single" w:sz="8" w:space="0" w:color="auto"/>
              <w:bottom w:val="single" w:sz="8" w:space="0" w:color="auto"/>
            </w:tcBorders>
          </w:tcPr>
          <w:p w14:paraId="78972C11" w14:textId="77777777" w:rsidR="00DD46D5" w:rsidRPr="000C2D66" w:rsidRDefault="00DD46D5" w:rsidP="00DD46D5">
            <w:pPr>
              <w:rPr>
                <w:sz w:val="22"/>
                <w:szCs w:val="22"/>
              </w:rPr>
            </w:pPr>
            <w:r w:rsidRPr="000C2D66">
              <w:rPr>
                <w:sz w:val="22"/>
                <w:szCs w:val="22"/>
              </w:rPr>
              <w:t>Dynamic Link Library</w:t>
            </w:r>
            <w:r w:rsidRPr="4B31336C">
              <w:rPr>
                <w:sz w:val="22"/>
                <w:szCs w:val="22"/>
              </w:rPr>
              <w:t xml:space="preserve"> </w:t>
            </w:r>
            <w:r>
              <w:rPr>
                <w:sz w:val="22"/>
                <w:szCs w:val="22"/>
              </w:rPr>
              <w:t>(Windows)/Shared Object Library (Linux)</w:t>
            </w:r>
          </w:p>
        </w:tc>
      </w:tr>
      <w:tr w:rsidR="00DD46D5" w:rsidRPr="000C2D66" w14:paraId="0CB47A7C" w14:textId="77777777" w:rsidTr="00DD46D5">
        <w:tc>
          <w:tcPr>
            <w:tcW w:w="549" w:type="dxa"/>
            <w:tcBorders>
              <w:top w:val="single" w:sz="8" w:space="0" w:color="auto"/>
              <w:left w:val="single" w:sz="18" w:space="0" w:color="auto"/>
              <w:bottom w:val="single" w:sz="8" w:space="0" w:color="auto"/>
              <w:right w:val="single" w:sz="8" w:space="0" w:color="auto"/>
            </w:tcBorders>
          </w:tcPr>
          <w:p w14:paraId="5B0D5620" w14:textId="77777777" w:rsidR="00DD46D5" w:rsidRPr="000C2D66" w:rsidRDefault="00DD46D5" w:rsidP="00DD46D5">
            <w:pPr>
              <w:pStyle w:val="ListParagraph"/>
              <w:numPr>
                <w:ilvl w:val="0"/>
                <w:numId w:val="28"/>
              </w:numPr>
              <w:spacing w:after="60"/>
              <w:ind w:left="-2" w:right="-686"/>
              <w:jc w:val="center"/>
              <w:rPr>
                <w:sz w:val="22"/>
                <w:szCs w:val="22"/>
              </w:rPr>
            </w:pPr>
          </w:p>
        </w:tc>
        <w:tc>
          <w:tcPr>
            <w:tcW w:w="2286" w:type="dxa"/>
            <w:tcBorders>
              <w:top w:val="single" w:sz="8" w:space="0" w:color="auto"/>
              <w:left w:val="single" w:sz="8" w:space="0" w:color="auto"/>
              <w:bottom w:val="single" w:sz="8" w:space="0" w:color="auto"/>
              <w:right w:val="single" w:sz="8" w:space="0" w:color="auto"/>
            </w:tcBorders>
          </w:tcPr>
          <w:p w14:paraId="29ADE617" w14:textId="77777777" w:rsidR="00DD46D5" w:rsidRPr="000C2D66" w:rsidRDefault="00DD46D5" w:rsidP="00DD46D5">
            <w:pPr>
              <w:rPr>
                <w:sz w:val="22"/>
                <w:szCs w:val="22"/>
              </w:rPr>
            </w:pPr>
            <w:r w:rsidRPr="000C2D66">
              <w:rPr>
                <w:sz w:val="22"/>
                <w:szCs w:val="22"/>
                <w:lang w:bidi="he-IL"/>
              </w:rPr>
              <w:t>HTTP</w:t>
            </w:r>
          </w:p>
        </w:tc>
        <w:tc>
          <w:tcPr>
            <w:tcW w:w="6928" w:type="dxa"/>
            <w:tcBorders>
              <w:top w:val="single" w:sz="8" w:space="0" w:color="auto"/>
              <w:left w:val="single" w:sz="8" w:space="0" w:color="auto"/>
              <w:bottom w:val="single" w:sz="8" w:space="0" w:color="auto"/>
            </w:tcBorders>
          </w:tcPr>
          <w:p w14:paraId="0F60B961" w14:textId="77777777" w:rsidR="00DD46D5" w:rsidRPr="000C2D66" w:rsidRDefault="00DD46D5" w:rsidP="00DD46D5">
            <w:pPr>
              <w:rPr>
                <w:sz w:val="22"/>
                <w:szCs w:val="22"/>
              </w:rPr>
            </w:pPr>
            <w:r w:rsidRPr="000C2D66">
              <w:rPr>
                <w:sz w:val="22"/>
                <w:szCs w:val="22"/>
              </w:rPr>
              <w:t>Hypertext Transfer Protocol</w:t>
            </w:r>
          </w:p>
        </w:tc>
      </w:tr>
      <w:tr w:rsidR="00DD46D5" w:rsidRPr="000C2D66" w14:paraId="5B484B46" w14:textId="77777777" w:rsidTr="00DD46D5">
        <w:tc>
          <w:tcPr>
            <w:tcW w:w="549" w:type="dxa"/>
            <w:tcBorders>
              <w:top w:val="single" w:sz="8" w:space="0" w:color="auto"/>
              <w:left w:val="single" w:sz="18" w:space="0" w:color="auto"/>
              <w:bottom w:val="single" w:sz="8" w:space="0" w:color="auto"/>
              <w:right w:val="single" w:sz="8" w:space="0" w:color="auto"/>
            </w:tcBorders>
          </w:tcPr>
          <w:p w14:paraId="02CB9C06" w14:textId="77777777" w:rsidR="00DD46D5" w:rsidRPr="000C2D66" w:rsidRDefault="00DD46D5" w:rsidP="00DD46D5">
            <w:pPr>
              <w:pStyle w:val="ListParagraph"/>
              <w:numPr>
                <w:ilvl w:val="0"/>
                <w:numId w:val="28"/>
              </w:numPr>
              <w:spacing w:after="60"/>
              <w:ind w:left="-2" w:right="-686"/>
              <w:jc w:val="center"/>
              <w:rPr>
                <w:sz w:val="22"/>
                <w:szCs w:val="22"/>
              </w:rPr>
            </w:pPr>
          </w:p>
        </w:tc>
        <w:tc>
          <w:tcPr>
            <w:tcW w:w="2286" w:type="dxa"/>
            <w:tcBorders>
              <w:top w:val="single" w:sz="8" w:space="0" w:color="auto"/>
              <w:left w:val="single" w:sz="8" w:space="0" w:color="auto"/>
              <w:bottom w:val="single" w:sz="8" w:space="0" w:color="auto"/>
              <w:right w:val="single" w:sz="8" w:space="0" w:color="auto"/>
            </w:tcBorders>
          </w:tcPr>
          <w:p w14:paraId="582D55C4" w14:textId="77777777" w:rsidR="00DD46D5" w:rsidRPr="000C2D66" w:rsidRDefault="00DD46D5" w:rsidP="00DD46D5">
            <w:pPr>
              <w:rPr>
                <w:sz w:val="22"/>
                <w:szCs w:val="22"/>
              </w:rPr>
            </w:pPr>
            <w:r w:rsidRPr="000C2D66">
              <w:rPr>
                <w:sz w:val="22"/>
                <w:szCs w:val="22"/>
                <w:lang w:bidi="he-IL"/>
              </w:rPr>
              <w:t>HTTPS</w:t>
            </w:r>
          </w:p>
        </w:tc>
        <w:tc>
          <w:tcPr>
            <w:tcW w:w="6928" w:type="dxa"/>
            <w:tcBorders>
              <w:top w:val="single" w:sz="8" w:space="0" w:color="auto"/>
              <w:left w:val="single" w:sz="8" w:space="0" w:color="auto"/>
              <w:bottom w:val="single" w:sz="8" w:space="0" w:color="auto"/>
            </w:tcBorders>
          </w:tcPr>
          <w:p w14:paraId="5E4013E6" w14:textId="77777777" w:rsidR="00DD46D5" w:rsidRPr="000C2D66" w:rsidRDefault="00DD46D5" w:rsidP="00DD46D5">
            <w:pPr>
              <w:rPr>
                <w:sz w:val="22"/>
                <w:szCs w:val="22"/>
              </w:rPr>
            </w:pPr>
            <w:r w:rsidRPr="000C2D66">
              <w:rPr>
                <w:sz w:val="22"/>
                <w:szCs w:val="22"/>
              </w:rPr>
              <w:t>Secured Hypertext Transfer Protocol</w:t>
            </w:r>
          </w:p>
        </w:tc>
      </w:tr>
      <w:tr w:rsidR="00DD46D5" w:rsidRPr="000C2D66" w14:paraId="7271DD16" w14:textId="77777777" w:rsidTr="00DD46D5">
        <w:tc>
          <w:tcPr>
            <w:tcW w:w="549" w:type="dxa"/>
            <w:tcBorders>
              <w:top w:val="single" w:sz="8" w:space="0" w:color="auto"/>
              <w:left w:val="single" w:sz="18" w:space="0" w:color="auto"/>
              <w:bottom w:val="single" w:sz="8" w:space="0" w:color="auto"/>
              <w:right w:val="single" w:sz="8" w:space="0" w:color="auto"/>
            </w:tcBorders>
          </w:tcPr>
          <w:p w14:paraId="7F7CABC5" w14:textId="77777777" w:rsidR="00DD46D5" w:rsidRPr="000C2D66" w:rsidRDefault="00DD46D5" w:rsidP="00DD46D5">
            <w:pPr>
              <w:pStyle w:val="ListParagraph"/>
              <w:numPr>
                <w:ilvl w:val="0"/>
                <w:numId w:val="28"/>
              </w:numPr>
              <w:spacing w:after="60"/>
              <w:ind w:left="-2" w:right="-686"/>
              <w:jc w:val="center"/>
              <w:rPr>
                <w:sz w:val="22"/>
                <w:szCs w:val="22"/>
              </w:rPr>
            </w:pPr>
          </w:p>
        </w:tc>
        <w:tc>
          <w:tcPr>
            <w:tcW w:w="2286" w:type="dxa"/>
            <w:tcBorders>
              <w:top w:val="single" w:sz="8" w:space="0" w:color="auto"/>
              <w:left w:val="single" w:sz="8" w:space="0" w:color="auto"/>
              <w:bottom w:val="single" w:sz="8" w:space="0" w:color="auto"/>
              <w:right w:val="single" w:sz="8" w:space="0" w:color="auto"/>
            </w:tcBorders>
          </w:tcPr>
          <w:p w14:paraId="6CD6A19F" w14:textId="77777777" w:rsidR="00DD46D5" w:rsidRPr="000C2D66" w:rsidRDefault="00DD46D5" w:rsidP="00DD46D5">
            <w:pPr>
              <w:rPr>
                <w:sz w:val="22"/>
                <w:szCs w:val="22"/>
              </w:rPr>
            </w:pPr>
            <w:r w:rsidRPr="000C2D66">
              <w:rPr>
                <w:sz w:val="22"/>
                <w:szCs w:val="22"/>
              </w:rPr>
              <w:t>ID</w:t>
            </w:r>
          </w:p>
        </w:tc>
        <w:tc>
          <w:tcPr>
            <w:tcW w:w="6928" w:type="dxa"/>
            <w:tcBorders>
              <w:top w:val="single" w:sz="8" w:space="0" w:color="auto"/>
              <w:left w:val="single" w:sz="8" w:space="0" w:color="auto"/>
              <w:bottom w:val="single" w:sz="8" w:space="0" w:color="auto"/>
            </w:tcBorders>
          </w:tcPr>
          <w:p w14:paraId="010330C0" w14:textId="77777777" w:rsidR="00DD46D5" w:rsidRPr="000C2D66" w:rsidRDefault="00DD46D5" w:rsidP="00DD46D5">
            <w:pPr>
              <w:rPr>
                <w:sz w:val="22"/>
                <w:szCs w:val="22"/>
              </w:rPr>
            </w:pPr>
            <w:r w:rsidRPr="000C2D66">
              <w:rPr>
                <w:sz w:val="22"/>
                <w:szCs w:val="22"/>
              </w:rPr>
              <w:t>Identification</w:t>
            </w:r>
          </w:p>
        </w:tc>
      </w:tr>
      <w:tr w:rsidR="00DD46D5" w:rsidRPr="000C2D66" w14:paraId="3CFD766F" w14:textId="77777777" w:rsidTr="00DD46D5">
        <w:tc>
          <w:tcPr>
            <w:tcW w:w="549" w:type="dxa"/>
            <w:tcBorders>
              <w:top w:val="single" w:sz="8" w:space="0" w:color="auto"/>
              <w:left w:val="single" w:sz="18" w:space="0" w:color="auto"/>
              <w:bottom w:val="single" w:sz="8" w:space="0" w:color="auto"/>
              <w:right w:val="single" w:sz="8" w:space="0" w:color="auto"/>
            </w:tcBorders>
          </w:tcPr>
          <w:p w14:paraId="153B7CB2" w14:textId="77777777" w:rsidR="00DD46D5" w:rsidRPr="000C2D66" w:rsidRDefault="00DD46D5" w:rsidP="00DD46D5">
            <w:pPr>
              <w:pStyle w:val="ListParagraph"/>
              <w:numPr>
                <w:ilvl w:val="0"/>
                <w:numId w:val="28"/>
              </w:numPr>
              <w:spacing w:after="60"/>
              <w:ind w:left="-2" w:right="-686"/>
              <w:jc w:val="center"/>
              <w:rPr>
                <w:sz w:val="22"/>
                <w:szCs w:val="22"/>
              </w:rPr>
            </w:pPr>
          </w:p>
        </w:tc>
        <w:tc>
          <w:tcPr>
            <w:tcW w:w="2286" w:type="dxa"/>
            <w:tcBorders>
              <w:top w:val="single" w:sz="8" w:space="0" w:color="auto"/>
              <w:left w:val="single" w:sz="8" w:space="0" w:color="auto"/>
              <w:bottom w:val="single" w:sz="8" w:space="0" w:color="auto"/>
              <w:right w:val="single" w:sz="8" w:space="0" w:color="auto"/>
            </w:tcBorders>
          </w:tcPr>
          <w:p w14:paraId="262B86AB" w14:textId="77777777" w:rsidR="00DD46D5" w:rsidRPr="000C2D66" w:rsidRDefault="00DD46D5" w:rsidP="00DD46D5">
            <w:pPr>
              <w:rPr>
                <w:sz w:val="22"/>
                <w:szCs w:val="22"/>
              </w:rPr>
            </w:pPr>
            <w:r w:rsidRPr="000C2D66">
              <w:rPr>
                <w:sz w:val="22"/>
                <w:szCs w:val="22"/>
              </w:rPr>
              <w:t>SDD</w:t>
            </w:r>
          </w:p>
        </w:tc>
        <w:tc>
          <w:tcPr>
            <w:tcW w:w="6928" w:type="dxa"/>
            <w:tcBorders>
              <w:top w:val="single" w:sz="8" w:space="0" w:color="auto"/>
              <w:left w:val="single" w:sz="8" w:space="0" w:color="auto"/>
              <w:bottom w:val="single" w:sz="8" w:space="0" w:color="auto"/>
            </w:tcBorders>
          </w:tcPr>
          <w:p w14:paraId="6EDA04F7" w14:textId="77777777" w:rsidR="00DD46D5" w:rsidRPr="000C2D66" w:rsidRDefault="00DD46D5" w:rsidP="00DD46D5">
            <w:pPr>
              <w:rPr>
                <w:sz w:val="22"/>
                <w:szCs w:val="22"/>
              </w:rPr>
            </w:pPr>
            <w:r w:rsidRPr="000C2D66">
              <w:rPr>
                <w:sz w:val="22"/>
                <w:szCs w:val="22"/>
              </w:rPr>
              <w:t>Software Design Document</w:t>
            </w:r>
          </w:p>
        </w:tc>
      </w:tr>
      <w:tr w:rsidR="00DD46D5" w:rsidRPr="000C2D66" w14:paraId="429FDEA4" w14:textId="77777777" w:rsidTr="00DD46D5">
        <w:tc>
          <w:tcPr>
            <w:tcW w:w="549" w:type="dxa"/>
            <w:tcBorders>
              <w:top w:val="single" w:sz="8" w:space="0" w:color="auto"/>
              <w:left w:val="single" w:sz="18" w:space="0" w:color="auto"/>
              <w:bottom w:val="single" w:sz="8" w:space="0" w:color="auto"/>
              <w:right w:val="single" w:sz="8" w:space="0" w:color="auto"/>
            </w:tcBorders>
          </w:tcPr>
          <w:p w14:paraId="62B56028" w14:textId="77777777" w:rsidR="00DD46D5" w:rsidRPr="000C2D66" w:rsidRDefault="00DD46D5" w:rsidP="00DD46D5">
            <w:pPr>
              <w:pStyle w:val="ListParagraph"/>
              <w:numPr>
                <w:ilvl w:val="0"/>
                <w:numId w:val="28"/>
              </w:numPr>
              <w:spacing w:after="60"/>
              <w:ind w:left="-2" w:right="-686"/>
              <w:jc w:val="center"/>
              <w:rPr>
                <w:sz w:val="22"/>
                <w:szCs w:val="22"/>
              </w:rPr>
            </w:pPr>
          </w:p>
        </w:tc>
        <w:tc>
          <w:tcPr>
            <w:tcW w:w="2286" w:type="dxa"/>
            <w:tcBorders>
              <w:top w:val="single" w:sz="8" w:space="0" w:color="auto"/>
              <w:left w:val="single" w:sz="8" w:space="0" w:color="auto"/>
              <w:bottom w:val="single" w:sz="8" w:space="0" w:color="auto"/>
              <w:right w:val="single" w:sz="8" w:space="0" w:color="auto"/>
            </w:tcBorders>
          </w:tcPr>
          <w:p w14:paraId="6336C495" w14:textId="77777777" w:rsidR="00DD46D5" w:rsidRPr="000C2D66" w:rsidRDefault="00DD46D5" w:rsidP="00DD46D5">
            <w:pPr>
              <w:rPr>
                <w:sz w:val="22"/>
                <w:szCs w:val="22"/>
              </w:rPr>
            </w:pPr>
            <w:r w:rsidRPr="000C2D66">
              <w:rPr>
                <w:sz w:val="22"/>
                <w:szCs w:val="22"/>
              </w:rPr>
              <w:t>SRS</w:t>
            </w:r>
          </w:p>
        </w:tc>
        <w:tc>
          <w:tcPr>
            <w:tcW w:w="6928" w:type="dxa"/>
            <w:tcBorders>
              <w:top w:val="single" w:sz="8" w:space="0" w:color="auto"/>
              <w:left w:val="single" w:sz="8" w:space="0" w:color="auto"/>
              <w:bottom w:val="single" w:sz="8" w:space="0" w:color="auto"/>
            </w:tcBorders>
          </w:tcPr>
          <w:p w14:paraId="4720711A" w14:textId="77777777" w:rsidR="00DD46D5" w:rsidRPr="000C2D66" w:rsidRDefault="00DD46D5" w:rsidP="00DD46D5">
            <w:pPr>
              <w:rPr>
                <w:sz w:val="22"/>
                <w:szCs w:val="22"/>
              </w:rPr>
            </w:pPr>
            <w:r w:rsidRPr="000C2D66">
              <w:rPr>
                <w:sz w:val="22"/>
                <w:szCs w:val="22"/>
              </w:rPr>
              <w:t>Software Requirements Specifications</w:t>
            </w:r>
          </w:p>
        </w:tc>
      </w:tr>
      <w:tr w:rsidR="00DD46D5" w:rsidRPr="000C2D66" w14:paraId="2D8992C7" w14:textId="77777777" w:rsidTr="00DD46D5">
        <w:tc>
          <w:tcPr>
            <w:tcW w:w="549" w:type="dxa"/>
            <w:tcBorders>
              <w:top w:val="single" w:sz="8" w:space="0" w:color="auto"/>
              <w:left w:val="single" w:sz="18" w:space="0" w:color="auto"/>
              <w:bottom w:val="single" w:sz="18" w:space="0" w:color="auto"/>
              <w:right w:val="single" w:sz="8" w:space="0" w:color="auto"/>
            </w:tcBorders>
          </w:tcPr>
          <w:p w14:paraId="0A2D1E83" w14:textId="77777777" w:rsidR="00DD46D5" w:rsidRPr="000C2D66" w:rsidRDefault="00DD46D5" w:rsidP="00DD46D5">
            <w:pPr>
              <w:pStyle w:val="ListParagraph"/>
              <w:numPr>
                <w:ilvl w:val="0"/>
                <w:numId w:val="28"/>
              </w:numPr>
              <w:spacing w:after="60"/>
              <w:ind w:left="-2" w:right="-686"/>
              <w:jc w:val="center"/>
              <w:rPr>
                <w:sz w:val="22"/>
                <w:szCs w:val="22"/>
              </w:rPr>
            </w:pPr>
          </w:p>
        </w:tc>
        <w:tc>
          <w:tcPr>
            <w:tcW w:w="2286" w:type="dxa"/>
            <w:tcBorders>
              <w:top w:val="single" w:sz="8" w:space="0" w:color="auto"/>
              <w:left w:val="single" w:sz="8" w:space="0" w:color="auto"/>
              <w:bottom w:val="single" w:sz="18" w:space="0" w:color="auto"/>
              <w:right w:val="single" w:sz="8" w:space="0" w:color="auto"/>
            </w:tcBorders>
          </w:tcPr>
          <w:p w14:paraId="7FF82E66" w14:textId="77777777" w:rsidR="00DD46D5" w:rsidRPr="000C2D66" w:rsidRDefault="00DD46D5" w:rsidP="00DD46D5">
            <w:pPr>
              <w:rPr>
                <w:sz w:val="22"/>
                <w:szCs w:val="22"/>
              </w:rPr>
            </w:pPr>
            <w:r w:rsidRPr="000C2D66">
              <w:rPr>
                <w:sz w:val="22"/>
                <w:szCs w:val="22"/>
              </w:rPr>
              <w:t>URL</w:t>
            </w:r>
          </w:p>
        </w:tc>
        <w:tc>
          <w:tcPr>
            <w:tcW w:w="6928" w:type="dxa"/>
            <w:tcBorders>
              <w:top w:val="single" w:sz="8" w:space="0" w:color="auto"/>
              <w:left w:val="single" w:sz="8" w:space="0" w:color="auto"/>
              <w:bottom w:val="single" w:sz="18" w:space="0" w:color="auto"/>
            </w:tcBorders>
          </w:tcPr>
          <w:p w14:paraId="6F1902B3" w14:textId="77777777" w:rsidR="00DD46D5" w:rsidRPr="000C2D66" w:rsidRDefault="00A14C86" w:rsidP="00DD46D5">
            <w:pPr>
              <w:rPr>
                <w:sz w:val="22"/>
                <w:szCs w:val="22"/>
              </w:rPr>
            </w:pPr>
            <w:hyperlink r:id="rId12" w:tooltip="Uniform resource locator" w:history="1">
              <w:r w:rsidR="00DD46D5" w:rsidRPr="000C2D66">
                <w:rPr>
                  <w:sz w:val="22"/>
                  <w:szCs w:val="22"/>
                </w:rPr>
                <w:t>Uniform Resource Locator</w:t>
              </w:r>
            </w:hyperlink>
          </w:p>
        </w:tc>
      </w:tr>
    </w:tbl>
    <w:p w14:paraId="11D0989D" w14:textId="77777777" w:rsidR="00DD46D5" w:rsidRDefault="00DD46D5" w:rsidP="00DD46D5">
      <w:pPr>
        <w:pStyle w:val="Heading2"/>
      </w:pPr>
      <w:bookmarkStart w:id="36" w:name="_Toc137627643"/>
      <w:bookmarkStart w:id="37" w:name="_Toc469488034"/>
      <w:bookmarkStart w:id="38" w:name="_Toc469489888"/>
      <w:bookmarkStart w:id="39" w:name="_Toc517592251"/>
      <w:r>
        <w:t>System Overview</w:t>
      </w:r>
      <w:bookmarkEnd w:id="36"/>
    </w:p>
    <w:p w14:paraId="0A7B7AFB" w14:textId="77777777" w:rsidR="00DD46D5" w:rsidRDefault="00DD46D5" w:rsidP="00DD46D5">
      <w:pPr>
        <w:tabs>
          <w:tab w:val="right" w:pos="1134"/>
        </w:tabs>
        <w:spacing w:before="120" w:line="276" w:lineRule="auto"/>
        <w:jc w:val="both"/>
        <w:rPr>
          <w:sz w:val="22"/>
          <w:szCs w:val="22"/>
        </w:rPr>
      </w:pPr>
      <w:r>
        <w:rPr>
          <w:sz w:val="22"/>
          <w:szCs w:val="22"/>
        </w:rPr>
        <w:t xml:space="preserve">The </w:t>
      </w:r>
      <w:proofErr w:type="spellStart"/>
      <w:r>
        <w:rPr>
          <w:sz w:val="22"/>
          <w:szCs w:val="22"/>
        </w:rPr>
        <w:t>AlgoMarker</w:t>
      </w:r>
      <w:proofErr w:type="spellEnd"/>
      <w:r>
        <w:rPr>
          <w:sz w:val="22"/>
          <w:szCs w:val="22"/>
        </w:rPr>
        <w:t xml:space="preserve"> library enables to create wrappers for medical prediction models and calculators in a way that:</w:t>
      </w:r>
    </w:p>
    <w:p w14:paraId="3E29AEA6" w14:textId="77777777" w:rsidR="00DD46D5" w:rsidRDefault="00DD46D5" w:rsidP="00DD46D5">
      <w:pPr>
        <w:pStyle w:val="ListParagraph"/>
        <w:numPr>
          <w:ilvl w:val="0"/>
          <w:numId w:val="10"/>
        </w:numPr>
        <w:tabs>
          <w:tab w:val="right" w:pos="1134"/>
        </w:tabs>
        <w:spacing w:before="120" w:line="276" w:lineRule="auto"/>
        <w:jc w:val="both"/>
        <w:rPr>
          <w:sz w:val="22"/>
          <w:szCs w:val="22"/>
        </w:rPr>
      </w:pPr>
      <w:r w:rsidRPr="7E78CD5C">
        <w:rPr>
          <w:sz w:val="22"/>
          <w:szCs w:val="22"/>
        </w:rPr>
        <w:t xml:space="preserve">Enables to get predictions or insights like </w:t>
      </w:r>
      <w:proofErr w:type="spellStart"/>
      <w:r w:rsidRPr="7E78CD5C">
        <w:rPr>
          <w:sz w:val="22"/>
          <w:szCs w:val="22"/>
        </w:rPr>
        <w:t>explainability</w:t>
      </w:r>
      <w:proofErr w:type="spellEnd"/>
      <w:r w:rsidRPr="7E78CD5C">
        <w:rPr>
          <w:sz w:val="22"/>
          <w:szCs w:val="22"/>
        </w:rPr>
        <w:t xml:space="preserve"> (calculator results are also predictions in this sense)</w:t>
      </w:r>
    </w:p>
    <w:p w14:paraId="601DEA5F" w14:textId="77777777" w:rsidR="00DD46D5" w:rsidRDefault="00DD46D5" w:rsidP="00DD46D5">
      <w:pPr>
        <w:pStyle w:val="ListParagraph"/>
        <w:numPr>
          <w:ilvl w:val="1"/>
          <w:numId w:val="10"/>
        </w:numPr>
        <w:tabs>
          <w:tab w:val="right" w:pos="1134"/>
        </w:tabs>
        <w:spacing w:before="120" w:line="276" w:lineRule="auto"/>
        <w:jc w:val="both"/>
        <w:rPr>
          <w:sz w:val="22"/>
          <w:szCs w:val="22"/>
        </w:rPr>
      </w:pPr>
      <w:r>
        <w:rPr>
          <w:sz w:val="22"/>
          <w:szCs w:val="22"/>
        </w:rPr>
        <w:t>For single prediction points or a batch.</w:t>
      </w:r>
    </w:p>
    <w:p w14:paraId="76B53711" w14:textId="77777777" w:rsidR="00DD46D5" w:rsidRDefault="00DD46D5" w:rsidP="00DD46D5">
      <w:pPr>
        <w:pStyle w:val="ListParagraph"/>
        <w:numPr>
          <w:ilvl w:val="0"/>
          <w:numId w:val="10"/>
        </w:numPr>
        <w:tabs>
          <w:tab w:val="right" w:pos="1134"/>
        </w:tabs>
        <w:spacing w:before="120" w:line="276" w:lineRule="auto"/>
        <w:jc w:val="both"/>
        <w:rPr>
          <w:sz w:val="22"/>
          <w:szCs w:val="22"/>
        </w:rPr>
      </w:pPr>
      <w:r>
        <w:rPr>
          <w:sz w:val="22"/>
          <w:szCs w:val="22"/>
        </w:rPr>
        <w:t>Exposes a unified, simple, yet rich enough API in order to do so. The API is intentionally written in a manner that enables easy wrapping for usage from either C/C++ code, or C# code.</w:t>
      </w:r>
    </w:p>
    <w:p w14:paraId="210E9159" w14:textId="77777777" w:rsidR="00DD46D5" w:rsidRDefault="00DD46D5" w:rsidP="00DD46D5">
      <w:pPr>
        <w:pStyle w:val="ListParagraph"/>
        <w:numPr>
          <w:ilvl w:val="0"/>
          <w:numId w:val="10"/>
        </w:numPr>
        <w:tabs>
          <w:tab w:val="right" w:pos="1134"/>
        </w:tabs>
        <w:spacing w:before="120" w:line="276" w:lineRule="auto"/>
        <w:jc w:val="both"/>
        <w:rPr>
          <w:sz w:val="22"/>
          <w:szCs w:val="22"/>
        </w:rPr>
      </w:pPr>
      <w:r>
        <w:rPr>
          <w:sz w:val="22"/>
          <w:szCs w:val="22"/>
        </w:rPr>
        <w:t>Enables a smooth usage of models built using Medial EarlySign libraries and tools.</w:t>
      </w:r>
    </w:p>
    <w:p w14:paraId="46EAB4B6" w14:textId="36BB0C16" w:rsidR="00DD46D5" w:rsidRDefault="00DD46D5" w:rsidP="00DD46D5">
      <w:pPr>
        <w:pStyle w:val="ListParagraph"/>
        <w:numPr>
          <w:ilvl w:val="0"/>
          <w:numId w:val="10"/>
        </w:numPr>
        <w:tabs>
          <w:tab w:val="right" w:pos="1134"/>
        </w:tabs>
        <w:spacing w:before="120" w:line="276" w:lineRule="auto"/>
        <w:jc w:val="both"/>
        <w:rPr>
          <w:sz w:val="22"/>
          <w:szCs w:val="22"/>
        </w:rPr>
      </w:pPr>
      <w:r>
        <w:rPr>
          <w:sz w:val="22"/>
          <w:szCs w:val="22"/>
        </w:rPr>
        <w:t>Ensures the exact same models used in development and performance analysis are the ones used in the field</w:t>
      </w:r>
      <w:ins w:id="40" w:author="Ori Geva" w:date="2023-07-06T11:41:00Z">
        <w:r w:rsidR="00A741CE">
          <w:rPr>
            <w:sz w:val="22"/>
            <w:szCs w:val="22"/>
          </w:rPr>
          <w:t>.</w:t>
        </w:r>
      </w:ins>
    </w:p>
    <w:p w14:paraId="3523787E" w14:textId="77777777" w:rsidR="00DD46D5" w:rsidRDefault="00DD46D5" w:rsidP="00DD46D5">
      <w:pPr>
        <w:pStyle w:val="ListParagraph"/>
        <w:numPr>
          <w:ilvl w:val="0"/>
          <w:numId w:val="10"/>
        </w:numPr>
        <w:tabs>
          <w:tab w:val="right" w:pos="1134"/>
        </w:tabs>
        <w:spacing w:before="120" w:line="276" w:lineRule="auto"/>
        <w:jc w:val="both"/>
        <w:rPr>
          <w:sz w:val="22"/>
          <w:szCs w:val="22"/>
        </w:rPr>
      </w:pPr>
      <w:r>
        <w:rPr>
          <w:sz w:val="22"/>
          <w:szCs w:val="22"/>
        </w:rPr>
        <w:t>Contains mechanisms to configure and test eligibility of input data.</w:t>
      </w:r>
    </w:p>
    <w:p w14:paraId="2CD25377" w14:textId="77777777" w:rsidR="00DD46D5" w:rsidRDefault="00DD46D5" w:rsidP="00DD46D5">
      <w:pPr>
        <w:pStyle w:val="ListParagraph"/>
        <w:numPr>
          <w:ilvl w:val="0"/>
          <w:numId w:val="10"/>
        </w:numPr>
        <w:tabs>
          <w:tab w:val="right" w:pos="1134"/>
        </w:tabs>
        <w:spacing w:before="120" w:line="276" w:lineRule="auto"/>
        <w:jc w:val="both"/>
        <w:rPr>
          <w:sz w:val="22"/>
          <w:szCs w:val="22"/>
        </w:rPr>
      </w:pPr>
      <w:r>
        <w:rPr>
          <w:sz w:val="22"/>
          <w:szCs w:val="22"/>
        </w:rPr>
        <w:lastRenderedPageBreak/>
        <w:t xml:space="preserve">Allows an architecture in which a single DLL/SO </w:t>
      </w:r>
      <w:r>
        <w:rPr>
          <w:sz w:val="22"/>
          <w:szCs w:val="22"/>
          <w:lang w:bidi="he-IL"/>
        </w:rPr>
        <w:t xml:space="preserve">can be used for many different </w:t>
      </w:r>
      <w:bookmarkStart w:id="41" w:name="_Int_0UQzrRyy"/>
      <w:proofErr w:type="spellStart"/>
      <w:r>
        <w:rPr>
          <w:sz w:val="22"/>
          <w:szCs w:val="22"/>
          <w:lang w:bidi="he-IL"/>
        </w:rPr>
        <w:t>AlgoMarkers</w:t>
      </w:r>
      <w:bookmarkEnd w:id="41"/>
      <w:proofErr w:type="spellEnd"/>
      <w:r>
        <w:rPr>
          <w:sz w:val="22"/>
          <w:szCs w:val="22"/>
          <w:lang w:bidi="he-IL"/>
        </w:rPr>
        <w:t>.</w:t>
      </w:r>
    </w:p>
    <w:p w14:paraId="1BD8BFF8" w14:textId="77777777" w:rsidR="00DD46D5" w:rsidRDefault="00DD46D5" w:rsidP="00DD46D5">
      <w:pPr>
        <w:pStyle w:val="ListParagraph"/>
        <w:numPr>
          <w:ilvl w:val="0"/>
          <w:numId w:val="10"/>
        </w:numPr>
        <w:tabs>
          <w:tab w:val="right" w:pos="1134"/>
        </w:tabs>
        <w:spacing w:before="120" w:line="276" w:lineRule="auto"/>
        <w:jc w:val="both"/>
        <w:rPr>
          <w:sz w:val="22"/>
          <w:szCs w:val="22"/>
        </w:rPr>
      </w:pPr>
      <w:r>
        <w:rPr>
          <w:sz w:val="22"/>
          <w:szCs w:val="22"/>
        </w:rPr>
        <w:t xml:space="preserve">Allows an easy creation of new types of </w:t>
      </w:r>
      <w:proofErr w:type="spellStart"/>
      <w:r>
        <w:rPr>
          <w:sz w:val="22"/>
          <w:szCs w:val="22"/>
        </w:rPr>
        <w:t>AlgoMarkers</w:t>
      </w:r>
      <w:proofErr w:type="spellEnd"/>
      <w:r>
        <w:rPr>
          <w:sz w:val="22"/>
          <w:szCs w:val="22"/>
        </w:rPr>
        <w:t xml:space="preserve"> using an inheritance mechanism, this makes sure the AM API works automatically as long as the needed inherited virtual functions are implemented in the child </w:t>
      </w:r>
      <w:proofErr w:type="spellStart"/>
      <w:r>
        <w:rPr>
          <w:sz w:val="22"/>
          <w:szCs w:val="22"/>
        </w:rPr>
        <w:t>AlgoMarker</w:t>
      </w:r>
      <w:proofErr w:type="spellEnd"/>
      <w:r>
        <w:rPr>
          <w:sz w:val="22"/>
          <w:szCs w:val="22"/>
        </w:rPr>
        <w:t xml:space="preserve"> class.</w:t>
      </w:r>
    </w:p>
    <w:p w14:paraId="6549485C" w14:textId="77777777" w:rsidR="00DD46D5" w:rsidRDefault="00DD46D5" w:rsidP="00DD46D5">
      <w:pPr>
        <w:tabs>
          <w:tab w:val="right" w:pos="1134"/>
        </w:tabs>
        <w:spacing w:before="120" w:line="276" w:lineRule="auto"/>
        <w:jc w:val="both"/>
        <w:rPr>
          <w:sz w:val="22"/>
          <w:szCs w:val="22"/>
        </w:rPr>
      </w:pPr>
    </w:p>
    <w:p w14:paraId="4769E543" w14:textId="77777777" w:rsidR="00DD46D5" w:rsidRDefault="00DD46D5" w:rsidP="00DD46D5">
      <w:pPr>
        <w:tabs>
          <w:tab w:val="right" w:pos="1134"/>
        </w:tabs>
        <w:spacing w:before="120" w:line="276" w:lineRule="auto"/>
        <w:jc w:val="both"/>
        <w:rPr>
          <w:sz w:val="22"/>
          <w:szCs w:val="22"/>
        </w:rPr>
      </w:pPr>
      <w:r>
        <w:rPr>
          <w:sz w:val="22"/>
          <w:szCs w:val="22"/>
        </w:rPr>
        <w:t xml:space="preserve">The </w:t>
      </w:r>
      <w:proofErr w:type="spellStart"/>
      <w:r>
        <w:rPr>
          <w:sz w:val="22"/>
          <w:szCs w:val="22"/>
        </w:rPr>
        <w:t>AlgoMarker</w:t>
      </w:r>
      <w:proofErr w:type="spellEnd"/>
      <w:r>
        <w:rPr>
          <w:sz w:val="22"/>
          <w:szCs w:val="22"/>
        </w:rPr>
        <w:t xml:space="preserve"> library (and DLL/SO) relies on several large libraries developed internally in Medial, the major ones are:</w:t>
      </w:r>
    </w:p>
    <w:p w14:paraId="448D0E23" w14:textId="77777777" w:rsidR="00DD46D5" w:rsidRDefault="00DD46D5" w:rsidP="00DD46D5">
      <w:pPr>
        <w:pStyle w:val="ListParagraph"/>
        <w:numPr>
          <w:ilvl w:val="0"/>
          <w:numId w:val="11"/>
        </w:numPr>
        <w:tabs>
          <w:tab w:val="right" w:pos="1134"/>
        </w:tabs>
        <w:spacing w:before="120" w:line="276" w:lineRule="auto"/>
        <w:jc w:val="both"/>
        <w:rPr>
          <w:sz w:val="22"/>
          <w:szCs w:val="22"/>
        </w:rPr>
      </w:pPr>
      <w:proofErr w:type="spellStart"/>
      <w:r>
        <w:rPr>
          <w:sz w:val="22"/>
          <w:szCs w:val="22"/>
        </w:rPr>
        <w:t>AlgoMarker</w:t>
      </w:r>
      <w:proofErr w:type="spellEnd"/>
      <w:r>
        <w:rPr>
          <w:sz w:val="22"/>
          <w:szCs w:val="22"/>
        </w:rPr>
        <w:t xml:space="preserve"> wrapper library and API (will be described in this document)</w:t>
      </w:r>
    </w:p>
    <w:p w14:paraId="72642389" w14:textId="77777777" w:rsidR="00DD46D5" w:rsidRDefault="00DD46D5" w:rsidP="00DD46D5">
      <w:pPr>
        <w:pStyle w:val="ListParagraph"/>
        <w:numPr>
          <w:ilvl w:val="0"/>
          <w:numId w:val="11"/>
        </w:numPr>
        <w:tabs>
          <w:tab w:val="right" w:pos="1134"/>
        </w:tabs>
        <w:spacing w:before="120" w:line="276" w:lineRule="auto"/>
        <w:jc w:val="both"/>
        <w:rPr>
          <w:sz w:val="22"/>
          <w:szCs w:val="22"/>
        </w:rPr>
      </w:pPr>
      <w:proofErr w:type="spellStart"/>
      <w:r>
        <w:rPr>
          <w:sz w:val="22"/>
          <w:szCs w:val="22"/>
        </w:rPr>
        <w:t>InfraMed</w:t>
      </w:r>
      <w:proofErr w:type="spellEnd"/>
      <w:r>
        <w:rPr>
          <w:sz w:val="22"/>
          <w:szCs w:val="22"/>
        </w:rPr>
        <w:t xml:space="preserve"> library: handles creation and usage of medical data repositories.</w:t>
      </w:r>
    </w:p>
    <w:p w14:paraId="06B44246" w14:textId="77777777" w:rsidR="00DD46D5" w:rsidRDefault="00DD46D5" w:rsidP="00DD46D5">
      <w:pPr>
        <w:pStyle w:val="ListParagraph"/>
        <w:numPr>
          <w:ilvl w:val="0"/>
          <w:numId w:val="11"/>
        </w:numPr>
        <w:tabs>
          <w:tab w:val="right" w:pos="1134"/>
        </w:tabs>
        <w:spacing w:before="120" w:line="276" w:lineRule="auto"/>
        <w:jc w:val="both"/>
        <w:rPr>
          <w:sz w:val="22"/>
          <w:szCs w:val="22"/>
        </w:rPr>
      </w:pPr>
      <w:proofErr w:type="spellStart"/>
      <w:r>
        <w:rPr>
          <w:sz w:val="22"/>
          <w:szCs w:val="22"/>
        </w:rPr>
        <w:t>MedAlgo</w:t>
      </w:r>
      <w:proofErr w:type="spellEnd"/>
      <w:r>
        <w:rPr>
          <w:sz w:val="22"/>
          <w:szCs w:val="22"/>
        </w:rPr>
        <w:t xml:space="preserve"> library: a collection of many different prediction algorithms, classifiers and regressors (linear regressions, logistic regressions, Random Forest variants, Gradient Boosting trees variants, Neural Nets, Clustering algorithms, and more) with a unified API and an easy ability to switch one with another.</w:t>
      </w:r>
    </w:p>
    <w:p w14:paraId="4C5F2283" w14:textId="77777777" w:rsidR="00DD46D5" w:rsidRDefault="00DD46D5" w:rsidP="00DD46D5">
      <w:pPr>
        <w:pStyle w:val="ListParagraph"/>
        <w:numPr>
          <w:ilvl w:val="0"/>
          <w:numId w:val="11"/>
        </w:numPr>
        <w:tabs>
          <w:tab w:val="right" w:pos="1134"/>
        </w:tabs>
        <w:spacing w:before="120" w:line="276" w:lineRule="auto"/>
        <w:jc w:val="both"/>
        <w:rPr>
          <w:sz w:val="22"/>
          <w:szCs w:val="22"/>
        </w:rPr>
      </w:pPr>
      <w:proofErr w:type="spellStart"/>
      <w:r>
        <w:rPr>
          <w:sz w:val="22"/>
          <w:szCs w:val="22"/>
        </w:rPr>
        <w:t>MedProcessTools</w:t>
      </w:r>
      <w:proofErr w:type="spellEnd"/>
      <w:r>
        <w:rPr>
          <w:sz w:val="22"/>
          <w:szCs w:val="22"/>
        </w:rPr>
        <w:t xml:space="preserve"> library: the major library to create models, taking care of a full process for training, serialization</w:t>
      </w:r>
      <w:r w:rsidRPr="4B31336C">
        <w:rPr>
          <w:sz w:val="22"/>
          <w:szCs w:val="22"/>
        </w:rPr>
        <w:t>,</w:t>
      </w:r>
      <w:r>
        <w:rPr>
          <w:sz w:val="22"/>
          <w:szCs w:val="22"/>
        </w:rPr>
        <w:t xml:space="preserve"> and predictions, in particular handling:</w:t>
      </w:r>
    </w:p>
    <w:p w14:paraId="78BBE66F" w14:textId="77777777" w:rsidR="00DD46D5" w:rsidRDefault="00DD46D5" w:rsidP="00DD46D5">
      <w:pPr>
        <w:pStyle w:val="ListParagraph"/>
        <w:numPr>
          <w:ilvl w:val="1"/>
          <w:numId w:val="11"/>
        </w:numPr>
        <w:tabs>
          <w:tab w:val="right" w:pos="1134"/>
        </w:tabs>
        <w:spacing w:before="120" w:line="276" w:lineRule="auto"/>
        <w:jc w:val="both"/>
        <w:rPr>
          <w:sz w:val="22"/>
          <w:szCs w:val="22"/>
        </w:rPr>
      </w:pPr>
      <w:r>
        <w:rPr>
          <w:sz w:val="22"/>
          <w:szCs w:val="22"/>
        </w:rPr>
        <w:t>Cleaners</w:t>
      </w:r>
    </w:p>
    <w:p w14:paraId="5B843146" w14:textId="77777777" w:rsidR="00DD46D5" w:rsidRDefault="00DD46D5" w:rsidP="00DD46D5">
      <w:pPr>
        <w:pStyle w:val="ListParagraph"/>
        <w:numPr>
          <w:ilvl w:val="1"/>
          <w:numId w:val="11"/>
        </w:numPr>
        <w:tabs>
          <w:tab w:val="right" w:pos="1134"/>
        </w:tabs>
        <w:spacing w:before="120" w:line="276" w:lineRule="auto"/>
        <w:jc w:val="both"/>
        <w:rPr>
          <w:sz w:val="22"/>
          <w:szCs w:val="22"/>
        </w:rPr>
      </w:pPr>
      <w:r>
        <w:rPr>
          <w:sz w:val="22"/>
          <w:szCs w:val="22"/>
        </w:rPr>
        <w:t>Imputers</w:t>
      </w:r>
    </w:p>
    <w:p w14:paraId="79633B7E" w14:textId="77777777" w:rsidR="00DD46D5" w:rsidRDefault="00DD46D5" w:rsidP="00DD46D5">
      <w:pPr>
        <w:pStyle w:val="ListParagraph"/>
        <w:numPr>
          <w:ilvl w:val="1"/>
          <w:numId w:val="11"/>
        </w:numPr>
        <w:tabs>
          <w:tab w:val="right" w:pos="1134"/>
        </w:tabs>
        <w:spacing w:before="120" w:line="276" w:lineRule="auto"/>
        <w:jc w:val="both"/>
        <w:rPr>
          <w:sz w:val="22"/>
          <w:szCs w:val="22"/>
        </w:rPr>
      </w:pPr>
      <w:r>
        <w:rPr>
          <w:sz w:val="22"/>
          <w:szCs w:val="22"/>
        </w:rPr>
        <w:t>Signal and Feature generation</w:t>
      </w:r>
    </w:p>
    <w:p w14:paraId="6EEE54A5" w14:textId="77777777" w:rsidR="00DD46D5" w:rsidRDefault="00DD46D5" w:rsidP="00DD46D5">
      <w:pPr>
        <w:pStyle w:val="ListParagraph"/>
        <w:numPr>
          <w:ilvl w:val="1"/>
          <w:numId w:val="11"/>
        </w:numPr>
        <w:tabs>
          <w:tab w:val="right" w:pos="1134"/>
        </w:tabs>
        <w:spacing w:before="120" w:line="276" w:lineRule="auto"/>
        <w:jc w:val="both"/>
        <w:rPr>
          <w:sz w:val="22"/>
          <w:szCs w:val="22"/>
        </w:rPr>
      </w:pPr>
      <w:r>
        <w:rPr>
          <w:sz w:val="22"/>
          <w:szCs w:val="22"/>
        </w:rPr>
        <w:t>Preparing matrices for classifiers/regressors</w:t>
      </w:r>
    </w:p>
    <w:p w14:paraId="48323228" w14:textId="77777777" w:rsidR="00DD46D5" w:rsidRDefault="00DD46D5" w:rsidP="00DD46D5">
      <w:pPr>
        <w:pStyle w:val="ListParagraph"/>
        <w:numPr>
          <w:ilvl w:val="1"/>
          <w:numId w:val="11"/>
        </w:numPr>
        <w:tabs>
          <w:tab w:val="right" w:pos="1134"/>
        </w:tabs>
        <w:spacing w:before="120" w:line="276" w:lineRule="auto"/>
        <w:jc w:val="both"/>
        <w:rPr>
          <w:sz w:val="22"/>
          <w:szCs w:val="22"/>
        </w:rPr>
      </w:pPr>
      <w:r>
        <w:rPr>
          <w:sz w:val="22"/>
          <w:szCs w:val="22"/>
        </w:rPr>
        <w:t>Normalization</w:t>
      </w:r>
    </w:p>
    <w:p w14:paraId="48BAF7E1" w14:textId="77777777" w:rsidR="00DD46D5" w:rsidRDefault="00DD46D5" w:rsidP="00DD46D5">
      <w:pPr>
        <w:pStyle w:val="ListParagraph"/>
        <w:numPr>
          <w:ilvl w:val="1"/>
          <w:numId w:val="11"/>
        </w:numPr>
        <w:tabs>
          <w:tab w:val="right" w:pos="1134"/>
        </w:tabs>
        <w:spacing w:before="120" w:line="276" w:lineRule="auto"/>
        <w:jc w:val="both"/>
        <w:rPr>
          <w:sz w:val="22"/>
          <w:szCs w:val="22"/>
        </w:rPr>
      </w:pPr>
      <w:r w:rsidRPr="7E78CD5C">
        <w:rPr>
          <w:sz w:val="22"/>
          <w:szCs w:val="22"/>
        </w:rPr>
        <w:t>Training classifiers/regressors</w:t>
      </w:r>
      <w:del w:id="42" w:author="Ori Geva" w:date="2023-07-06T11:43:00Z">
        <w:r w:rsidRPr="7E78CD5C" w:rsidDel="00790DE3">
          <w:rPr>
            <w:sz w:val="22"/>
            <w:szCs w:val="22"/>
          </w:rPr>
          <w:delText>.</w:delText>
        </w:r>
      </w:del>
    </w:p>
    <w:p w14:paraId="47C45A4A" w14:textId="77777777" w:rsidR="00DD46D5" w:rsidRDefault="00DD46D5" w:rsidP="00DD46D5">
      <w:pPr>
        <w:pStyle w:val="ListParagraph"/>
        <w:numPr>
          <w:ilvl w:val="1"/>
          <w:numId w:val="11"/>
        </w:numPr>
        <w:tabs>
          <w:tab w:val="right" w:pos="1134"/>
        </w:tabs>
        <w:spacing w:before="120" w:line="276" w:lineRule="auto"/>
        <w:jc w:val="both"/>
      </w:pPr>
      <w:r w:rsidRPr="7E78CD5C">
        <w:rPr>
          <w:sz w:val="22"/>
          <w:szCs w:val="22"/>
        </w:rPr>
        <w:t xml:space="preserve">Post processors – calibration, fairness, </w:t>
      </w:r>
      <w:proofErr w:type="spellStart"/>
      <w:r w:rsidRPr="7E78CD5C">
        <w:rPr>
          <w:sz w:val="22"/>
          <w:szCs w:val="22"/>
        </w:rPr>
        <w:t>explainability</w:t>
      </w:r>
      <w:proofErr w:type="spellEnd"/>
    </w:p>
    <w:p w14:paraId="52C8A3C5" w14:textId="77777777" w:rsidR="00DD46D5" w:rsidRDefault="00DD46D5" w:rsidP="00DD46D5">
      <w:pPr>
        <w:tabs>
          <w:tab w:val="right" w:pos="1134"/>
        </w:tabs>
        <w:spacing w:before="120" w:line="276" w:lineRule="auto"/>
        <w:jc w:val="both"/>
        <w:rPr>
          <w:sz w:val="22"/>
          <w:szCs w:val="22"/>
        </w:rPr>
      </w:pPr>
    </w:p>
    <w:p w14:paraId="763FA311" w14:textId="77777777" w:rsidR="00DD46D5" w:rsidRDefault="00DD46D5" w:rsidP="00DD46D5">
      <w:pPr>
        <w:tabs>
          <w:tab w:val="right" w:pos="1134"/>
        </w:tabs>
        <w:spacing w:before="120" w:line="276" w:lineRule="auto"/>
        <w:jc w:val="both"/>
        <w:rPr>
          <w:sz w:val="22"/>
          <w:szCs w:val="22"/>
        </w:rPr>
      </w:pPr>
      <w:r>
        <w:rPr>
          <w:sz w:val="22"/>
          <w:szCs w:val="22"/>
        </w:rPr>
        <w:t xml:space="preserve">The scope of this document is the </w:t>
      </w:r>
      <w:proofErr w:type="spellStart"/>
      <w:r>
        <w:rPr>
          <w:sz w:val="22"/>
          <w:szCs w:val="22"/>
        </w:rPr>
        <w:t>AlgoMarker</w:t>
      </w:r>
      <w:proofErr w:type="spellEnd"/>
      <w:r>
        <w:rPr>
          <w:sz w:val="22"/>
          <w:szCs w:val="22"/>
        </w:rPr>
        <w:t xml:space="preserve"> library only, and not the detailed description of the large algorithmic libraries it relies on.</w:t>
      </w:r>
    </w:p>
    <w:p w14:paraId="025FAF9A" w14:textId="6F8D21C4" w:rsidR="00DD46D5" w:rsidRDefault="00DD46D5" w:rsidP="00DD46D5">
      <w:pPr>
        <w:tabs>
          <w:tab w:val="right" w:pos="1134"/>
        </w:tabs>
        <w:spacing w:before="120" w:line="276" w:lineRule="auto"/>
        <w:jc w:val="both"/>
        <w:rPr>
          <w:sz w:val="22"/>
          <w:szCs w:val="22"/>
        </w:rPr>
      </w:pPr>
      <w:r w:rsidRPr="54C1E66E">
        <w:rPr>
          <w:sz w:val="22"/>
          <w:szCs w:val="22"/>
        </w:rPr>
        <w:t xml:space="preserve">The </w:t>
      </w:r>
      <w:proofErr w:type="spellStart"/>
      <w:r w:rsidRPr="54C1E66E">
        <w:rPr>
          <w:sz w:val="22"/>
          <w:szCs w:val="22"/>
        </w:rPr>
        <w:t>AlgoMarker</w:t>
      </w:r>
      <w:proofErr w:type="spellEnd"/>
      <w:r w:rsidRPr="54C1E66E">
        <w:rPr>
          <w:sz w:val="22"/>
          <w:szCs w:val="22"/>
        </w:rPr>
        <w:t xml:space="preserve"> library enables </w:t>
      </w:r>
      <w:commentRangeStart w:id="43"/>
      <w:r w:rsidRPr="54C1E66E">
        <w:rPr>
          <w:sz w:val="22"/>
          <w:szCs w:val="22"/>
        </w:rPr>
        <w:t xml:space="preserve">an </w:t>
      </w:r>
      <w:commentRangeEnd w:id="43"/>
      <w:r>
        <w:rPr>
          <w:rStyle w:val="CommentReference"/>
        </w:rPr>
        <w:commentReference w:id="43"/>
      </w:r>
      <w:r w:rsidRPr="54C1E66E">
        <w:rPr>
          <w:sz w:val="22"/>
          <w:szCs w:val="22"/>
        </w:rPr>
        <w:t xml:space="preserve">easy creation of new </w:t>
      </w:r>
      <w:proofErr w:type="spellStart"/>
      <w:r w:rsidRPr="54C1E66E">
        <w:rPr>
          <w:sz w:val="22"/>
          <w:szCs w:val="22"/>
        </w:rPr>
        <w:t>AlgoMarker</w:t>
      </w:r>
      <w:proofErr w:type="spellEnd"/>
      <w:r w:rsidRPr="54C1E66E">
        <w:rPr>
          <w:sz w:val="22"/>
          <w:szCs w:val="22"/>
        </w:rPr>
        <w:t xml:space="preserve"> types (as explained above). </w:t>
      </w:r>
      <w:commentRangeStart w:id="44"/>
      <w:r w:rsidR="0034561B" w:rsidRPr="54C1E66E">
        <w:rPr>
          <w:sz w:val="22"/>
          <w:szCs w:val="22"/>
        </w:rPr>
        <w:t>T</w:t>
      </w:r>
      <w:r w:rsidRPr="54C1E66E">
        <w:rPr>
          <w:sz w:val="22"/>
          <w:szCs w:val="22"/>
        </w:rPr>
        <w:t xml:space="preserve">o </w:t>
      </w:r>
      <w:commentRangeEnd w:id="44"/>
      <w:r>
        <w:rPr>
          <w:rStyle w:val="CommentReference"/>
        </w:rPr>
        <w:commentReference w:id="44"/>
      </w:r>
      <w:r w:rsidRPr="54C1E66E">
        <w:rPr>
          <w:sz w:val="22"/>
          <w:szCs w:val="22"/>
        </w:rPr>
        <w:t xml:space="preserve">do so the new </w:t>
      </w:r>
      <w:proofErr w:type="spellStart"/>
      <w:r w:rsidRPr="54C1E66E">
        <w:rPr>
          <w:sz w:val="22"/>
          <w:szCs w:val="22"/>
        </w:rPr>
        <w:t>AlgoMarker</w:t>
      </w:r>
      <w:proofErr w:type="spellEnd"/>
      <w:r w:rsidRPr="54C1E66E">
        <w:rPr>
          <w:sz w:val="22"/>
          <w:szCs w:val="22"/>
        </w:rPr>
        <w:t xml:space="preserve"> inherits from the base </w:t>
      </w:r>
      <w:proofErr w:type="spellStart"/>
      <w:r w:rsidRPr="54C1E66E">
        <w:rPr>
          <w:sz w:val="22"/>
          <w:szCs w:val="22"/>
        </w:rPr>
        <w:t>AlgoMarker</w:t>
      </w:r>
      <w:proofErr w:type="spellEnd"/>
      <w:r w:rsidRPr="54C1E66E">
        <w:rPr>
          <w:sz w:val="22"/>
          <w:szCs w:val="22"/>
        </w:rPr>
        <w:t xml:space="preserve"> (or an existing one) and needs to implement several basic functions: </w:t>
      </w:r>
      <w:commentRangeStart w:id="45"/>
      <w:commentRangeStart w:id="46"/>
      <w:r w:rsidRPr="54C1E66E">
        <w:rPr>
          <w:sz w:val="22"/>
          <w:szCs w:val="22"/>
        </w:rPr>
        <w:t xml:space="preserve">Load, Unload, </w:t>
      </w:r>
      <w:proofErr w:type="spellStart"/>
      <w:r w:rsidRPr="54C1E66E">
        <w:rPr>
          <w:sz w:val="22"/>
          <w:szCs w:val="22"/>
        </w:rPr>
        <w:t>ClearData</w:t>
      </w:r>
      <w:proofErr w:type="spellEnd"/>
      <w:r w:rsidRPr="54C1E66E">
        <w:rPr>
          <w:sz w:val="22"/>
          <w:szCs w:val="22"/>
        </w:rPr>
        <w:t xml:space="preserve">, </w:t>
      </w:r>
      <w:proofErr w:type="spellStart"/>
      <w:r w:rsidRPr="54C1E66E">
        <w:rPr>
          <w:sz w:val="22"/>
          <w:szCs w:val="22"/>
        </w:rPr>
        <w:t>AddDataByType</w:t>
      </w:r>
      <w:proofErr w:type="spellEnd"/>
      <w:r w:rsidRPr="54C1E66E">
        <w:rPr>
          <w:sz w:val="22"/>
          <w:szCs w:val="22"/>
        </w:rPr>
        <w:t xml:space="preserve"> and </w:t>
      </w:r>
      <w:proofErr w:type="spellStart"/>
      <w:r w:rsidRPr="54C1E66E">
        <w:rPr>
          <w:sz w:val="22"/>
          <w:szCs w:val="22"/>
        </w:rPr>
        <w:t>CalculateByType</w:t>
      </w:r>
      <w:proofErr w:type="spellEnd"/>
      <w:r w:rsidRPr="54C1E66E">
        <w:rPr>
          <w:sz w:val="22"/>
          <w:szCs w:val="22"/>
        </w:rPr>
        <w:t>.</w:t>
      </w:r>
      <w:commentRangeEnd w:id="45"/>
      <w:r>
        <w:rPr>
          <w:rStyle w:val="CommentReference"/>
        </w:rPr>
        <w:commentReference w:id="45"/>
      </w:r>
      <w:commentRangeEnd w:id="46"/>
      <w:r>
        <w:rPr>
          <w:rStyle w:val="CommentReference"/>
        </w:rPr>
        <w:commentReference w:id="46"/>
      </w:r>
    </w:p>
    <w:p w14:paraId="2BE05421" w14:textId="77777777" w:rsidR="00DD46D5" w:rsidRDefault="00DD46D5" w:rsidP="00DD46D5">
      <w:pPr>
        <w:tabs>
          <w:tab w:val="right" w:pos="1134"/>
        </w:tabs>
        <w:spacing w:before="120" w:line="276" w:lineRule="auto"/>
        <w:jc w:val="both"/>
        <w:rPr>
          <w:sz w:val="22"/>
          <w:szCs w:val="22"/>
        </w:rPr>
      </w:pPr>
    </w:p>
    <w:p w14:paraId="58083DC5" w14:textId="4F52F8D0" w:rsidR="00DD46D5" w:rsidRDefault="00DD46D5" w:rsidP="00DD46D5">
      <w:pPr>
        <w:tabs>
          <w:tab w:val="right" w:pos="1134"/>
        </w:tabs>
        <w:spacing w:before="120" w:line="276" w:lineRule="auto"/>
        <w:jc w:val="both"/>
        <w:rPr>
          <w:sz w:val="22"/>
          <w:szCs w:val="22"/>
        </w:rPr>
      </w:pPr>
      <w:r w:rsidRPr="2CFFF70C">
        <w:rPr>
          <w:sz w:val="22"/>
          <w:szCs w:val="22"/>
        </w:rPr>
        <w:t>In addition</w:t>
      </w:r>
      <w:r w:rsidR="646EEF36" w:rsidRPr="2CFFF70C">
        <w:rPr>
          <w:sz w:val="22"/>
          <w:szCs w:val="22"/>
        </w:rPr>
        <w:t>,</w:t>
      </w:r>
      <w:r w:rsidRPr="2CFFF70C">
        <w:rPr>
          <w:sz w:val="22"/>
          <w:szCs w:val="22"/>
        </w:rPr>
        <w:t xml:space="preserve"> several basic classes are defined and used in the </w:t>
      </w:r>
      <w:proofErr w:type="spellStart"/>
      <w:r w:rsidRPr="2CFFF70C">
        <w:rPr>
          <w:sz w:val="22"/>
          <w:szCs w:val="22"/>
        </w:rPr>
        <w:t>AlgoMarker</w:t>
      </w:r>
      <w:proofErr w:type="spellEnd"/>
      <w:r w:rsidRPr="2CFFF70C">
        <w:rPr>
          <w:sz w:val="22"/>
          <w:szCs w:val="22"/>
        </w:rPr>
        <w:t xml:space="preserve"> library that define the "language" of defining the inputs and outputs of an </w:t>
      </w:r>
      <w:proofErr w:type="spellStart"/>
      <w:r w:rsidRPr="2CFFF70C">
        <w:rPr>
          <w:sz w:val="22"/>
          <w:szCs w:val="22"/>
        </w:rPr>
        <w:t>AlgoMarker</w:t>
      </w:r>
      <w:proofErr w:type="spellEnd"/>
      <w:r w:rsidRPr="2CFFF70C">
        <w:rPr>
          <w:sz w:val="22"/>
          <w:szCs w:val="22"/>
        </w:rPr>
        <w:t xml:space="preserve"> using </w:t>
      </w:r>
      <w:proofErr w:type="spellStart"/>
      <w:r w:rsidRPr="2CFFF70C">
        <w:rPr>
          <w:sz w:val="22"/>
          <w:szCs w:val="22"/>
        </w:rPr>
        <w:t>json</w:t>
      </w:r>
      <w:proofErr w:type="spellEnd"/>
      <w:r w:rsidRPr="2CFFF70C">
        <w:rPr>
          <w:sz w:val="22"/>
          <w:szCs w:val="22"/>
        </w:rPr>
        <w:t xml:space="preserve"> which is versatile enough to present complicated objects.</w:t>
      </w:r>
    </w:p>
    <w:p w14:paraId="4F369FDB" w14:textId="77777777" w:rsidR="00DD46D5" w:rsidRPr="00A37438" w:rsidRDefault="00DD46D5" w:rsidP="00DD46D5">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rPr>
          <w:sz w:val="22"/>
          <w:szCs w:val="22"/>
        </w:rPr>
      </w:pPr>
    </w:p>
    <w:p w14:paraId="7D9F86F8" w14:textId="77777777" w:rsidR="00DD46D5" w:rsidRDefault="00DD46D5" w:rsidP="00DD46D5">
      <w:pPr>
        <w:pStyle w:val="Heading2"/>
      </w:pPr>
      <w:bookmarkStart w:id="47" w:name="_Toc137627644"/>
      <w:r w:rsidRPr="00B4132F">
        <w:lastRenderedPageBreak/>
        <w:t>Applicable Documents</w:t>
      </w:r>
      <w:bookmarkStart w:id="48" w:name="_Toc469488035"/>
      <w:bookmarkStart w:id="49" w:name="_Toc469489889"/>
      <w:bookmarkStart w:id="50" w:name="_Toc469490271"/>
      <w:bookmarkStart w:id="51" w:name="_Toc469227911"/>
      <w:bookmarkStart w:id="52" w:name="_Toc469230296"/>
      <w:bookmarkEnd w:id="37"/>
      <w:bookmarkEnd w:id="38"/>
      <w:bookmarkEnd w:id="39"/>
      <w:bookmarkEnd w:id="47"/>
    </w:p>
    <w:p w14:paraId="6C09E64E" w14:textId="77777777" w:rsidR="00DD46D5" w:rsidRPr="00831DCC" w:rsidRDefault="00DD46D5" w:rsidP="00DD46D5">
      <w:pPr>
        <w:pStyle w:val="NormalWeb"/>
      </w:pPr>
      <w:r w:rsidRPr="00B4132F">
        <w:rPr>
          <w:rFonts w:ascii="Times New Roman" w:eastAsia="Times New Roman" w:hAnsi="Times New Roman" w:cs="Arial"/>
          <w:sz w:val="22"/>
          <w:szCs w:val="22"/>
        </w:rPr>
        <w:t>The following specifications, standards and documents of the exact issue shown form a part of this specification to the extent specified herein.  In the event of conflict between the documents referenced herein and the contents of this specification, the contents of this specification shall be considered a superseding requirement.</w:t>
      </w:r>
    </w:p>
    <w:p w14:paraId="52D5353F" w14:textId="77777777" w:rsidR="00DD46D5" w:rsidRPr="00831DCC" w:rsidRDefault="00DD46D5" w:rsidP="00DD46D5">
      <w:pPr>
        <w:pStyle w:val="Heading3"/>
        <w:rPr>
          <w:lang w:bidi="he-IL"/>
        </w:rPr>
      </w:pPr>
      <w:bookmarkStart w:id="53" w:name="_Ref519061824"/>
      <w:bookmarkStart w:id="54" w:name="_Ref519061983"/>
      <w:bookmarkStart w:id="55" w:name="_Ref519062018"/>
      <w:bookmarkStart w:id="56" w:name="_Toc137627645"/>
      <w:r w:rsidRPr="00831DCC">
        <w:t>Applicable Standards and Regulations</w:t>
      </w:r>
      <w:bookmarkEnd w:id="53"/>
      <w:bookmarkEnd w:id="54"/>
      <w:bookmarkEnd w:id="55"/>
      <w:bookmarkEnd w:id="56"/>
    </w:p>
    <w:p w14:paraId="586895EA" w14:textId="77777777" w:rsidR="00DD46D5" w:rsidRPr="007E30DD" w:rsidRDefault="00DD46D5" w:rsidP="00DD46D5">
      <w:pPr>
        <w:pStyle w:val="ListParagraph"/>
        <w:numPr>
          <w:ilvl w:val="0"/>
          <w:numId w:val="34"/>
        </w:numPr>
        <w:spacing w:before="240" w:after="120" w:line="276" w:lineRule="auto"/>
        <w:outlineLvl w:val="2"/>
        <w:rPr>
          <w:rFonts w:ascii="Cambria" w:hAnsi="Cambria"/>
          <w:b/>
          <w:bCs/>
          <w:vanish/>
          <w:color w:val="4F81BD"/>
        </w:rPr>
      </w:pPr>
      <w:bookmarkStart w:id="57" w:name="_Ref472424626"/>
      <w:bookmarkStart w:id="58" w:name="_Toc517592252"/>
    </w:p>
    <w:p w14:paraId="3F4C1EA7" w14:textId="77777777" w:rsidR="00DD46D5" w:rsidRPr="007E30DD" w:rsidRDefault="00DD46D5" w:rsidP="00DD46D5">
      <w:pPr>
        <w:pStyle w:val="ListParagraph"/>
        <w:numPr>
          <w:ilvl w:val="1"/>
          <w:numId w:val="34"/>
        </w:numPr>
        <w:spacing w:before="240" w:after="120" w:line="276" w:lineRule="auto"/>
        <w:outlineLvl w:val="2"/>
        <w:rPr>
          <w:rFonts w:ascii="Cambria" w:hAnsi="Cambria"/>
          <w:b/>
          <w:bCs/>
          <w:vanish/>
          <w:color w:val="4F81BD"/>
        </w:rPr>
      </w:pPr>
    </w:p>
    <w:tbl>
      <w:tblPr>
        <w:tblpPr w:leftFromText="180" w:rightFromText="180" w:vertAnchor="text" w:horzAnchor="margin" w:tblpY="169"/>
        <w:tblW w:w="9763" w:type="dxa"/>
        <w:tblBorders>
          <w:top w:val="single" w:sz="12" w:space="0" w:color="auto"/>
          <w:left w:val="single" w:sz="12"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549"/>
        <w:gridCol w:w="7389"/>
        <w:gridCol w:w="1825"/>
      </w:tblGrid>
      <w:tr w:rsidR="00DD46D5" w:rsidRPr="00B4132F" w14:paraId="2581737A" w14:textId="77777777" w:rsidTr="00DD46D5">
        <w:trPr>
          <w:tblHeader/>
        </w:trPr>
        <w:tc>
          <w:tcPr>
            <w:tcW w:w="549" w:type="dxa"/>
            <w:tcBorders>
              <w:top w:val="single" w:sz="18" w:space="0" w:color="auto"/>
              <w:left w:val="single" w:sz="18" w:space="0" w:color="auto"/>
              <w:bottom w:val="single" w:sz="12" w:space="0" w:color="auto"/>
            </w:tcBorders>
            <w:shd w:val="clear" w:color="auto" w:fill="C0C0C0"/>
          </w:tcPr>
          <w:p w14:paraId="6640D50B" w14:textId="77777777" w:rsidR="00DD46D5" w:rsidRPr="00B4132F" w:rsidRDefault="00DD46D5" w:rsidP="00DD46D5">
            <w:pPr>
              <w:ind w:left="-2" w:right="-686"/>
              <w:rPr>
                <w:rFonts w:asciiTheme="majorBidi" w:hAnsiTheme="majorBidi" w:cstheme="majorBidi"/>
                <w:b/>
                <w:bCs/>
                <w:color w:val="000000" w:themeColor="text1"/>
                <w:sz w:val="22"/>
                <w:szCs w:val="22"/>
              </w:rPr>
            </w:pPr>
            <w:bookmarkStart w:id="59" w:name="_Ref338758951"/>
            <w:bookmarkEnd w:id="48"/>
            <w:bookmarkEnd w:id="49"/>
            <w:bookmarkEnd w:id="50"/>
            <w:bookmarkEnd w:id="57"/>
            <w:bookmarkEnd w:id="58"/>
            <w:r w:rsidRPr="00B4132F">
              <w:rPr>
                <w:rFonts w:asciiTheme="majorBidi" w:hAnsiTheme="majorBidi" w:cstheme="majorBidi"/>
                <w:b/>
                <w:bCs/>
                <w:color w:val="000000" w:themeColor="text1"/>
                <w:sz w:val="22"/>
                <w:szCs w:val="22"/>
              </w:rPr>
              <w:t>#</w:t>
            </w:r>
          </w:p>
        </w:tc>
        <w:tc>
          <w:tcPr>
            <w:tcW w:w="7389" w:type="dxa"/>
            <w:tcBorders>
              <w:top w:val="single" w:sz="18" w:space="0" w:color="auto"/>
              <w:bottom w:val="single" w:sz="12" w:space="0" w:color="auto"/>
            </w:tcBorders>
            <w:shd w:val="clear" w:color="auto" w:fill="C0C0C0"/>
          </w:tcPr>
          <w:p w14:paraId="6039E1CF" w14:textId="77777777" w:rsidR="00DD46D5" w:rsidRPr="00B4132F" w:rsidRDefault="00DD46D5" w:rsidP="00DD46D5">
            <w:pPr>
              <w:rPr>
                <w:rFonts w:asciiTheme="majorBidi" w:hAnsiTheme="majorBidi" w:cstheme="majorBidi"/>
                <w:b/>
                <w:bCs/>
                <w:color w:val="000000" w:themeColor="text1"/>
                <w:sz w:val="22"/>
                <w:szCs w:val="22"/>
              </w:rPr>
            </w:pPr>
            <w:r w:rsidRPr="00B4132F">
              <w:rPr>
                <w:rFonts w:asciiTheme="majorBidi" w:hAnsiTheme="majorBidi" w:cstheme="majorBidi"/>
                <w:b/>
                <w:bCs/>
                <w:color w:val="000000" w:themeColor="text1"/>
                <w:sz w:val="22"/>
                <w:szCs w:val="22"/>
              </w:rPr>
              <w:t>Title</w:t>
            </w:r>
          </w:p>
        </w:tc>
        <w:tc>
          <w:tcPr>
            <w:tcW w:w="1825" w:type="dxa"/>
            <w:tcBorders>
              <w:top w:val="single" w:sz="18" w:space="0" w:color="auto"/>
              <w:bottom w:val="single" w:sz="12" w:space="0" w:color="auto"/>
            </w:tcBorders>
            <w:shd w:val="clear" w:color="auto" w:fill="C0C0C0"/>
          </w:tcPr>
          <w:p w14:paraId="2798A1BC" w14:textId="77777777" w:rsidR="00DD46D5" w:rsidRPr="00B4132F" w:rsidRDefault="00DD46D5" w:rsidP="00DD46D5">
            <w:pPr>
              <w:jc w:val="center"/>
              <w:rPr>
                <w:rFonts w:asciiTheme="majorBidi" w:hAnsiTheme="majorBidi" w:cstheme="majorBidi"/>
                <w:b/>
                <w:bCs/>
                <w:color w:val="000000" w:themeColor="text1"/>
                <w:sz w:val="22"/>
                <w:szCs w:val="22"/>
              </w:rPr>
            </w:pPr>
            <w:r w:rsidRPr="00B4132F">
              <w:rPr>
                <w:rFonts w:asciiTheme="majorBidi" w:hAnsiTheme="majorBidi" w:cstheme="majorBidi"/>
                <w:b/>
                <w:bCs/>
                <w:color w:val="000000" w:themeColor="text1"/>
                <w:sz w:val="22"/>
                <w:szCs w:val="22"/>
              </w:rPr>
              <w:t>Revision/Date</w:t>
            </w:r>
          </w:p>
        </w:tc>
      </w:tr>
      <w:tr w:rsidR="00DD46D5" w:rsidRPr="00B4132F" w14:paraId="2F639F27" w14:textId="77777777" w:rsidTr="00DD46D5">
        <w:tc>
          <w:tcPr>
            <w:tcW w:w="549" w:type="dxa"/>
            <w:tcBorders>
              <w:top w:val="single" w:sz="12" w:space="0" w:color="auto"/>
              <w:left w:val="single" w:sz="18" w:space="0" w:color="auto"/>
              <w:bottom w:val="single" w:sz="8" w:space="0" w:color="auto"/>
              <w:right w:val="single" w:sz="8" w:space="0" w:color="auto"/>
            </w:tcBorders>
          </w:tcPr>
          <w:p w14:paraId="7237E26A" w14:textId="77777777" w:rsidR="00DD46D5" w:rsidRPr="00B4132F" w:rsidRDefault="00DD46D5" w:rsidP="00DD46D5">
            <w:pPr>
              <w:pStyle w:val="ListParagraph"/>
              <w:numPr>
                <w:ilvl w:val="0"/>
                <w:numId w:val="30"/>
              </w:numPr>
              <w:spacing w:after="60"/>
              <w:ind w:left="-2" w:right="-686"/>
              <w:jc w:val="center"/>
            </w:pPr>
            <w:bookmarkStart w:id="60" w:name="_Ref472424631"/>
          </w:p>
        </w:tc>
        <w:bookmarkEnd w:id="60"/>
        <w:tc>
          <w:tcPr>
            <w:tcW w:w="7389" w:type="dxa"/>
            <w:tcBorders>
              <w:top w:val="single" w:sz="12" w:space="0" w:color="auto"/>
              <w:left w:val="single" w:sz="8" w:space="0" w:color="auto"/>
              <w:bottom w:val="single" w:sz="8" w:space="0" w:color="auto"/>
              <w:right w:val="single" w:sz="8" w:space="0" w:color="auto"/>
            </w:tcBorders>
          </w:tcPr>
          <w:p w14:paraId="64F5E734" w14:textId="77777777" w:rsidR="00DD46D5" w:rsidRPr="00B4132F" w:rsidRDefault="00DD46D5" w:rsidP="00DD46D5">
            <w:pPr>
              <w:autoSpaceDE w:val="0"/>
              <w:autoSpaceDN w:val="0"/>
              <w:adjustRightInd w:val="0"/>
              <w:rPr>
                <w:sz w:val="22"/>
                <w:szCs w:val="22"/>
              </w:rPr>
            </w:pPr>
            <w:r w:rsidRPr="00B4132F">
              <w:rPr>
                <w:sz w:val="22"/>
                <w:szCs w:val="22"/>
              </w:rPr>
              <w:t>IEEE Std 1016-2009, IEEE Standard for Information Technology – Systems Design - Software Design Descriptions</w:t>
            </w:r>
          </w:p>
        </w:tc>
        <w:tc>
          <w:tcPr>
            <w:tcW w:w="1825" w:type="dxa"/>
            <w:tcBorders>
              <w:top w:val="single" w:sz="12" w:space="0" w:color="auto"/>
              <w:left w:val="single" w:sz="8" w:space="0" w:color="auto"/>
              <w:bottom w:val="single" w:sz="8" w:space="0" w:color="auto"/>
            </w:tcBorders>
          </w:tcPr>
          <w:p w14:paraId="48B3A8E8" w14:textId="77777777" w:rsidR="00DD46D5" w:rsidRPr="00B4132F" w:rsidRDefault="00DD46D5" w:rsidP="00DD46D5">
            <w:pPr>
              <w:autoSpaceDE w:val="0"/>
              <w:autoSpaceDN w:val="0"/>
              <w:adjustRightInd w:val="0"/>
              <w:jc w:val="center"/>
              <w:rPr>
                <w:sz w:val="22"/>
                <w:szCs w:val="22"/>
              </w:rPr>
            </w:pPr>
            <w:r w:rsidRPr="00B4132F">
              <w:rPr>
                <w:sz w:val="22"/>
                <w:szCs w:val="22"/>
              </w:rPr>
              <w:t>20 July 2009</w:t>
            </w:r>
          </w:p>
        </w:tc>
      </w:tr>
      <w:tr w:rsidR="00DD46D5" w:rsidRPr="00B4132F" w14:paraId="3B7729B1" w14:textId="77777777" w:rsidTr="00DD46D5">
        <w:tc>
          <w:tcPr>
            <w:tcW w:w="549" w:type="dxa"/>
            <w:tcBorders>
              <w:top w:val="single" w:sz="8" w:space="0" w:color="auto"/>
              <w:left w:val="single" w:sz="18" w:space="0" w:color="auto"/>
              <w:bottom w:val="single" w:sz="18" w:space="0" w:color="auto"/>
              <w:right w:val="single" w:sz="8" w:space="0" w:color="auto"/>
            </w:tcBorders>
          </w:tcPr>
          <w:p w14:paraId="1BDD70F7" w14:textId="77777777" w:rsidR="00DD46D5" w:rsidRPr="00B4132F" w:rsidRDefault="00DD46D5" w:rsidP="00DD46D5">
            <w:pPr>
              <w:pStyle w:val="ListParagraph"/>
              <w:numPr>
                <w:ilvl w:val="0"/>
                <w:numId w:val="30"/>
              </w:numPr>
              <w:spacing w:after="60"/>
              <w:ind w:left="-2" w:right="-686"/>
              <w:jc w:val="center"/>
            </w:pPr>
            <w:bookmarkStart w:id="61" w:name="_Ref472425029"/>
          </w:p>
        </w:tc>
        <w:tc>
          <w:tcPr>
            <w:tcW w:w="7389" w:type="dxa"/>
            <w:tcBorders>
              <w:top w:val="single" w:sz="8" w:space="0" w:color="auto"/>
              <w:left w:val="single" w:sz="8" w:space="0" w:color="auto"/>
              <w:bottom w:val="single" w:sz="18" w:space="0" w:color="auto"/>
              <w:right w:val="single" w:sz="8" w:space="0" w:color="auto"/>
            </w:tcBorders>
          </w:tcPr>
          <w:p w14:paraId="19436662" w14:textId="77777777" w:rsidR="00DD46D5" w:rsidRPr="00B4132F" w:rsidRDefault="00DD46D5" w:rsidP="00DD46D5">
            <w:pPr>
              <w:autoSpaceDE w:val="0"/>
              <w:autoSpaceDN w:val="0"/>
              <w:adjustRightInd w:val="0"/>
              <w:rPr>
                <w:sz w:val="22"/>
                <w:szCs w:val="22"/>
              </w:rPr>
            </w:pPr>
            <w:bookmarkStart w:id="62" w:name="_Ref380677008"/>
            <w:bookmarkEnd w:id="61"/>
            <w:r w:rsidRPr="00B4132F">
              <w:rPr>
                <w:sz w:val="22"/>
                <w:szCs w:val="22"/>
              </w:rPr>
              <w:t>ISO/IEC/IEEE 24765:2010 - Systems and Software Engineering – Vocabulary</w:t>
            </w:r>
            <w:bookmarkEnd w:id="62"/>
          </w:p>
        </w:tc>
        <w:tc>
          <w:tcPr>
            <w:tcW w:w="1825" w:type="dxa"/>
            <w:tcBorders>
              <w:top w:val="single" w:sz="8" w:space="0" w:color="auto"/>
              <w:left w:val="single" w:sz="8" w:space="0" w:color="auto"/>
              <w:bottom w:val="single" w:sz="18" w:space="0" w:color="auto"/>
            </w:tcBorders>
          </w:tcPr>
          <w:p w14:paraId="49BB8F59" w14:textId="77777777" w:rsidR="00DD46D5" w:rsidRPr="00B4132F" w:rsidRDefault="00DD46D5" w:rsidP="00DD46D5">
            <w:pPr>
              <w:autoSpaceDE w:val="0"/>
              <w:autoSpaceDN w:val="0"/>
              <w:adjustRightInd w:val="0"/>
              <w:jc w:val="center"/>
              <w:rPr>
                <w:sz w:val="22"/>
                <w:szCs w:val="22"/>
              </w:rPr>
            </w:pPr>
            <w:r w:rsidRPr="00B4132F">
              <w:rPr>
                <w:sz w:val="22"/>
                <w:szCs w:val="22"/>
              </w:rPr>
              <w:t>2010-12-15</w:t>
            </w:r>
          </w:p>
        </w:tc>
      </w:tr>
    </w:tbl>
    <w:p w14:paraId="65873567" w14:textId="77777777" w:rsidR="00DD46D5" w:rsidRPr="00B4132F" w:rsidRDefault="00DD46D5" w:rsidP="00DD46D5">
      <w:pPr>
        <w:pStyle w:val="Heading3"/>
      </w:pPr>
      <w:bookmarkStart w:id="63" w:name="_Ref464632051"/>
      <w:bookmarkStart w:id="64" w:name="_Toc469227912"/>
      <w:bookmarkStart w:id="65" w:name="_Toc469230297"/>
      <w:bookmarkStart w:id="66" w:name="_Toc469488036"/>
      <w:bookmarkStart w:id="67" w:name="_Toc469489890"/>
      <w:bookmarkStart w:id="68" w:name="_Toc517592253"/>
      <w:bookmarkStart w:id="69" w:name="_Toc137627646"/>
      <w:bookmarkEnd w:id="51"/>
      <w:bookmarkEnd w:id="52"/>
      <w:bookmarkEnd w:id="59"/>
      <w:r w:rsidRPr="00B4132F">
        <w:t>Applicable Procedures and Guidelines</w:t>
      </w:r>
      <w:bookmarkEnd w:id="63"/>
      <w:bookmarkEnd w:id="64"/>
      <w:bookmarkEnd w:id="65"/>
      <w:bookmarkEnd w:id="66"/>
      <w:bookmarkEnd w:id="67"/>
      <w:bookmarkEnd w:id="68"/>
      <w:bookmarkEnd w:id="69"/>
    </w:p>
    <w:tbl>
      <w:tblPr>
        <w:tblpPr w:leftFromText="180" w:rightFromText="180" w:vertAnchor="text" w:horzAnchor="margin" w:tblpY="132"/>
        <w:tblW w:w="9763" w:type="dxa"/>
        <w:tblBorders>
          <w:top w:val="single" w:sz="12" w:space="0" w:color="auto"/>
          <w:left w:val="single" w:sz="12"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549"/>
        <w:gridCol w:w="7389"/>
        <w:gridCol w:w="1825"/>
      </w:tblGrid>
      <w:tr w:rsidR="00DD46D5" w:rsidRPr="00B4132F" w14:paraId="1724919A" w14:textId="77777777" w:rsidTr="54C1E66E">
        <w:trPr>
          <w:tblHeader/>
        </w:trPr>
        <w:tc>
          <w:tcPr>
            <w:tcW w:w="549" w:type="dxa"/>
            <w:tcBorders>
              <w:top w:val="single" w:sz="18" w:space="0" w:color="auto"/>
              <w:left w:val="single" w:sz="18" w:space="0" w:color="auto"/>
              <w:bottom w:val="single" w:sz="12" w:space="0" w:color="auto"/>
            </w:tcBorders>
            <w:shd w:val="clear" w:color="auto" w:fill="C0C0C0"/>
          </w:tcPr>
          <w:p w14:paraId="0F18A2E9" w14:textId="77777777" w:rsidR="00DD46D5" w:rsidRPr="00B4132F" w:rsidRDefault="00DD46D5" w:rsidP="00DD46D5">
            <w:pPr>
              <w:ind w:left="-2" w:right="-686"/>
              <w:rPr>
                <w:rFonts w:asciiTheme="majorBidi" w:hAnsiTheme="majorBidi" w:cstheme="majorBidi"/>
                <w:b/>
                <w:bCs/>
                <w:color w:val="000000" w:themeColor="text1"/>
                <w:sz w:val="22"/>
                <w:szCs w:val="22"/>
              </w:rPr>
            </w:pPr>
            <w:r w:rsidRPr="00B4132F">
              <w:rPr>
                <w:rFonts w:asciiTheme="majorBidi" w:hAnsiTheme="majorBidi" w:cstheme="majorBidi"/>
                <w:b/>
                <w:bCs/>
                <w:color w:val="000000" w:themeColor="text1"/>
                <w:sz w:val="22"/>
                <w:szCs w:val="22"/>
              </w:rPr>
              <w:t>#</w:t>
            </w:r>
          </w:p>
        </w:tc>
        <w:tc>
          <w:tcPr>
            <w:tcW w:w="7389" w:type="dxa"/>
            <w:tcBorders>
              <w:top w:val="single" w:sz="18" w:space="0" w:color="auto"/>
              <w:bottom w:val="single" w:sz="12" w:space="0" w:color="auto"/>
            </w:tcBorders>
            <w:shd w:val="clear" w:color="auto" w:fill="C0C0C0"/>
          </w:tcPr>
          <w:p w14:paraId="3F2E8D1A" w14:textId="77777777" w:rsidR="00DD46D5" w:rsidRPr="00B4132F" w:rsidRDefault="00DD46D5" w:rsidP="00DD46D5">
            <w:pPr>
              <w:rPr>
                <w:rFonts w:asciiTheme="majorBidi" w:hAnsiTheme="majorBidi" w:cstheme="majorBidi"/>
                <w:b/>
                <w:bCs/>
                <w:color w:val="000000" w:themeColor="text1"/>
                <w:sz w:val="22"/>
                <w:szCs w:val="22"/>
                <w:rtl/>
              </w:rPr>
            </w:pPr>
            <w:r w:rsidRPr="00B4132F">
              <w:rPr>
                <w:rFonts w:asciiTheme="majorBidi" w:hAnsiTheme="majorBidi" w:cstheme="majorBidi"/>
                <w:b/>
                <w:bCs/>
                <w:color w:val="000000" w:themeColor="text1"/>
                <w:sz w:val="22"/>
                <w:szCs w:val="22"/>
              </w:rPr>
              <w:t>Title</w:t>
            </w:r>
          </w:p>
        </w:tc>
        <w:tc>
          <w:tcPr>
            <w:tcW w:w="1825" w:type="dxa"/>
            <w:tcBorders>
              <w:top w:val="single" w:sz="18" w:space="0" w:color="auto"/>
              <w:bottom w:val="single" w:sz="12" w:space="0" w:color="auto"/>
            </w:tcBorders>
            <w:shd w:val="clear" w:color="auto" w:fill="C0C0C0"/>
          </w:tcPr>
          <w:p w14:paraId="77E7EAB8" w14:textId="77777777" w:rsidR="00DD46D5" w:rsidRPr="00B4132F" w:rsidRDefault="00DD46D5" w:rsidP="00DD46D5">
            <w:pPr>
              <w:jc w:val="center"/>
              <w:rPr>
                <w:rFonts w:asciiTheme="majorBidi" w:hAnsiTheme="majorBidi" w:cstheme="majorBidi"/>
                <w:b/>
                <w:bCs/>
                <w:color w:val="000000" w:themeColor="text1"/>
                <w:sz w:val="22"/>
                <w:szCs w:val="22"/>
              </w:rPr>
            </w:pPr>
            <w:r w:rsidRPr="00B4132F">
              <w:rPr>
                <w:rFonts w:asciiTheme="majorBidi" w:hAnsiTheme="majorBidi" w:cstheme="majorBidi"/>
                <w:b/>
                <w:bCs/>
                <w:color w:val="000000" w:themeColor="text1"/>
                <w:sz w:val="22"/>
                <w:szCs w:val="22"/>
              </w:rPr>
              <w:t>Revision/Date</w:t>
            </w:r>
          </w:p>
        </w:tc>
      </w:tr>
      <w:tr w:rsidR="00DD46D5" w:rsidRPr="00B4132F" w14:paraId="570F6EB9" w14:textId="77777777" w:rsidTr="54C1E66E">
        <w:tc>
          <w:tcPr>
            <w:tcW w:w="549" w:type="dxa"/>
            <w:tcBorders>
              <w:top w:val="single" w:sz="12" w:space="0" w:color="auto"/>
              <w:left w:val="single" w:sz="18" w:space="0" w:color="auto"/>
              <w:bottom w:val="single" w:sz="8" w:space="0" w:color="auto"/>
              <w:right w:val="single" w:sz="8" w:space="0" w:color="auto"/>
            </w:tcBorders>
          </w:tcPr>
          <w:p w14:paraId="70F2850D" w14:textId="77777777" w:rsidR="00DD46D5" w:rsidRPr="00B4132F" w:rsidRDefault="00DD46D5" w:rsidP="00DD46D5">
            <w:pPr>
              <w:pStyle w:val="ListParagraph"/>
              <w:numPr>
                <w:ilvl w:val="0"/>
                <w:numId w:val="31"/>
              </w:numPr>
              <w:spacing w:after="60"/>
              <w:ind w:right="-686" w:hanging="757"/>
              <w:jc w:val="center"/>
            </w:pPr>
          </w:p>
        </w:tc>
        <w:tc>
          <w:tcPr>
            <w:tcW w:w="7389" w:type="dxa"/>
            <w:tcBorders>
              <w:top w:val="single" w:sz="12" w:space="0" w:color="auto"/>
              <w:left w:val="single" w:sz="8" w:space="0" w:color="auto"/>
              <w:bottom w:val="single" w:sz="8" w:space="0" w:color="auto"/>
              <w:right w:val="single" w:sz="8" w:space="0" w:color="auto"/>
            </w:tcBorders>
          </w:tcPr>
          <w:p w14:paraId="22E74833" w14:textId="1A48ECA5" w:rsidR="00DD46D5" w:rsidRPr="00B4132F" w:rsidRDefault="00DD46D5" w:rsidP="00DD46D5">
            <w:pPr>
              <w:rPr>
                <w:sz w:val="22"/>
                <w:szCs w:val="22"/>
              </w:rPr>
            </w:pPr>
            <w:r w:rsidRPr="54C1E66E">
              <w:rPr>
                <w:sz w:val="22"/>
                <w:szCs w:val="22"/>
              </w:rPr>
              <w:t>RDP-04-11</w:t>
            </w:r>
            <w:r w:rsidR="1E083088" w:rsidRPr="54C1E66E">
              <w:rPr>
                <w:sz w:val="22"/>
                <w:szCs w:val="22"/>
              </w:rPr>
              <w:t xml:space="preserve"> </w:t>
            </w:r>
            <w:r w:rsidRPr="54C1E66E">
              <w:rPr>
                <w:sz w:val="22"/>
                <w:szCs w:val="22"/>
              </w:rPr>
              <w:t>Software Development Life Cycle Procedure</w:t>
            </w:r>
          </w:p>
        </w:tc>
        <w:tc>
          <w:tcPr>
            <w:tcW w:w="1825" w:type="dxa"/>
            <w:tcBorders>
              <w:top w:val="single" w:sz="12" w:space="0" w:color="auto"/>
              <w:left w:val="single" w:sz="8" w:space="0" w:color="auto"/>
              <w:bottom w:val="single" w:sz="8" w:space="0" w:color="auto"/>
            </w:tcBorders>
          </w:tcPr>
          <w:p w14:paraId="1DC98566" w14:textId="1FA15C9B" w:rsidR="00DD46D5" w:rsidRPr="00B4132F" w:rsidRDefault="00DD46D5" w:rsidP="00DD46D5">
            <w:pPr>
              <w:jc w:val="center"/>
              <w:rPr>
                <w:sz w:val="22"/>
                <w:szCs w:val="22"/>
              </w:rPr>
            </w:pPr>
            <w:r>
              <w:rPr>
                <w:sz w:val="22"/>
                <w:szCs w:val="22"/>
              </w:rPr>
              <w:t xml:space="preserve">Rev. </w:t>
            </w:r>
            <w:del w:id="70" w:author="Liat Talias" w:date="2023-08-06T10:46:00Z">
              <w:r w:rsidDel="001F5396">
                <w:rPr>
                  <w:sz w:val="22"/>
                  <w:szCs w:val="22"/>
                </w:rPr>
                <w:delText>G</w:delText>
              </w:r>
            </w:del>
            <w:ins w:id="71" w:author="Liat Talias" w:date="2023-08-06T10:46:00Z">
              <w:r w:rsidR="001F5396">
                <w:rPr>
                  <w:sz w:val="22"/>
                  <w:szCs w:val="22"/>
                </w:rPr>
                <w:t>M</w:t>
              </w:r>
            </w:ins>
          </w:p>
        </w:tc>
      </w:tr>
      <w:tr w:rsidR="00DD46D5" w:rsidRPr="00B4132F" w14:paraId="09590333" w14:textId="77777777" w:rsidTr="54C1E66E">
        <w:tc>
          <w:tcPr>
            <w:tcW w:w="549" w:type="dxa"/>
            <w:tcBorders>
              <w:top w:val="single" w:sz="8" w:space="0" w:color="auto"/>
              <w:left w:val="single" w:sz="18" w:space="0" w:color="auto"/>
              <w:bottom w:val="single" w:sz="18" w:space="0" w:color="auto"/>
              <w:right w:val="single" w:sz="8" w:space="0" w:color="auto"/>
            </w:tcBorders>
          </w:tcPr>
          <w:p w14:paraId="061792CA" w14:textId="77777777" w:rsidR="00DD46D5" w:rsidRPr="00B4132F" w:rsidRDefault="00DD46D5" w:rsidP="00DD46D5">
            <w:pPr>
              <w:pStyle w:val="ListParagraph"/>
              <w:numPr>
                <w:ilvl w:val="0"/>
                <w:numId w:val="31"/>
              </w:numPr>
              <w:spacing w:after="60"/>
              <w:ind w:left="-2" w:right="-686"/>
              <w:jc w:val="center"/>
            </w:pPr>
            <w:bookmarkStart w:id="72" w:name="_Ref464647738"/>
          </w:p>
        </w:tc>
        <w:bookmarkEnd w:id="72"/>
        <w:tc>
          <w:tcPr>
            <w:tcW w:w="7389" w:type="dxa"/>
            <w:tcBorders>
              <w:top w:val="single" w:sz="8" w:space="0" w:color="auto"/>
              <w:left w:val="single" w:sz="8" w:space="0" w:color="auto"/>
              <w:bottom w:val="single" w:sz="18" w:space="0" w:color="auto"/>
              <w:right w:val="single" w:sz="8" w:space="0" w:color="auto"/>
            </w:tcBorders>
          </w:tcPr>
          <w:p w14:paraId="51671238" w14:textId="77777777" w:rsidR="00DD46D5" w:rsidRPr="00B4132F" w:rsidRDefault="00DD46D5" w:rsidP="00DD46D5">
            <w:pPr>
              <w:rPr>
                <w:sz w:val="22"/>
                <w:szCs w:val="22"/>
              </w:rPr>
            </w:pPr>
            <w:r w:rsidRPr="00B4132F">
              <w:rPr>
                <w:sz w:val="22"/>
                <w:szCs w:val="22"/>
              </w:rPr>
              <w:t>RDP-04-12 Design Control</w:t>
            </w:r>
          </w:p>
        </w:tc>
        <w:tc>
          <w:tcPr>
            <w:tcW w:w="1825" w:type="dxa"/>
            <w:tcBorders>
              <w:top w:val="single" w:sz="8" w:space="0" w:color="auto"/>
              <w:left w:val="single" w:sz="8" w:space="0" w:color="auto"/>
              <w:bottom w:val="single" w:sz="18" w:space="0" w:color="auto"/>
            </w:tcBorders>
          </w:tcPr>
          <w:p w14:paraId="7A32C914" w14:textId="77777777" w:rsidR="00DD46D5" w:rsidRPr="00B4132F" w:rsidRDefault="00DD46D5" w:rsidP="00DD46D5">
            <w:pPr>
              <w:jc w:val="center"/>
              <w:rPr>
                <w:sz w:val="22"/>
                <w:szCs w:val="22"/>
              </w:rPr>
            </w:pPr>
            <w:r>
              <w:rPr>
                <w:sz w:val="22"/>
                <w:szCs w:val="22"/>
              </w:rPr>
              <w:t>Rev. H</w:t>
            </w:r>
          </w:p>
        </w:tc>
      </w:tr>
    </w:tbl>
    <w:p w14:paraId="36DC639D" w14:textId="77777777" w:rsidR="00DD46D5" w:rsidRPr="00B4132F" w:rsidRDefault="00DD46D5" w:rsidP="00DD46D5">
      <w:pPr>
        <w:pStyle w:val="Heading3"/>
      </w:pPr>
      <w:bookmarkStart w:id="73" w:name="_Ref464648061"/>
      <w:bookmarkStart w:id="74" w:name="_Toc469227913"/>
      <w:bookmarkStart w:id="75" w:name="_Toc469230298"/>
      <w:bookmarkStart w:id="76" w:name="_Toc469488037"/>
      <w:bookmarkStart w:id="77" w:name="_Toc469489891"/>
      <w:bookmarkStart w:id="78" w:name="_Toc517592254"/>
      <w:bookmarkStart w:id="79" w:name="_Toc137627647"/>
      <w:r w:rsidRPr="00B4132F">
        <w:t>Applicable Project Documents</w:t>
      </w:r>
      <w:bookmarkEnd w:id="73"/>
      <w:bookmarkEnd w:id="74"/>
      <w:bookmarkEnd w:id="75"/>
      <w:bookmarkEnd w:id="76"/>
      <w:bookmarkEnd w:id="77"/>
      <w:bookmarkEnd w:id="78"/>
      <w:bookmarkEnd w:id="79"/>
    </w:p>
    <w:tbl>
      <w:tblPr>
        <w:tblW w:w="9763" w:type="dxa"/>
        <w:tblInd w:w="-23" w:type="dxa"/>
        <w:tblBorders>
          <w:top w:val="single" w:sz="12" w:space="0" w:color="auto"/>
          <w:left w:val="single" w:sz="12"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549"/>
        <w:gridCol w:w="7389"/>
        <w:gridCol w:w="1825"/>
      </w:tblGrid>
      <w:tr w:rsidR="00DD46D5" w:rsidRPr="00285498" w14:paraId="2414756E" w14:textId="77777777" w:rsidTr="00DD46D5">
        <w:trPr>
          <w:tblHeader/>
        </w:trPr>
        <w:tc>
          <w:tcPr>
            <w:tcW w:w="549" w:type="dxa"/>
            <w:tcBorders>
              <w:top w:val="single" w:sz="18" w:space="0" w:color="auto"/>
              <w:left w:val="single" w:sz="18" w:space="0" w:color="auto"/>
              <w:bottom w:val="single" w:sz="12" w:space="0" w:color="auto"/>
            </w:tcBorders>
            <w:shd w:val="clear" w:color="auto" w:fill="C0C0C0"/>
          </w:tcPr>
          <w:p w14:paraId="3FE65EB1" w14:textId="77777777" w:rsidR="00DD46D5" w:rsidRPr="00285498" w:rsidRDefault="00DD46D5" w:rsidP="00DD46D5">
            <w:pPr>
              <w:ind w:left="-2" w:right="-686"/>
              <w:rPr>
                <w:rFonts w:asciiTheme="majorBidi" w:hAnsiTheme="majorBidi" w:cstheme="majorBidi"/>
                <w:b/>
                <w:bCs/>
                <w:color w:val="000000" w:themeColor="text1"/>
                <w:sz w:val="22"/>
                <w:szCs w:val="22"/>
              </w:rPr>
            </w:pPr>
            <w:r w:rsidRPr="00285498">
              <w:rPr>
                <w:rFonts w:asciiTheme="majorBidi" w:hAnsiTheme="majorBidi" w:cstheme="majorBidi"/>
                <w:b/>
                <w:bCs/>
                <w:color w:val="000000" w:themeColor="text1"/>
                <w:sz w:val="22"/>
                <w:szCs w:val="22"/>
              </w:rPr>
              <w:t>#</w:t>
            </w:r>
          </w:p>
        </w:tc>
        <w:tc>
          <w:tcPr>
            <w:tcW w:w="7389" w:type="dxa"/>
            <w:tcBorders>
              <w:top w:val="single" w:sz="18" w:space="0" w:color="auto"/>
              <w:bottom w:val="single" w:sz="12" w:space="0" w:color="auto"/>
            </w:tcBorders>
            <w:shd w:val="clear" w:color="auto" w:fill="C0C0C0"/>
          </w:tcPr>
          <w:p w14:paraId="03CB9248" w14:textId="77777777" w:rsidR="00DD46D5" w:rsidRPr="00285498" w:rsidRDefault="00DD46D5" w:rsidP="00DD46D5">
            <w:pPr>
              <w:rPr>
                <w:rFonts w:asciiTheme="majorBidi" w:hAnsiTheme="majorBidi" w:cstheme="majorBidi"/>
                <w:b/>
                <w:bCs/>
                <w:color w:val="000000" w:themeColor="text1"/>
                <w:sz w:val="22"/>
                <w:szCs w:val="22"/>
              </w:rPr>
            </w:pPr>
            <w:r w:rsidRPr="00285498">
              <w:rPr>
                <w:rFonts w:asciiTheme="majorBidi" w:hAnsiTheme="majorBidi" w:cstheme="majorBidi"/>
                <w:b/>
                <w:bCs/>
                <w:color w:val="000000" w:themeColor="text1"/>
                <w:sz w:val="22"/>
                <w:szCs w:val="22"/>
              </w:rPr>
              <w:t>Title</w:t>
            </w:r>
          </w:p>
        </w:tc>
        <w:tc>
          <w:tcPr>
            <w:tcW w:w="1825" w:type="dxa"/>
            <w:tcBorders>
              <w:top w:val="single" w:sz="18" w:space="0" w:color="auto"/>
              <w:bottom w:val="single" w:sz="12" w:space="0" w:color="auto"/>
            </w:tcBorders>
            <w:shd w:val="clear" w:color="auto" w:fill="C0C0C0"/>
          </w:tcPr>
          <w:p w14:paraId="33B78FCD" w14:textId="77777777" w:rsidR="00DD46D5" w:rsidRPr="00285498" w:rsidRDefault="00DD46D5" w:rsidP="00DD46D5">
            <w:pPr>
              <w:jc w:val="center"/>
              <w:rPr>
                <w:rFonts w:asciiTheme="majorBidi" w:hAnsiTheme="majorBidi" w:cstheme="majorBidi"/>
                <w:b/>
                <w:bCs/>
                <w:color w:val="000000" w:themeColor="text1"/>
                <w:sz w:val="22"/>
                <w:szCs w:val="22"/>
              </w:rPr>
            </w:pPr>
            <w:r w:rsidRPr="00285498">
              <w:rPr>
                <w:rFonts w:asciiTheme="majorBidi" w:hAnsiTheme="majorBidi" w:cstheme="majorBidi"/>
                <w:b/>
                <w:bCs/>
                <w:color w:val="000000" w:themeColor="text1"/>
                <w:sz w:val="22"/>
                <w:szCs w:val="22"/>
              </w:rPr>
              <w:t>Revision/Date</w:t>
            </w:r>
          </w:p>
        </w:tc>
      </w:tr>
      <w:tr w:rsidR="00DD46D5" w:rsidRPr="00285498" w14:paraId="2B85FAC9" w14:textId="77777777" w:rsidTr="00DD46D5">
        <w:tc>
          <w:tcPr>
            <w:tcW w:w="549" w:type="dxa"/>
            <w:tcBorders>
              <w:top w:val="single" w:sz="12" w:space="0" w:color="auto"/>
              <w:left w:val="single" w:sz="18" w:space="0" w:color="auto"/>
              <w:bottom w:val="single" w:sz="18" w:space="0" w:color="auto"/>
              <w:right w:val="single" w:sz="8" w:space="0" w:color="auto"/>
            </w:tcBorders>
          </w:tcPr>
          <w:p w14:paraId="3FE9BB27" w14:textId="77777777" w:rsidR="00DD46D5" w:rsidRPr="00285498" w:rsidRDefault="00DD46D5" w:rsidP="00DD46D5">
            <w:pPr>
              <w:pStyle w:val="ListParagraph"/>
              <w:numPr>
                <w:ilvl w:val="0"/>
                <w:numId w:val="32"/>
              </w:numPr>
              <w:spacing w:after="60"/>
              <w:ind w:right="-686" w:hanging="757"/>
              <w:jc w:val="center"/>
              <w:rPr>
                <w:sz w:val="22"/>
                <w:szCs w:val="22"/>
              </w:rPr>
            </w:pPr>
            <w:bookmarkStart w:id="80" w:name="_Ref469424661"/>
          </w:p>
        </w:tc>
        <w:bookmarkEnd w:id="80"/>
        <w:tc>
          <w:tcPr>
            <w:tcW w:w="7389" w:type="dxa"/>
            <w:tcBorders>
              <w:top w:val="single" w:sz="12" w:space="0" w:color="auto"/>
              <w:left w:val="single" w:sz="8" w:space="0" w:color="auto"/>
              <w:bottom w:val="single" w:sz="18" w:space="0" w:color="auto"/>
              <w:right w:val="single" w:sz="8" w:space="0" w:color="auto"/>
            </w:tcBorders>
          </w:tcPr>
          <w:p w14:paraId="04BD97DF" w14:textId="77777777" w:rsidR="00DD46D5" w:rsidRPr="001F5396" w:rsidRDefault="00DD46D5" w:rsidP="00DD46D5">
            <w:pPr>
              <w:autoSpaceDE w:val="0"/>
              <w:autoSpaceDN w:val="0"/>
              <w:adjustRightInd w:val="0"/>
              <w:rPr>
                <w:sz w:val="22"/>
                <w:szCs w:val="22"/>
                <w:highlight w:val="yellow"/>
                <w:rPrChange w:id="81" w:author="Liat Talias" w:date="2023-08-06T10:46:00Z">
                  <w:rPr>
                    <w:sz w:val="22"/>
                    <w:szCs w:val="22"/>
                  </w:rPr>
                </w:rPrChange>
              </w:rPr>
            </w:pPr>
            <w:r w:rsidRPr="001F5396">
              <w:rPr>
                <w:sz w:val="22"/>
                <w:szCs w:val="22"/>
                <w:highlight w:val="yellow"/>
                <w:rPrChange w:id="82" w:author="Liat Talias" w:date="2023-08-06T10:46:00Z">
                  <w:rPr>
                    <w:sz w:val="22"/>
                    <w:szCs w:val="22"/>
                  </w:rPr>
                </w:rPrChange>
              </w:rPr>
              <w:t xml:space="preserve">RDS-04-11-18 AlgoAnalyzer 1.1 Software Requirements Specifications </w:t>
            </w:r>
          </w:p>
        </w:tc>
        <w:tc>
          <w:tcPr>
            <w:tcW w:w="1825" w:type="dxa"/>
            <w:tcBorders>
              <w:top w:val="single" w:sz="12" w:space="0" w:color="auto"/>
              <w:left w:val="single" w:sz="8" w:space="0" w:color="auto"/>
              <w:bottom w:val="single" w:sz="18" w:space="0" w:color="auto"/>
            </w:tcBorders>
          </w:tcPr>
          <w:p w14:paraId="7877EB2C" w14:textId="77777777" w:rsidR="00DD46D5" w:rsidRPr="001F5396" w:rsidRDefault="00DD46D5" w:rsidP="00DD46D5">
            <w:pPr>
              <w:autoSpaceDE w:val="0"/>
              <w:autoSpaceDN w:val="0"/>
              <w:adjustRightInd w:val="0"/>
              <w:jc w:val="center"/>
              <w:rPr>
                <w:sz w:val="22"/>
                <w:szCs w:val="22"/>
                <w:highlight w:val="yellow"/>
                <w:rPrChange w:id="83" w:author="Liat Talias" w:date="2023-08-06T10:46:00Z">
                  <w:rPr>
                    <w:sz w:val="22"/>
                    <w:szCs w:val="22"/>
                  </w:rPr>
                </w:rPrChange>
              </w:rPr>
            </w:pPr>
            <w:r w:rsidRPr="001F5396">
              <w:rPr>
                <w:sz w:val="22"/>
                <w:szCs w:val="22"/>
                <w:highlight w:val="yellow"/>
                <w:rPrChange w:id="84" w:author="Liat Talias" w:date="2023-08-06T10:46:00Z">
                  <w:rPr>
                    <w:sz w:val="22"/>
                    <w:szCs w:val="22"/>
                  </w:rPr>
                </w:rPrChange>
              </w:rPr>
              <w:t>Rev. D</w:t>
            </w:r>
          </w:p>
        </w:tc>
      </w:tr>
    </w:tbl>
    <w:p w14:paraId="4DF2B7FA" w14:textId="77777777" w:rsidR="00DD46D5" w:rsidRPr="00B4132F" w:rsidRDefault="00DD46D5" w:rsidP="00DD46D5">
      <w:pPr>
        <w:pStyle w:val="Heading2"/>
      </w:pPr>
      <w:bookmarkStart w:id="85" w:name="_Toc469488038"/>
      <w:bookmarkStart w:id="86" w:name="_Toc469489892"/>
      <w:bookmarkStart w:id="87" w:name="_Toc517592255"/>
      <w:bookmarkStart w:id="88" w:name="_Toc137627648"/>
      <w:r w:rsidRPr="00B4132F">
        <w:t>Overview</w:t>
      </w:r>
      <w:bookmarkEnd w:id="85"/>
      <w:bookmarkEnd w:id="86"/>
      <w:bookmarkEnd w:id="87"/>
      <w:bookmarkEnd w:id="88"/>
    </w:p>
    <w:p w14:paraId="7388CC2E" w14:textId="77777777" w:rsidR="00DD46D5" w:rsidRPr="00B4132F" w:rsidRDefault="00DD46D5" w:rsidP="00DD46D5">
      <w:pPr>
        <w:spacing w:line="276" w:lineRule="auto"/>
        <w:rPr>
          <w:sz w:val="22"/>
          <w:szCs w:val="22"/>
        </w:rPr>
      </w:pPr>
      <w:r w:rsidRPr="00B4132F">
        <w:rPr>
          <w:sz w:val="22"/>
          <w:szCs w:val="22"/>
        </w:rPr>
        <w:t>This Software Design Document contains the following sections:</w:t>
      </w:r>
    </w:p>
    <w:p w14:paraId="620E0329" w14:textId="77777777" w:rsidR="00DD46D5" w:rsidRPr="00B4132F" w:rsidRDefault="00DD46D5" w:rsidP="00DD46D5">
      <w:pPr>
        <w:keepNext/>
        <w:numPr>
          <w:ilvl w:val="0"/>
          <w:numId w:val="33"/>
        </w:numPr>
        <w:spacing w:before="80"/>
        <w:jc w:val="both"/>
        <w:rPr>
          <w:sz w:val="22"/>
          <w:szCs w:val="22"/>
        </w:rPr>
      </w:pPr>
      <w:r w:rsidRPr="00B4132F">
        <w:rPr>
          <w:sz w:val="22"/>
          <w:szCs w:val="22"/>
        </w:rPr>
        <w:t>Section 1 - Introduction</w:t>
      </w:r>
    </w:p>
    <w:p w14:paraId="4E9C1EE0" w14:textId="6A1D8668" w:rsidR="00DD46D5" w:rsidRPr="00B4132F" w:rsidRDefault="00DD46D5" w:rsidP="00DD46D5">
      <w:pPr>
        <w:keepNext/>
        <w:numPr>
          <w:ilvl w:val="0"/>
          <w:numId w:val="33"/>
        </w:numPr>
        <w:tabs>
          <w:tab w:val="clear" w:pos="340"/>
          <w:tab w:val="num" w:pos="142"/>
        </w:tabs>
        <w:spacing w:before="80"/>
        <w:jc w:val="both"/>
        <w:rPr>
          <w:sz w:val="22"/>
          <w:szCs w:val="22"/>
        </w:rPr>
      </w:pPr>
      <w:r w:rsidRPr="00B4132F">
        <w:rPr>
          <w:sz w:val="22"/>
          <w:szCs w:val="22"/>
        </w:rPr>
        <w:t xml:space="preserve">Section 2 </w:t>
      </w:r>
      <w:del w:id="89" w:author="Liat Talias" w:date="2023-08-06T10:46:00Z">
        <w:r w:rsidRPr="00B4132F" w:rsidDel="001F5396">
          <w:rPr>
            <w:sz w:val="22"/>
            <w:szCs w:val="22"/>
          </w:rPr>
          <w:delText xml:space="preserve">– </w:delText>
        </w:r>
      </w:del>
      <w:ins w:id="90" w:author="Liat Talias" w:date="2023-08-06T10:46:00Z">
        <w:r w:rsidR="001F5396">
          <w:rPr>
            <w:sz w:val="22"/>
            <w:szCs w:val="22"/>
          </w:rPr>
          <w:t>-</w:t>
        </w:r>
        <w:r w:rsidR="001F5396" w:rsidRPr="00B4132F">
          <w:rPr>
            <w:sz w:val="22"/>
            <w:szCs w:val="22"/>
          </w:rPr>
          <w:t xml:space="preserve"> </w:t>
        </w:r>
      </w:ins>
      <w:r w:rsidRPr="00B4132F">
        <w:rPr>
          <w:sz w:val="22"/>
          <w:szCs w:val="22"/>
        </w:rPr>
        <w:t>System Architecture</w:t>
      </w:r>
    </w:p>
    <w:p w14:paraId="56594F31" w14:textId="550435C1" w:rsidR="00DD46D5" w:rsidRPr="00B4132F" w:rsidRDefault="00DD46D5" w:rsidP="00DD46D5">
      <w:pPr>
        <w:keepNext/>
        <w:numPr>
          <w:ilvl w:val="0"/>
          <w:numId w:val="33"/>
        </w:numPr>
        <w:tabs>
          <w:tab w:val="clear" w:pos="340"/>
          <w:tab w:val="num" w:pos="142"/>
        </w:tabs>
        <w:spacing w:before="80"/>
        <w:jc w:val="both"/>
        <w:rPr>
          <w:sz w:val="22"/>
          <w:szCs w:val="22"/>
        </w:rPr>
      </w:pPr>
      <w:r w:rsidRPr="00B4132F">
        <w:rPr>
          <w:sz w:val="22"/>
          <w:szCs w:val="22"/>
        </w:rPr>
        <w:t xml:space="preserve">Section 3 </w:t>
      </w:r>
      <w:del w:id="91" w:author="Liat Talias" w:date="2023-08-06T10:46:00Z">
        <w:r w:rsidRPr="00B4132F" w:rsidDel="001F5396">
          <w:rPr>
            <w:sz w:val="22"/>
            <w:szCs w:val="22"/>
          </w:rPr>
          <w:delText xml:space="preserve">– </w:delText>
        </w:r>
      </w:del>
      <w:ins w:id="92" w:author="Liat Talias" w:date="2023-08-06T10:46:00Z">
        <w:r w:rsidR="001F5396">
          <w:rPr>
            <w:sz w:val="22"/>
            <w:szCs w:val="22"/>
          </w:rPr>
          <w:t>-</w:t>
        </w:r>
        <w:r w:rsidR="001F5396" w:rsidRPr="00B4132F">
          <w:rPr>
            <w:sz w:val="22"/>
            <w:szCs w:val="22"/>
          </w:rPr>
          <w:t xml:space="preserve"> </w:t>
        </w:r>
      </w:ins>
      <w:r w:rsidRPr="00B4132F">
        <w:rPr>
          <w:sz w:val="22"/>
          <w:szCs w:val="22"/>
        </w:rPr>
        <w:t>Decomposition Description</w:t>
      </w:r>
    </w:p>
    <w:p w14:paraId="3B3FE025" w14:textId="3D6D2312" w:rsidR="00DD46D5" w:rsidRPr="00B4132F" w:rsidRDefault="00DD46D5" w:rsidP="00DD46D5">
      <w:pPr>
        <w:keepNext/>
        <w:numPr>
          <w:ilvl w:val="0"/>
          <w:numId w:val="33"/>
        </w:numPr>
        <w:tabs>
          <w:tab w:val="clear" w:pos="340"/>
          <w:tab w:val="num" w:pos="142"/>
        </w:tabs>
        <w:spacing w:before="80"/>
        <w:jc w:val="both"/>
        <w:rPr>
          <w:sz w:val="22"/>
          <w:szCs w:val="22"/>
        </w:rPr>
      </w:pPr>
      <w:r w:rsidRPr="00B4132F">
        <w:rPr>
          <w:sz w:val="22"/>
          <w:szCs w:val="22"/>
        </w:rPr>
        <w:t xml:space="preserve">Section 4 </w:t>
      </w:r>
      <w:del w:id="93" w:author="Liat Talias" w:date="2023-08-06T10:46:00Z">
        <w:r w:rsidRPr="00B4132F" w:rsidDel="001F5396">
          <w:rPr>
            <w:sz w:val="22"/>
            <w:szCs w:val="22"/>
          </w:rPr>
          <w:delText xml:space="preserve">– </w:delText>
        </w:r>
      </w:del>
      <w:ins w:id="94" w:author="Liat Talias" w:date="2023-08-06T10:46:00Z">
        <w:r w:rsidR="001F5396">
          <w:rPr>
            <w:sz w:val="22"/>
            <w:szCs w:val="22"/>
          </w:rPr>
          <w:t>-</w:t>
        </w:r>
        <w:r w:rsidR="001F5396" w:rsidRPr="00B4132F">
          <w:rPr>
            <w:sz w:val="22"/>
            <w:szCs w:val="22"/>
          </w:rPr>
          <w:t xml:space="preserve"> </w:t>
        </w:r>
      </w:ins>
      <w:r w:rsidRPr="00B4132F">
        <w:rPr>
          <w:sz w:val="22"/>
          <w:szCs w:val="22"/>
        </w:rPr>
        <w:t>Dependencies Description</w:t>
      </w:r>
    </w:p>
    <w:p w14:paraId="1C86C103" w14:textId="60B6BF7E" w:rsidR="00DD46D5" w:rsidRPr="00B4132F" w:rsidRDefault="00DD46D5" w:rsidP="00DD46D5">
      <w:pPr>
        <w:keepNext/>
        <w:numPr>
          <w:ilvl w:val="0"/>
          <w:numId w:val="33"/>
        </w:numPr>
        <w:tabs>
          <w:tab w:val="clear" w:pos="340"/>
          <w:tab w:val="num" w:pos="142"/>
        </w:tabs>
        <w:spacing w:before="80"/>
        <w:jc w:val="both"/>
        <w:rPr>
          <w:sz w:val="22"/>
          <w:szCs w:val="22"/>
        </w:rPr>
      </w:pPr>
      <w:r w:rsidRPr="00B4132F">
        <w:rPr>
          <w:sz w:val="22"/>
          <w:szCs w:val="22"/>
        </w:rPr>
        <w:t xml:space="preserve">Section 5 </w:t>
      </w:r>
      <w:del w:id="95" w:author="Liat Talias" w:date="2023-08-06T10:46:00Z">
        <w:r w:rsidRPr="00B4132F" w:rsidDel="001F5396">
          <w:rPr>
            <w:sz w:val="22"/>
            <w:szCs w:val="22"/>
          </w:rPr>
          <w:delText xml:space="preserve">– </w:delText>
        </w:r>
      </w:del>
      <w:ins w:id="96" w:author="Liat Talias" w:date="2023-08-06T10:46:00Z">
        <w:r w:rsidR="001F5396">
          <w:rPr>
            <w:sz w:val="22"/>
            <w:szCs w:val="22"/>
          </w:rPr>
          <w:t>-</w:t>
        </w:r>
        <w:r w:rsidR="001F5396" w:rsidRPr="00B4132F">
          <w:rPr>
            <w:sz w:val="22"/>
            <w:szCs w:val="22"/>
          </w:rPr>
          <w:t xml:space="preserve"> </w:t>
        </w:r>
      </w:ins>
      <w:r w:rsidRPr="00B4132F">
        <w:rPr>
          <w:sz w:val="22"/>
          <w:szCs w:val="22"/>
        </w:rPr>
        <w:t>Interfaces Description</w:t>
      </w:r>
    </w:p>
    <w:p w14:paraId="78A75432" w14:textId="2BBF3D75" w:rsidR="00DD46D5" w:rsidRPr="00B4132F" w:rsidRDefault="00DD46D5" w:rsidP="00DD46D5">
      <w:pPr>
        <w:keepNext/>
        <w:numPr>
          <w:ilvl w:val="0"/>
          <w:numId w:val="33"/>
        </w:numPr>
        <w:tabs>
          <w:tab w:val="clear" w:pos="340"/>
          <w:tab w:val="num" w:pos="142"/>
        </w:tabs>
        <w:spacing w:before="80"/>
        <w:jc w:val="both"/>
        <w:rPr>
          <w:sz w:val="22"/>
          <w:szCs w:val="22"/>
        </w:rPr>
      </w:pPr>
      <w:r w:rsidRPr="00B4132F">
        <w:rPr>
          <w:sz w:val="22"/>
          <w:szCs w:val="22"/>
        </w:rPr>
        <w:t xml:space="preserve">Appendix A </w:t>
      </w:r>
      <w:del w:id="97" w:author="Liat Talias" w:date="2023-08-06T10:46:00Z">
        <w:r w:rsidRPr="00B4132F" w:rsidDel="001F5396">
          <w:rPr>
            <w:sz w:val="22"/>
            <w:szCs w:val="22"/>
          </w:rPr>
          <w:delText>–</w:delText>
        </w:r>
      </w:del>
      <w:ins w:id="98" w:author="Liat Talias" w:date="2023-08-06T10:46:00Z">
        <w:r w:rsidR="001F5396">
          <w:rPr>
            <w:sz w:val="22"/>
            <w:szCs w:val="22"/>
          </w:rPr>
          <w:t>-</w:t>
        </w:r>
      </w:ins>
      <w:r w:rsidRPr="00B4132F">
        <w:rPr>
          <w:sz w:val="22"/>
          <w:szCs w:val="22"/>
        </w:rPr>
        <w:t>Traceability to the Software Requirements</w:t>
      </w:r>
    </w:p>
    <w:p w14:paraId="465606A3" w14:textId="77777777" w:rsidR="00DD46D5" w:rsidRPr="00B4132F" w:rsidRDefault="00DD46D5" w:rsidP="00DD46D5">
      <w:pPr>
        <w:spacing w:line="276" w:lineRule="auto"/>
        <w:rPr>
          <w:sz w:val="22"/>
          <w:szCs w:val="22"/>
        </w:rPr>
      </w:pPr>
    </w:p>
    <w:p w14:paraId="6D497A72" w14:textId="77777777" w:rsidR="00DD46D5" w:rsidRDefault="00DD46D5" w:rsidP="00DD46D5">
      <w:r>
        <w:t xml:space="preserve"> </w:t>
      </w:r>
      <w:r>
        <w:br w:type="page"/>
      </w:r>
    </w:p>
    <w:p w14:paraId="36EB6272" w14:textId="77777777" w:rsidR="00DD46D5" w:rsidRPr="00736C7A" w:rsidRDefault="00DD46D5" w:rsidP="00DD46D5">
      <w:pPr>
        <w:pStyle w:val="Heading1"/>
      </w:pPr>
      <w:bookmarkStart w:id="99" w:name="_Toc137627649"/>
      <w:r w:rsidRPr="00736C7A">
        <w:lastRenderedPageBreak/>
        <w:t>System Architecture</w:t>
      </w:r>
      <w:bookmarkEnd w:id="99"/>
      <w:r w:rsidRPr="00736C7A">
        <w:tab/>
      </w:r>
    </w:p>
    <w:p w14:paraId="7F2C9324"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The following schematics describes the general relations between the libraries described in the previous section. The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DLL</w:t>
      </w:r>
      <w:r>
        <w:rPr>
          <w:rFonts w:cs="Arial"/>
          <w:sz w:val="22"/>
          <w:szCs w:val="22"/>
          <w:lang w:eastAsia="he-IL" w:bidi="he-IL"/>
        </w:rPr>
        <w:t>/SO</w:t>
      </w:r>
      <w:r w:rsidRPr="005E4A21">
        <w:rPr>
          <w:rFonts w:cs="Arial"/>
          <w:sz w:val="22"/>
          <w:szCs w:val="22"/>
          <w:lang w:eastAsia="he-IL" w:bidi="he-IL"/>
        </w:rPr>
        <w:t xml:space="preserve">/Lib in the middle enables an external user such as the AlgoAnalyzer (on left in the drawing), to get results for a specific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using the AM API (for example a Pre2D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or a </w:t>
      </w:r>
      <w:proofErr w:type="spellStart"/>
      <w:r w:rsidRPr="005E4A21">
        <w:rPr>
          <w:rFonts w:cs="Arial"/>
          <w:sz w:val="22"/>
          <w:szCs w:val="22"/>
          <w:lang w:eastAsia="he-IL" w:bidi="he-IL"/>
        </w:rPr>
        <w:t>ColonFlag</w:t>
      </w:r>
      <w:proofErr w:type="spellEnd"/>
      <w:r w:rsidRPr="005E4A21">
        <w:rPr>
          <w:rFonts w:cs="Arial"/>
          <w:sz w:val="22"/>
          <w:szCs w:val="22"/>
          <w:lang w:eastAsia="he-IL" w:bidi="he-IL"/>
        </w:rPr>
        <w:t xml:space="preserv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using the specific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binary model and configuration files. In order to do so, the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libs rely on several large libraries, the major ones of which are given in the right side of the drawing.</w:t>
      </w:r>
    </w:p>
    <w:p w14:paraId="6C15C336" w14:textId="77777777" w:rsidR="00DD46D5" w:rsidRDefault="00DD46D5" w:rsidP="00DD46D5">
      <w:pPr>
        <w:spacing w:before="120"/>
        <w:jc w:val="both"/>
        <w:rPr>
          <w:color w:val="000000"/>
        </w:rPr>
      </w:pPr>
    </w:p>
    <w:p w14:paraId="19EEE7A1" w14:textId="77777777" w:rsidR="00DD46D5" w:rsidRDefault="00DD46D5" w:rsidP="00DD46D5">
      <w:pPr>
        <w:spacing w:before="120"/>
        <w:jc w:val="both"/>
        <w:rPr>
          <w:color w:val="000000"/>
        </w:rPr>
      </w:pPr>
      <w:r>
        <w:rPr>
          <w:noProof/>
          <w:color w:val="000000"/>
          <w:lang w:bidi="he-IL"/>
        </w:rPr>
        <mc:AlternateContent>
          <mc:Choice Requires="wps">
            <w:drawing>
              <wp:anchor distT="0" distB="0" distL="114300" distR="114300" simplePos="0" relativeHeight="251662336" behindDoc="0" locked="0" layoutInCell="1" allowOverlap="1" wp14:anchorId="428C90DD" wp14:editId="259E4BDF">
                <wp:simplePos x="0" y="0"/>
                <wp:positionH relativeFrom="column">
                  <wp:posOffset>4010660</wp:posOffset>
                </wp:positionH>
                <wp:positionV relativeFrom="paragraph">
                  <wp:posOffset>100678</wp:posOffset>
                </wp:positionV>
                <wp:extent cx="1147313" cy="672465"/>
                <wp:effectExtent l="0" t="0" r="15240" b="13335"/>
                <wp:wrapNone/>
                <wp:docPr id="6" name="Rectangle: Rounded Corners 6"/>
                <wp:cNvGraphicFramePr/>
                <a:graphic xmlns:a="http://schemas.openxmlformats.org/drawingml/2006/main">
                  <a:graphicData uri="http://schemas.microsoft.com/office/word/2010/wordprocessingShape">
                    <wps:wsp>
                      <wps:cNvSpPr/>
                      <wps:spPr>
                        <a:xfrm>
                          <a:off x="0" y="0"/>
                          <a:ext cx="1147313" cy="672465"/>
                        </a:xfrm>
                        <a:prstGeom prst="roundRect">
                          <a:avLst/>
                        </a:prstGeom>
                        <a:solidFill>
                          <a:schemeClr val="accent4">
                            <a:lumMod val="40000"/>
                            <a:lumOff val="60000"/>
                          </a:schemeClr>
                        </a:solidFill>
                        <a:ln w="25400" cap="flat" cmpd="sng" algn="ctr">
                          <a:solidFill>
                            <a:srgbClr val="4F81BD">
                              <a:shade val="50000"/>
                            </a:srgbClr>
                          </a:solidFill>
                          <a:prstDash val="solid"/>
                        </a:ln>
                        <a:effectLst/>
                      </wps:spPr>
                      <wps:txbx>
                        <w:txbxContent>
                          <w:p w14:paraId="215AFC97" w14:textId="77777777" w:rsidR="00DD46D5" w:rsidRDefault="00DD46D5" w:rsidP="00DD46D5">
                            <w:pPr>
                              <w:jc w:val="center"/>
                              <w:rPr>
                                <w:color w:val="000000" w:themeColor="text1"/>
                              </w:rPr>
                            </w:pPr>
                            <w:r>
                              <w:rPr>
                                <w:color w:val="000000" w:themeColor="text1"/>
                              </w:rPr>
                              <w:t>InfraMed</w:t>
                            </w:r>
                          </w:p>
                          <w:p w14:paraId="3A98EE91" w14:textId="77777777" w:rsidR="00DD46D5" w:rsidRPr="00D71117" w:rsidRDefault="00DD46D5" w:rsidP="00DD46D5">
                            <w:pPr>
                              <w:jc w:val="center"/>
                              <w:rPr>
                                <w:color w:val="000000" w:themeColor="text1"/>
                              </w:rPr>
                            </w:pPr>
                            <w:r>
                              <w:rPr>
                                <w:color w:val="000000" w:themeColor="text1"/>
                              </w:rPr>
                              <w:t>lib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C90DD" id="Rectangle: Rounded Corners 6" o:spid="_x0000_s1026" style="position:absolute;left:0;text-align:left;margin-left:315.8pt;margin-top:7.95pt;width:90.35pt;height:5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" fillcolor="#ccc0d9 [1303]" strokecolor="#385d8a" strokeweight="2pt">
                <v:textbox>
                  <w:txbxContent>
                    <w:p w14:paraId="215AFC97" w14:textId="77777777" w:rsidR="00DD46D5" w:rsidRDefault="00DD46D5" w:rsidP="00DD46D5">
                      <w:pPr>
                        <w:jc w:val="center"/>
                        <w:rPr>
                          <w:color w:val="000000" w:themeColor="text1"/>
                        </w:rPr>
                      </w:pPr>
                      <w:r>
                        <w:rPr>
                          <w:color w:val="000000" w:themeColor="text1"/>
                        </w:rPr>
                        <w:t>InfraMed</w:t>
                      </w:r>
                    </w:p>
                    <w:p w14:paraId="3A98EE91" w14:textId="77777777" w:rsidR="00DD46D5" w:rsidRPr="00D71117" w:rsidRDefault="00DD46D5" w:rsidP="00DD46D5">
                      <w:pPr>
                        <w:jc w:val="center"/>
                        <w:rPr>
                          <w:color w:val="000000" w:themeColor="text1"/>
                        </w:rPr>
                      </w:pPr>
                      <w:r>
                        <w:rPr>
                          <w:color w:val="000000" w:themeColor="text1"/>
                        </w:rPr>
                        <w:t>lib</w:t>
                      </w:r>
                    </w:p>
                  </w:txbxContent>
                </v:textbox>
              </v:roundrect>
            </w:pict>
          </mc:Fallback>
        </mc:AlternateContent>
      </w:r>
    </w:p>
    <w:p w14:paraId="7D38CC73" w14:textId="77777777" w:rsidR="00DD46D5" w:rsidRDefault="00DD46D5" w:rsidP="00DD46D5">
      <w:pPr>
        <w:spacing w:before="120"/>
        <w:jc w:val="both"/>
        <w:rPr>
          <w:color w:val="000000"/>
        </w:rPr>
      </w:pPr>
      <w:r>
        <w:rPr>
          <w:noProof/>
          <w:color w:val="000000"/>
          <w:lang w:bidi="he-IL"/>
        </w:rPr>
        <mc:AlternateContent>
          <mc:Choice Requires="wps">
            <w:drawing>
              <wp:anchor distT="0" distB="0" distL="114300" distR="114300" simplePos="0" relativeHeight="251668480" behindDoc="0" locked="0" layoutInCell="1" allowOverlap="1" wp14:anchorId="44D17ED5" wp14:editId="33FB7C88">
                <wp:simplePos x="0" y="0"/>
                <wp:positionH relativeFrom="column">
                  <wp:posOffset>3290474</wp:posOffset>
                </wp:positionH>
                <wp:positionV relativeFrom="paragraph">
                  <wp:posOffset>179837</wp:posOffset>
                </wp:positionV>
                <wp:extent cx="716496" cy="974785"/>
                <wp:effectExtent l="38100" t="38100" r="64770" b="53975"/>
                <wp:wrapNone/>
                <wp:docPr id="12" name="Straight Arrow Connector 12"/>
                <wp:cNvGraphicFramePr/>
                <a:graphic xmlns:a="http://schemas.openxmlformats.org/drawingml/2006/main">
                  <a:graphicData uri="http://schemas.microsoft.com/office/word/2010/wordprocessingShape">
                    <wps:wsp>
                      <wps:cNvCnPr/>
                      <wps:spPr>
                        <a:xfrm flipV="1">
                          <a:off x="0" y="0"/>
                          <a:ext cx="716496" cy="974785"/>
                        </a:xfrm>
                        <a:prstGeom prst="straightConnector1">
                          <a:avLst/>
                        </a:prstGeom>
                        <a:ln>
                          <a:headEnd type="triangle"/>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79EEF57C" id="_x0000_t32" coordsize="21600,21600" o:spt="32" o:oned="t" path="m,l21600,21600e" filled="f">
                <v:path arrowok="t" fillok="f" o:connecttype="none"/>
                <o:lock v:ext="edit" shapetype="t"/>
              </v:shapetype>
              <v:shape id="Straight Arrow Connector 12" o:spid="_x0000_s1026" type="#_x0000_t32" style="position:absolute;margin-left:259.1pt;margin-top:14.15pt;width:56.4pt;height:7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" strokecolor="#94b64e [3046]">
                <v:stroke startarrow="block" endarrow="block"/>
              </v:shape>
            </w:pict>
          </mc:Fallback>
        </mc:AlternateContent>
      </w:r>
    </w:p>
    <w:p w14:paraId="07084421" w14:textId="77777777" w:rsidR="00DD46D5" w:rsidRDefault="00DD46D5" w:rsidP="00DD46D5">
      <w:pPr>
        <w:spacing w:before="120"/>
        <w:jc w:val="both"/>
        <w:rPr>
          <w:color w:val="000000"/>
        </w:rPr>
      </w:pPr>
    </w:p>
    <w:p w14:paraId="632A4C46" w14:textId="77777777" w:rsidR="00DD46D5" w:rsidRDefault="00DD46D5" w:rsidP="00DD46D5">
      <w:pPr>
        <w:spacing w:before="120"/>
        <w:jc w:val="both"/>
        <w:rPr>
          <w:color w:val="000000"/>
        </w:rPr>
      </w:pPr>
    </w:p>
    <w:p w14:paraId="68BD12A9" w14:textId="77777777" w:rsidR="00DD46D5" w:rsidRDefault="00DD46D5" w:rsidP="00DD46D5">
      <w:pPr>
        <w:spacing w:before="120"/>
        <w:jc w:val="both"/>
        <w:rPr>
          <w:color w:val="000000"/>
        </w:rPr>
      </w:pPr>
      <w:r w:rsidRPr="00D71117">
        <w:rPr>
          <w:noProof/>
          <w:color w:val="000000"/>
          <w:lang w:bidi="he-IL"/>
        </w:rPr>
        <mc:AlternateContent>
          <mc:Choice Requires="wps">
            <w:drawing>
              <wp:anchor distT="45720" distB="45720" distL="114300" distR="114300" simplePos="0" relativeHeight="251666432" behindDoc="0" locked="0" layoutInCell="1" allowOverlap="1" wp14:anchorId="51E54E5D" wp14:editId="64FC2145">
                <wp:simplePos x="0" y="0"/>
                <wp:positionH relativeFrom="column">
                  <wp:posOffset>1392555</wp:posOffset>
                </wp:positionH>
                <wp:positionV relativeFrom="paragraph">
                  <wp:posOffset>97526</wp:posOffset>
                </wp:positionV>
                <wp:extent cx="664210" cy="1404620"/>
                <wp:effectExtent l="0" t="0" r="2540" b="12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1404620"/>
                        </a:xfrm>
                        <a:prstGeom prst="rect">
                          <a:avLst/>
                        </a:prstGeom>
                        <a:solidFill>
                          <a:srgbClr val="FFFFFF"/>
                        </a:solidFill>
                        <a:ln w="9525">
                          <a:noFill/>
                          <a:miter lim="800000"/>
                          <a:headEnd/>
                          <a:tailEnd/>
                        </a:ln>
                      </wps:spPr>
                      <wps:txbx>
                        <w:txbxContent>
                          <w:p w14:paraId="180515FB" w14:textId="77777777" w:rsidR="00DD46D5" w:rsidRPr="00D71117" w:rsidRDefault="00DD46D5" w:rsidP="00DD46D5">
                            <w:pPr>
                              <w:rPr>
                                <w:sz w:val="20"/>
                                <w:szCs w:val="20"/>
                              </w:rPr>
                            </w:pPr>
                            <w:r w:rsidRPr="00D71117">
                              <w:rPr>
                                <w:sz w:val="20"/>
                                <w:szCs w:val="20"/>
                              </w:rPr>
                              <w:t>AM 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E54E5D" id="_x0000_t202" coordsize="21600,21600" o:spt="202" path="m,l,21600r21600,l21600,xe">
                <v:stroke joinstyle="miter"/>
                <v:path gradientshapeok="t" o:connecttype="rect"/>
              </v:shapetype>
              <v:shape id="Text Box 217" o:spid="_x0000_s1027" type="#_x0000_t202" style="position:absolute;left:0;text-align:left;margin-left:109.65pt;margin-top:7.7pt;width:52.3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" stroked="f">
                <v:textbox style="mso-fit-shape-to-text:t">
                  <w:txbxContent>
                    <w:p w14:paraId="180515FB" w14:textId="77777777" w:rsidR="00DD46D5" w:rsidRPr="00D71117" w:rsidRDefault="00DD46D5" w:rsidP="00DD46D5">
                      <w:pPr>
                        <w:rPr>
                          <w:sz w:val="20"/>
                          <w:szCs w:val="20"/>
                        </w:rPr>
                      </w:pPr>
                      <w:r w:rsidRPr="00D71117">
                        <w:rPr>
                          <w:sz w:val="20"/>
                          <w:szCs w:val="20"/>
                        </w:rPr>
                        <w:t>AM API</w:t>
                      </w:r>
                    </w:p>
                  </w:txbxContent>
                </v:textbox>
                <w10:wrap type="square"/>
              </v:shape>
            </w:pict>
          </mc:Fallback>
        </mc:AlternateContent>
      </w:r>
      <w:r>
        <w:rPr>
          <w:noProof/>
          <w:color w:val="000000"/>
          <w:lang w:bidi="he-IL"/>
        </w:rPr>
        <mc:AlternateContent>
          <mc:Choice Requires="wps">
            <w:drawing>
              <wp:anchor distT="0" distB="0" distL="114300" distR="114300" simplePos="0" relativeHeight="251659264" behindDoc="0" locked="0" layoutInCell="1" allowOverlap="1" wp14:anchorId="37954BF4" wp14:editId="758F9B17">
                <wp:simplePos x="0" y="0"/>
                <wp:positionH relativeFrom="column">
                  <wp:posOffset>167856</wp:posOffset>
                </wp:positionH>
                <wp:positionV relativeFrom="paragraph">
                  <wp:posOffset>88996</wp:posOffset>
                </wp:positionV>
                <wp:extent cx="1130060" cy="672861"/>
                <wp:effectExtent l="0" t="0" r="13335" b="13335"/>
                <wp:wrapNone/>
                <wp:docPr id="2" name="Rectangle: Rounded Corners 2"/>
                <wp:cNvGraphicFramePr/>
                <a:graphic xmlns:a="http://schemas.openxmlformats.org/drawingml/2006/main">
                  <a:graphicData uri="http://schemas.microsoft.com/office/word/2010/wordprocessingShape">
                    <wps:wsp>
                      <wps:cNvSpPr/>
                      <wps:spPr>
                        <a:xfrm>
                          <a:off x="0" y="0"/>
                          <a:ext cx="1130060" cy="672861"/>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62907D7" w14:textId="77777777" w:rsidR="00DD46D5" w:rsidRPr="00D71117" w:rsidRDefault="00DD46D5" w:rsidP="00DD46D5">
                            <w:pPr>
                              <w:jc w:val="center"/>
                              <w:rPr>
                                <w:color w:val="000000" w:themeColor="text1"/>
                              </w:rPr>
                            </w:pPr>
                            <w:r w:rsidRPr="00D71117">
                              <w:rPr>
                                <w:color w:val="000000" w:themeColor="text1"/>
                              </w:rPr>
                              <w:t>External User</w:t>
                            </w:r>
                          </w:p>
                          <w:p w14:paraId="3F1E8BC9" w14:textId="77777777" w:rsidR="00DD46D5" w:rsidRPr="00D71117" w:rsidRDefault="00DD46D5" w:rsidP="00DD46D5">
                            <w:pPr>
                              <w:jc w:val="center"/>
                              <w:rPr>
                                <w:color w:val="000000" w:themeColor="text1"/>
                              </w:rPr>
                            </w:pPr>
                            <w:r w:rsidRPr="00D71117">
                              <w:rPr>
                                <w:color w:val="000000" w:themeColor="text1"/>
                              </w:rPr>
                              <w:t>(i.e. AA)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37954BF4" id="Rectangle: Rounded Corners 2" o:spid="_x0000_s1028" style="position:absolute;left:0;text-align:left;margin-left:13.2pt;margin-top:7pt;width:89pt;height:5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" fillcolor="#4bacc6 [3208]" strokecolor="#205867 [1608]" strokeweight="2pt">
                <v:textbox>
                  <w:txbxContent>
                    <w:p w14:paraId="162907D7" w14:textId="77777777" w:rsidR="00DD46D5" w:rsidRPr="00D71117" w:rsidRDefault="00DD46D5" w:rsidP="00DD46D5">
                      <w:pPr>
                        <w:jc w:val="center"/>
                        <w:rPr>
                          <w:color w:val="000000" w:themeColor="text1"/>
                        </w:rPr>
                      </w:pPr>
                      <w:r w:rsidRPr="00D71117">
                        <w:rPr>
                          <w:color w:val="000000" w:themeColor="text1"/>
                        </w:rPr>
                        <w:t>External User</w:t>
                      </w:r>
                    </w:p>
                    <w:p w14:paraId="3F1E8BC9" w14:textId="77777777" w:rsidR="00DD46D5" w:rsidRPr="00D71117" w:rsidRDefault="00DD46D5" w:rsidP="00DD46D5">
                      <w:pPr>
                        <w:jc w:val="center"/>
                        <w:rPr>
                          <w:color w:val="000000" w:themeColor="text1"/>
                        </w:rPr>
                      </w:pPr>
                      <w:r w:rsidRPr="00D71117">
                        <w:rPr>
                          <w:color w:val="000000" w:themeColor="text1"/>
                        </w:rPr>
                        <w:t>(i.e. AA)</w:t>
                      </w:r>
                    </w:p>
                  </w:txbxContent>
                </v:textbox>
              </v:roundrect>
            </w:pict>
          </mc:Fallback>
        </mc:AlternateContent>
      </w:r>
      <w:r>
        <w:rPr>
          <w:noProof/>
          <w:color w:val="000000"/>
          <w:lang w:bidi="he-IL"/>
        </w:rPr>
        <mc:AlternateContent>
          <mc:Choice Requires="wps">
            <w:drawing>
              <wp:anchor distT="0" distB="0" distL="114300" distR="114300" simplePos="0" relativeHeight="251660288" behindDoc="0" locked="0" layoutInCell="1" allowOverlap="1" wp14:anchorId="213DBE30" wp14:editId="58B60297">
                <wp:simplePos x="0" y="0"/>
                <wp:positionH relativeFrom="column">
                  <wp:posOffset>2142562</wp:posOffset>
                </wp:positionH>
                <wp:positionV relativeFrom="paragraph">
                  <wp:posOffset>89260</wp:posOffset>
                </wp:positionV>
                <wp:extent cx="1147313" cy="672465"/>
                <wp:effectExtent l="0" t="0" r="15240" b="13335"/>
                <wp:wrapNone/>
                <wp:docPr id="3" name="Rectangle: Rounded Corners 3"/>
                <wp:cNvGraphicFramePr/>
                <a:graphic xmlns:a="http://schemas.openxmlformats.org/drawingml/2006/main">
                  <a:graphicData uri="http://schemas.microsoft.com/office/word/2010/wordprocessingShape">
                    <wps:wsp>
                      <wps:cNvSpPr/>
                      <wps:spPr>
                        <a:xfrm>
                          <a:off x="0" y="0"/>
                          <a:ext cx="1147313" cy="672465"/>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E57F34" w14:textId="77777777" w:rsidR="00DD46D5" w:rsidRPr="00D71117" w:rsidRDefault="00DD46D5" w:rsidP="00DD46D5">
                            <w:pPr>
                              <w:jc w:val="center"/>
                              <w:rPr>
                                <w:color w:val="000000" w:themeColor="text1"/>
                              </w:rPr>
                            </w:pPr>
                            <w:r w:rsidRPr="00D71117">
                              <w:rPr>
                                <w:color w:val="000000" w:themeColor="text1"/>
                              </w:rPr>
                              <w:t>AlgoMarker</w:t>
                            </w:r>
                          </w:p>
                          <w:p w14:paraId="2C4DB7EC" w14:textId="77777777" w:rsidR="00DD46D5" w:rsidRPr="00D71117" w:rsidRDefault="00DD46D5" w:rsidP="00DD46D5">
                            <w:pPr>
                              <w:jc w:val="center"/>
                              <w:rPr>
                                <w:color w:val="000000" w:themeColor="text1"/>
                              </w:rPr>
                            </w:pPr>
                            <w:r w:rsidRPr="00D71117">
                              <w:rPr>
                                <w:color w:val="000000" w:themeColor="text1"/>
                              </w:rPr>
                              <w:t>DLL</w:t>
                            </w:r>
                            <w:r>
                              <w:rPr>
                                <w:color w:val="000000" w:themeColor="text1"/>
                              </w:rPr>
                              <w:t>/SO</w:t>
                            </w:r>
                            <w:r w:rsidRPr="00D71117">
                              <w:rPr>
                                <w:color w:val="000000" w:themeColor="text1"/>
                              </w:rPr>
                              <w:t>/Lib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DBE30" id="Rectangle: Rounded Corners 3" o:spid="_x0000_s1029" style="position:absolute;left:0;text-align:left;margin-left:168.7pt;margin-top:7.05pt;width:90.35pt;height:5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" fillcolor="#c2d69b [1942]" strokecolor="#243f60 [1604]" strokeweight="2pt">
                <v:textbox>
                  <w:txbxContent>
                    <w:p w14:paraId="11E57F34" w14:textId="77777777" w:rsidR="00DD46D5" w:rsidRPr="00D71117" w:rsidRDefault="00DD46D5" w:rsidP="00DD46D5">
                      <w:pPr>
                        <w:jc w:val="center"/>
                        <w:rPr>
                          <w:color w:val="000000" w:themeColor="text1"/>
                        </w:rPr>
                      </w:pPr>
                      <w:r w:rsidRPr="00D71117">
                        <w:rPr>
                          <w:color w:val="000000" w:themeColor="text1"/>
                        </w:rPr>
                        <w:t>AlgoMarker</w:t>
                      </w:r>
                    </w:p>
                    <w:p w14:paraId="2C4DB7EC" w14:textId="77777777" w:rsidR="00DD46D5" w:rsidRPr="00D71117" w:rsidRDefault="00DD46D5" w:rsidP="00DD46D5">
                      <w:pPr>
                        <w:jc w:val="center"/>
                        <w:rPr>
                          <w:color w:val="000000" w:themeColor="text1"/>
                        </w:rPr>
                      </w:pPr>
                      <w:r w:rsidRPr="00D71117">
                        <w:rPr>
                          <w:color w:val="000000" w:themeColor="text1"/>
                        </w:rPr>
                        <w:t>DLL</w:t>
                      </w:r>
                      <w:r>
                        <w:rPr>
                          <w:color w:val="000000" w:themeColor="text1"/>
                        </w:rPr>
                        <w:t>/SO</w:t>
                      </w:r>
                      <w:r w:rsidRPr="00D71117">
                        <w:rPr>
                          <w:color w:val="000000" w:themeColor="text1"/>
                        </w:rPr>
                        <w:t>/Lib</w:t>
                      </w:r>
                    </w:p>
                  </w:txbxContent>
                </v:textbox>
              </v:roundrect>
            </w:pict>
          </mc:Fallback>
        </mc:AlternateContent>
      </w:r>
      <w:r>
        <w:rPr>
          <w:noProof/>
          <w:color w:val="000000"/>
          <w:lang w:bidi="he-IL"/>
        </w:rPr>
        <mc:AlternateContent>
          <mc:Choice Requires="wps">
            <w:drawing>
              <wp:anchor distT="0" distB="0" distL="114300" distR="114300" simplePos="0" relativeHeight="251663360" behindDoc="0" locked="0" layoutInCell="1" allowOverlap="1" wp14:anchorId="598E3BD0" wp14:editId="4099760D">
                <wp:simplePos x="0" y="0"/>
                <wp:positionH relativeFrom="column">
                  <wp:posOffset>4011283</wp:posOffset>
                </wp:positionH>
                <wp:positionV relativeFrom="paragraph">
                  <wp:posOffset>92962</wp:posOffset>
                </wp:positionV>
                <wp:extent cx="1147313" cy="672465"/>
                <wp:effectExtent l="0" t="0" r="15240" b="13335"/>
                <wp:wrapNone/>
                <wp:docPr id="8" name="Rectangle: Rounded Corners 8"/>
                <wp:cNvGraphicFramePr/>
                <a:graphic xmlns:a="http://schemas.openxmlformats.org/drawingml/2006/main">
                  <a:graphicData uri="http://schemas.microsoft.com/office/word/2010/wordprocessingShape">
                    <wps:wsp>
                      <wps:cNvSpPr/>
                      <wps:spPr>
                        <a:xfrm>
                          <a:off x="0" y="0"/>
                          <a:ext cx="1147313" cy="672465"/>
                        </a:xfrm>
                        <a:prstGeom prst="roundRect">
                          <a:avLst/>
                        </a:prstGeom>
                        <a:solidFill>
                          <a:schemeClr val="accent4">
                            <a:lumMod val="40000"/>
                            <a:lumOff val="60000"/>
                          </a:schemeClr>
                        </a:solidFill>
                        <a:ln w="25400" cap="flat" cmpd="sng" algn="ctr">
                          <a:solidFill>
                            <a:srgbClr val="4F81BD">
                              <a:shade val="50000"/>
                            </a:srgbClr>
                          </a:solidFill>
                          <a:prstDash val="solid"/>
                        </a:ln>
                        <a:effectLst/>
                      </wps:spPr>
                      <wps:txbx>
                        <w:txbxContent>
                          <w:p w14:paraId="3C959DE5" w14:textId="77777777" w:rsidR="00DD46D5" w:rsidRDefault="00DD46D5" w:rsidP="00DD46D5">
                            <w:pPr>
                              <w:jc w:val="center"/>
                              <w:rPr>
                                <w:color w:val="000000" w:themeColor="text1"/>
                              </w:rPr>
                            </w:pPr>
                            <w:r>
                              <w:rPr>
                                <w:color w:val="000000" w:themeColor="text1"/>
                              </w:rPr>
                              <w:t>MedAlgo</w:t>
                            </w:r>
                          </w:p>
                          <w:p w14:paraId="52D726C4" w14:textId="77777777" w:rsidR="00DD46D5" w:rsidRPr="00D71117" w:rsidRDefault="00DD46D5" w:rsidP="00DD46D5">
                            <w:pPr>
                              <w:jc w:val="center"/>
                              <w:rPr>
                                <w:color w:val="000000" w:themeColor="text1"/>
                              </w:rPr>
                            </w:pPr>
                            <w:r>
                              <w:rPr>
                                <w:color w:val="000000" w:themeColor="text1"/>
                              </w:rPr>
                              <w:t>lib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E3BD0" id="Rectangle: Rounded Corners 8" o:spid="_x0000_s1030" style="position:absolute;left:0;text-align:left;margin-left:315.85pt;margin-top:7.3pt;width:90.35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" fillcolor="#ccc0d9 [1303]" strokecolor="#385d8a" strokeweight="2pt">
                <v:textbox>
                  <w:txbxContent>
                    <w:p w14:paraId="3C959DE5" w14:textId="77777777" w:rsidR="00DD46D5" w:rsidRDefault="00DD46D5" w:rsidP="00DD46D5">
                      <w:pPr>
                        <w:jc w:val="center"/>
                        <w:rPr>
                          <w:color w:val="000000" w:themeColor="text1"/>
                        </w:rPr>
                      </w:pPr>
                      <w:r>
                        <w:rPr>
                          <w:color w:val="000000" w:themeColor="text1"/>
                        </w:rPr>
                        <w:t>MedAlgo</w:t>
                      </w:r>
                    </w:p>
                    <w:p w14:paraId="52D726C4" w14:textId="77777777" w:rsidR="00DD46D5" w:rsidRPr="00D71117" w:rsidRDefault="00DD46D5" w:rsidP="00DD46D5">
                      <w:pPr>
                        <w:jc w:val="center"/>
                        <w:rPr>
                          <w:color w:val="000000" w:themeColor="text1"/>
                        </w:rPr>
                      </w:pPr>
                      <w:r>
                        <w:rPr>
                          <w:color w:val="000000" w:themeColor="text1"/>
                        </w:rPr>
                        <w:t>lib</w:t>
                      </w:r>
                    </w:p>
                  </w:txbxContent>
                </v:textbox>
              </v:roundrect>
            </w:pict>
          </mc:Fallback>
        </mc:AlternateContent>
      </w:r>
    </w:p>
    <w:p w14:paraId="3881D98D" w14:textId="77777777" w:rsidR="00DD46D5" w:rsidRDefault="00DD46D5" w:rsidP="00DD46D5">
      <w:pPr>
        <w:spacing w:before="120"/>
        <w:jc w:val="both"/>
        <w:rPr>
          <w:color w:val="000000"/>
        </w:rPr>
      </w:pPr>
      <w:r>
        <w:rPr>
          <w:noProof/>
          <w:color w:val="000000"/>
          <w:lang w:bidi="he-IL"/>
        </w:rPr>
        <mc:AlternateContent>
          <mc:Choice Requires="wps">
            <w:drawing>
              <wp:anchor distT="0" distB="0" distL="114300" distR="114300" simplePos="0" relativeHeight="251670528" behindDoc="0" locked="0" layoutInCell="1" allowOverlap="1" wp14:anchorId="5A52A23E" wp14:editId="2F271657">
                <wp:simplePos x="0" y="0"/>
                <wp:positionH relativeFrom="column">
                  <wp:posOffset>3282351</wp:posOffset>
                </wp:positionH>
                <wp:positionV relativeFrom="paragraph">
                  <wp:posOffset>200540</wp:posOffset>
                </wp:positionV>
                <wp:extent cx="724379" cy="1043569"/>
                <wp:effectExtent l="38100" t="38100" r="57150" b="61595"/>
                <wp:wrapNone/>
                <wp:docPr id="14" name="Straight Arrow Connector 14"/>
                <wp:cNvGraphicFramePr/>
                <a:graphic xmlns:a="http://schemas.openxmlformats.org/drawingml/2006/main">
                  <a:graphicData uri="http://schemas.microsoft.com/office/word/2010/wordprocessingShape">
                    <wps:wsp>
                      <wps:cNvCnPr/>
                      <wps:spPr>
                        <a:xfrm>
                          <a:off x="0" y="0"/>
                          <a:ext cx="724379" cy="1043569"/>
                        </a:xfrm>
                        <a:prstGeom prst="straightConnector1">
                          <a:avLst/>
                        </a:prstGeom>
                        <a:ln>
                          <a:headEnd type="triangle"/>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9A753" id="Straight Arrow Connector 14" o:spid="_x0000_s1026" type="#_x0000_t32" style="position:absolute;margin-left:258.45pt;margin-top:15.8pt;width:57.05pt;height:8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" strokecolor="#94b64e [3046]">
                <v:stroke startarrow="block" endarrow="block"/>
              </v:shape>
            </w:pict>
          </mc:Fallback>
        </mc:AlternateContent>
      </w:r>
      <w:r>
        <w:rPr>
          <w:noProof/>
          <w:color w:val="000000"/>
          <w:lang w:bidi="he-IL"/>
        </w:rPr>
        <mc:AlternateContent>
          <mc:Choice Requires="wps">
            <w:drawing>
              <wp:anchor distT="0" distB="0" distL="114300" distR="114300" simplePos="0" relativeHeight="251669504" behindDoc="0" locked="0" layoutInCell="1" allowOverlap="1" wp14:anchorId="0990DE14" wp14:editId="15A449E9">
                <wp:simplePos x="0" y="0"/>
                <wp:positionH relativeFrom="column">
                  <wp:posOffset>3273473</wp:posOffset>
                </wp:positionH>
                <wp:positionV relativeFrom="paragraph">
                  <wp:posOffset>165735</wp:posOffset>
                </wp:positionV>
                <wp:extent cx="715992" cy="0"/>
                <wp:effectExtent l="38100" t="76200" r="27305" b="95250"/>
                <wp:wrapNone/>
                <wp:docPr id="13" name="Straight Arrow Connector 13"/>
                <wp:cNvGraphicFramePr/>
                <a:graphic xmlns:a="http://schemas.openxmlformats.org/drawingml/2006/main">
                  <a:graphicData uri="http://schemas.microsoft.com/office/word/2010/wordprocessingShape">
                    <wps:wsp>
                      <wps:cNvCnPr/>
                      <wps:spPr>
                        <a:xfrm>
                          <a:off x="0" y="0"/>
                          <a:ext cx="715992" cy="0"/>
                        </a:xfrm>
                        <a:prstGeom prst="straightConnector1">
                          <a:avLst/>
                        </a:prstGeom>
                        <a:ln>
                          <a:headEnd type="triangle"/>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DB1E8F2" id="Straight Arrow Connector 13" o:spid="_x0000_s1026" type="#_x0000_t32" style="position:absolute;margin-left:257.75pt;margin-top:13.05pt;width:56.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" strokecolor="#94b64e [3046]">
                <v:stroke startarrow="block" endarrow="block"/>
              </v:shape>
            </w:pict>
          </mc:Fallback>
        </mc:AlternateContent>
      </w:r>
      <w:r>
        <w:rPr>
          <w:noProof/>
          <w:color w:val="000000"/>
          <w:lang w:bidi="he-IL"/>
        </w:rPr>
        <mc:AlternateContent>
          <mc:Choice Requires="wps">
            <w:drawing>
              <wp:anchor distT="0" distB="0" distL="114300" distR="114300" simplePos="0" relativeHeight="251665408" behindDoc="0" locked="0" layoutInCell="1" allowOverlap="1" wp14:anchorId="5AB41C4D" wp14:editId="4AAE99B4">
                <wp:simplePos x="0" y="0"/>
                <wp:positionH relativeFrom="column">
                  <wp:posOffset>1306902</wp:posOffset>
                </wp:positionH>
                <wp:positionV relativeFrom="paragraph">
                  <wp:posOffset>148782</wp:posOffset>
                </wp:positionV>
                <wp:extent cx="854015" cy="8626"/>
                <wp:effectExtent l="38100" t="76200" r="22860" b="86995"/>
                <wp:wrapNone/>
                <wp:docPr id="10" name="Straight Arrow Connector 10"/>
                <wp:cNvGraphicFramePr/>
                <a:graphic xmlns:a="http://schemas.openxmlformats.org/drawingml/2006/main">
                  <a:graphicData uri="http://schemas.microsoft.com/office/word/2010/wordprocessingShape">
                    <wps:wsp>
                      <wps:cNvCnPr/>
                      <wps:spPr>
                        <a:xfrm flipV="1">
                          <a:off x="0" y="0"/>
                          <a:ext cx="854015" cy="86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4ADFB" id="Straight Arrow Connector 10" o:spid="_x0000_s1026" type="#_x0000_t32" style="position:absolute;margin-left:102.9pt;margin-top:11.7pt;width:67.25pt;height:.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" strokecolor="#4579b8 [3044]">
                <v:stroke startarrow="block" endarrow="block"/>
              </v:shape>
            </w:pict>
          </mc:Fallback>
        </mc:AlternateContent>
      </w:r>
    </w:p>
    <w:p w14:paraId="6883CF3C" w14:textId="77777777" w:rsidR="00DD46D5" w:rsidRDefault="00DD46D5" w:rsidP="00DD46D5">
      <w:pPr>
        <w:spacing w:before="120"/>
        <w:jc w:val="both"/>
        <w:rPr>
          <w:color w:val="000000"/>
        </w:rPr>
      </w:pPr>
    </w:p>
    <w:p w14:paraId="23B228E9" w14:textId="77777777" w:rsidR="00DD46D5" w:rsidRDefault="00DD46D5" w:rsidP="00DD46D5">
      <w:pPr>
        <w:spacing w:before="120"/>
        <w:jc w:val="both"/>
        <w:rPr>
          <w:color w:val="000000"/>
        </w:rPr>
      </w:pPr>
      <w:r>
        <w:rPr>
          <w:noProof/>
          <w:color w:val="000000"/>
          <w:lang w:bidi="he-IL"/>
        </w:rPr>
        <mc:AlternateContent>
          <mc:Choice Requires="wps">
            <w:drawing>
              <wp:anchor distT="0" distB="0" distL="114300" distR="114300" simplePos="0" relativeHeight="251667456" behindDoc="0" locked="0" layoutInCell="1" allowOverlap="1" wp14:anchorId="274B5F2A" wp14:editId="118EA0C2">
                <wp:simplePos x="0" y="0"/>
                <wp:positionH relativeFrom="column">
                  <wp:posOffset>2721634</wp:posOffset>
                </wp:positionH>
                <wp:positionV relativeFrom="paragraph">
                  <wp:posOffset>7776</wp:posOffset>
                </wp:positionV>
                <wp:extent cx="0" cy="319572"/>
                <wp:effectExtent l="76200" t="38100" r="57150" b="23495"/>
                <wp:wrapNone/>
                <wp:docPr id="11" name="Straight Arrow Connector 11"/>
                <wp:cNvGraphicFramePr/>
                <a:graphic xmlns:a="http://schemas.openxmlformats.org/drawingml/2006/main">
                  <a:graphicData uri="http://schemas.microsoft.com/office/word/2010/wordprocessingShape">
                    <wps:wsp>
                      <wps:cNvCnPr/>
                      <wps:spPr>
                        <a:xfrm flipV="1">
                          <a:off x="0" y="0"/>
                          <a:ext cx="0" cy="319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17F8A" id="Straight Arrow Connector 11" o:spid="_x0000_s1026" type="#_x0000_t32" style="position:absolute;margin-left:214.3pt;margin-top:.6pt;width:0;height:25.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" strokecolor="#4579b8 [3044]">
                <v:stroke endarrow="block"/>
              </v:shape>
            </w:pict>
          </mc:Fallback>
        </mc:AlternateContent>
      </w:r>
    </w:p>
    <w:p w14:paraId="04D82CA5" w14:textId="77777777" w:rsidR="00DD46D5" w:rsidRDefault="00DD46D5" w:rsidP="00DD46D5">
      <w:pPr>
        <w:spacing w:before="120"/>
        <w:jc w:val="both"/>
        <w:rPr>
          <w:color w:val="000000"/>
        </w:rPr>
      </w:pPr>
      <w:r>
        <w:rPr>
          <w:noProof/>
          <w:color w:val="000000"/>
          <w:lang w:bidi="he-IL"/>
        </w:rPr>
        <mc:AlternateContent>
          <mc:Choice Requires="wps">
            <w:drawing>
              <wp:anchor distT="0" distB="0" distL="114300" distR="114300" simplePos="0" relativeHeight="251661312" behindDoc="0" locked="0" layoutInCell="1" allowOverlap="1" wp14:anchorId="27B9E56E" wp14:editId="21A37438">
                <wp:simplePos x="0" y="0"/>
                <wp:positionH relativeFrom="page">
                  <wp:align>center</wp:align>
                </wp:positionH>
                <wp:positionV relativeFrom="paragraph">
                  <wp:posOffset>80417</wp:posOffset>
                </wp:positionV>
                <wp:extent cx="1146810" cy="672465"/>
                <wp:effectExtent l="0" t="0" r="15240" b="13335"/>
                <wp:wrapNone/>
                <wp:docPr id="5" name="Rectangle: Rounded Corners 5"/>
                <wp:cNvGraphicFramePr/>
                <a:graphic xmlns:a="http://schemas.openxmlformats.org/drawingml/2006/main">
                  <a:graphicData uri="http://schemas.microsoft.com/office/word/2010/wordprocessingShape">
                    <wps:wsp>
                      <wps:cNvSpPr/>
                      <wps:spPr>
                        <a:xfrm>
                          <a:off x="0" y="0"/>
                          <a:ext cx="1146810" cy="672465"/>
                        </a:xfrm>
                        <a:prstGeom prst="roundRect">
                          <a:avLst/>
                        </a:prstGeom>
                        <a:solidFill>
                          <a:schemeClr val="accent6">
                            <a:lumMod val="40000"/>
                            <a:lumOff val="60000"/>
                          </a:schemeClr>
                        </a:solidFill>
                        <a:ln w="25400" cap="flat" cmpd="sng" algn="ctr">
                          <a:solidFill>
                            <a:srgbClr val="4F81BD">
                              <a:shade val="50000"/>
                            </a:srgbClr>
                          </a:solidFill>
                          <a:prstDash val="solid"/>
                        </a:ln>
                        <a:effectLst/>
                      </wps:spPr>
                      <wps:txbx>
                        <w:txbxContent>
                          <w:p w14:paraId="22F71F79" w14:textId="77777777" w:rsidR="00DD46D5" w:rsidRPr="00865FCA" w:rsidRDefault="00DD46D5" w:rsidP="00DD46D5">
                            <w:pPr>
                              <w:jc w:val="center"/>
                              <w:rPr>
                                <w:color w:val="000000" w:themeColor="text1"/>
                                <w:sz w:val="22"/>
                                <w:szCs w:val="22"/>
                              </w:rPr>
                            </w:pPr>
                            <w:r w:rsidRPr="00865FCA">
                              <w:rPr>
                                <w:color w:val="000000" w:themeColor="text1"/>
                                <w:sz w:val="22"/>
                                <w:szCs w:val="22"/>
                              </w:rPr>
                              <w:t>Specific</w:t>
                            </w:r>
                          </w:p>
                          <w:p w14:paraId="7D7F1881" w14:textId="77777777" w:rsidR="00DD46D5" w:rsidRPr="00865FCA" w:rsidRDefault="00DD46D5" w:rsidP="00DD46D5">
                            <w:pPr>
                              <w:jc w:val="center"/>
                              <w:rPr>
                                <w:color w:val="000000" w:themeColor="text1"/>
                                <w:sz w:val="22"/>
                                <w:szCs w:val="22"/>
                              </w:rPr>
                            </w:pPr>
                            <w:r w:rsidRPr="00865FCA">
                              <w:rPr>
                                <w:color w:val="000000" w:themeColor="text1"/>
                                <w:sz w:val="22"/>
                                <w:szCs w:val="22"/>
                              </w:rPr>
                              <w:t>AlgoMarker</w:t>
                            </w:r>
                          </w:p>
                          <w:p w14:paraId="0FDC0BDF" w14:textId="77777777" w:rsidR="00DD46D5" w:rsidRPr="00865FCA" w:rsidRDefault="00DD46D5" w:rsidP="00DD46D5">
                            <w:pPr>
                              <w:jc w:val="center"/>
                              <w:rPr>
                                <w:color w:val="000000" w:themeColor="text1"/>
                                <w:sz w:val="22"/>
                                <w:szCs w:val="22"/>
                              </w:rPr>
                            </w:pPr>
                            <w:r w:rsidRPr="00865FCA">
                              <w:rPr>
                                <w:color w:val="000000" w:themeColor="text1"/>
                                <w:sz w:val="22"/>
                                <w:szCs w:val="22"/>
                              </w:rPr>
                              <w:t>Configuration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9E56E" id="Rectangle: Rounded Corners 5" o:spid="_x0000_s1031" style="position:absolute;left:0;text-align:left;margin-left:0;margin-top:6.35pt;width:90.3pt;height:52.9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" fillcolor="#fbd4b4 [1305]" strokecolor="#385d8a" strokeweight="2pt">
                <v:textbox>
                  <w:txbxContent>
                    <w:p w14:paraId="22F71F79" w14:textId="77777777" w:rsidR="00DD46D5" w:rsidRPr="00865FCA" w:rsidRDefault="00DD46D5" w:rsidP="00DD46D5">
                      <w:pPr>
                        <w:jc w:val="center"/>
                        <w:rPr>
                          <w:color w:val="000000" w:themeColor="text1"/>
                          <w:sz w:val="22"/>
                          <w:szCs w:val="22"/>
                        </w:rPr>
                      </w:pPr>
                      <w:r w:rsidRPr="00865FCA">
                        <w:rPr>
                          <w:color w:val="000000" w:themeColor="text1"/>
                          <w:sz w:val="22"/>
                          <w:szCs w:val="22"/>
                        </w:rPr>
                        <w:t>Specific</w:t>
                      </w:r>
                    </w:p>
                    <w:p w14:paraId="7D7F1881" w14:textId="77777777" w:rsidR="00DD46D5" w:rsidRPr="00865FCA" w:rsidRDefault="00DD46D5" w:rsidP="00DD46D5">
                      <w:pPr>
                        <w:jc w:val="center"/>
                        <w:rPr>
                          <w:color w:val="000000" w:themeColor="text1"/>
                          <w:sz w:val="22"/>
                          <w:szCs w:val="22"/>
                        </w:rPr>
                      </w:pPr>
                      <w:r w:rsidRPr="00865FCA">
                        <w:rPr>
                          <w:color w:val="000000" w:themeColor="text1"/>
                          <w:sz w:val="22"/>
                          <w:szCs w:val="22"/>
                        </w:rPr>
                        <w:t>AlgoMarker</w:t>
                      </w:r>
                    </w:p>
                    <w:p w14:paraId="0FDC0BDF" w14:textId="77777777" w:rsidR="00DD46D5" w:rsidRPr="00865FCA" w:rsidRDefault="00DD46D5" w:rsidP="00DD46D5">
                      <w:pPr>
                        <w:jc w:val="center"/>
                        <w:rPr>
                          <w:color w:val="000000" w:themeColor="text1"/>
                          <w:sz w:val="22"/>
                          <w:szCs w:val="22"/>
                        </w:rPr>
                      </w:pPr>
                      <w:r w:rsidRPr="00865FCA">
                        <w:rPr>
                          <w:color w:val="000000" w:themeColor="text1"/>
                          <w:sz w:val="22"/>
                          <w:szCs w:val="22"/>
                        </w:rPr>
                        <w:t>Configuration</w:t>
                      </w:r>
                    </w:p>
                  </w:txbxContent>
                </v:textbox>
                <w10:wrap anchorx="page"/>
              </v:roundrect>
            </w:pict>
          </mc:Fallback>
        </mc:AlternateContent>
      </w:r>
      <w:r>
        <w:rPr>
          <w:noProof/>
          <w:color w:val="000000"/>
          <w:lang w:bidi="he-IL"/>
        </w:rPr>
        <mc:AlternateContent>
          <mc:Choice Requires="wps">
            <w:drawing>
              <wp:anchor distT="0" distB="0" distL="114300" distR="114300" simplePos="0" relativeHeight="251664384" behindDoc="0" locked="0" layoutInCell="1" allowOverlap="1" wp14:anchorId="16AE5838" wp14:editId="397B27F2">
                <wp:simplePos x="0" y="0"/>
                <wp:positionH relativeFrom="column">
                  <wp:posOffset>4028536</wp:posOffset>
                </wp:positionH>
                <wp:positionV relativeFrom="paragraph">
                  <wp:posOffset>85630</wp:posOffset>
                </wp:positionV>
                <wp:extent cx="1147313" cy="672465"/>
                <wp:effectExtent l="0" t="0" r="15240" b="13335"/>
                <wp:wrapNone/>
                <wp:docPr id="9" name="Rectangle: Rounded Corners 9"/>
                <wp:cNvGraphicFramePr/>
                <a:graphic xmlns:a="http://schemas.openxmlformats.org/drawingml/2006/main">
                  <a:graphicData uri="http://schemas.microsoft.com/office/word/2010/wordprocessingShape">
                    <wps:wsp>
                      <wps:cNvSpPr/>
                      <wps:spPr>
                        <a:xfrm>
                          <a:off x="0" y="0"/>
                          <a:ext cx="1147313" cy="672465"/>
                        </a:xfrm>
                        <a:prstGeom prst="roundRect">
                          <a:avLst/>
                        </a:prstGeom>
                        <a:solidFill>
                          <a:schemeClr val="accent4">
                            <a:lumMod val="40000"/>
                            <a:lumOff val="60000"/>
                          </a:schemeClr>
                        </a:solidFill>
                        <a:ln w="25400" cap="flat" cmpd="sng" algn="ctr">
                          <a:solidFill>
                            <a:srgbClr val="4F81BD">
                              <a:shade val="50000"/>
                            </a:srgbClr>
                          </a:solidFill>
                          <a:prstDash val="solid"/>
                        </a:ln>
                        <a:effectLst/>
                      </wps:spPr>
                      <wps:txbx>
                        <w:txbxContent>
                          <w:p w14:paraId="07C018FF" w14:textId="77777777" w:rsidR="00DD46D5" w:rsidRPr="00D71117" w:rsidRDefault="00DD46D5" w:rsidP="00DD46D5">
                            <w:pPr>
                              <w:jc w:val="center"/>
                              <w:rPr>
                                <w:color w:val="000000" w:themeColor="text1"/>
                                <w:sz w:val="18"/>
                                <w:szCs w:val="18"/>
                              </w:rPr>
                            </w:pPr>
                            <w:r w:rsidRPr="00D71117">
                              <w:rPr>
                                <w:color w:val="000000" w:themeColor="text1"/>
                                <w:sz w:val="18"/>
                                <w:szCs w:val="18"/>
                              </w:rPr>
                              <w:t>MedProcessTools</w:t>
                            </w:r>
                          </w:p>
                          <w:p w14:paraId="6F8B9DD7" w14:textId="77777777" w:rsidR="00DD46D5" w:rsidRPr="00D71117" w:rsidRDefault="00DD46D5" w:rsidP="00DD46D5">
                            <w:pPr>
                              <w:jc w:val="center"/>
                              <w:rPr>
                                <w:color w:val="000000" w:themeColor="text1"/>
                                <w:sz w:val="18"/>
                                <w:szCs w:val="18"/>
                              </w:rPr>
                            </w:pPr>
                            <w:r w:rsidRPr="00D71117">
                              <w:rPr>
                                <w:color w:val="000000" w:themeColor="text1"/>
                                <w:sz w:val="18"/>
                                <w:szCs w:val="18"/>
                              </w:rPr>
                              <w:t>lib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E5838" id="Rectangle: Rounded Corners 9" o:spid="_x0000_s1032" style="position:absolute;left:0;text-align:left;margin-left:317.2pt;margin-top:6.75pt;width:90.35pt;height:5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" fillcolor="#ccc0d9 [1303]" strokecolor="#385d8a" strokeweight="2pt">
                <v:textbox>
                  <w:txbxContent>
                    <w:p w14:paraId="07C018FF" w14:textId="77777777" w:rsidR="00DD46D5" w:rsidRPr="00D71117" w:rsidRDefault="00DD46D5" w:rsidP="00DD46D5">
                      <w:pPr>
                        <w:jc w:val="center"/>
                        <w:rPr>
                          <w:color w:val="000000" w:themeColor="text1"/>
                          <w:sz w:val="18"/>
                          <w:szCs w:val="18"/>
                        </w:rPr>
                      </w:pPr>
                      <w:r w:rsidRPr="00D71117">
                        <w:rPr>
                          <w:color w:val="000000" w:themeColor="text1"/>
                          <w:sz w:val="18"/>
                          <w:szCs w:val="18"/>
                        </w:rPr>
                        <w:t>MedProcessTools</w:t>
                      </w:r>
                    </w:p>
                    <w:p w14:paraId="6F8B9DD7" w14:textId="77777777" w:rsidR="00DD46D5" w:rsidRPr="00D71117" w:rsidRDefault="00DD46D5" w:rsidP="00DD46D5">
                      <w:pPr>
                        <w:jc w:val="center"/>
                        <w:rPr>
                          <w:color w:val="000000" w:themeColor="text1"/>
                          <w:sz w:val="18"/>
                          <w:szCs w:val="18"/>
                        </w:rPr>
                      </w:pPr>
                      <w:r w:rsidRPr="00D71117">
                        <w:rPr>
                          <w:color w:val="000000" w:themeColor="text1"/>
                          <w:sz w:val="18"/>
                          <w:szCs w:val="18"/>
                        </w:rPr>
                        <w:t>lib</w:t>
                      </w:r>
                    </w:p>
                  </w:txbxContent>
                </v:textbox>
              </v:roundrect>
            </w:pict>
          </mc:Fallback>
        </mc:AlternateContent>
      </w:r>
    </w:p>
    <w:p w14:paraId="743559AE" w14:textId="77777777" w:rsidR="00DD46D5" w:rsidRDefault="00DD46D5" w:rsidP="00DD46D5">
      <w:pPr>
        <w:spacing w:before="120"/>
        <w:jc w:val="both"/>
        <w:rPr>
          <w:color w:val="000000"/>
        </w:rPr>
      </w:pPr>
    </w:p>
    <w:p w14:paraId="3DBE5AB4" w14:textId="77777777" w:rsidR="00DD46D5" w:rsidRDefault="00DD46D5" w:rsidP="00DD46D5">
      <w:pPr>
        <w:spacing w:before="120"/>
        <w:jc w:val="both"/>
        <w:rPr>
          <w:color w:val="000000"/>
        </w:rPr>
      </w:pPr>
    </w:p>
    <w:p w14:paraId="4AAA73D9" w14:textId="77777777" w:rsidR="00DD46D5" w:rsidRDefault="00DD46D5" w:rsidP="00DD46D5">
      <w:pPr>
        <w:spacing w:before="120"/>
        <w:jc w:val="both"/>
        <w:rPr>
          <w:color w:val="000000"/>
        </w:rPr>
      </w:pPr>
    </w:p>
    <w:p w14:paraId="082B181D" w14:textId="77777777" w:rsidR="00DD46D5" w:rsidRDefault="00DD46D5" w:rsidP="00DD46D5">
      <w:pPr>
        <w:spacing w:before="120"/>
        <w:jc w:val="both"/>
        <w:rPr>
          <w:color w:val="000000"/>
        </w:rPr>
      </w:pPr>
    </w:p>
    <w:p w14:paraId="7848C090" w14:textId="77777777" w:rsidR="00DD46D5" w:rsidRDefault="00DD46D5" w:rsidP="00DD46D5">
      <w:pPr>
        <w:rPr>
          <w:color w:val="000000"/>
          <w:sz w:val="22"/>
          <w:szCs w:val="22"/>
        </w:rPr>
      </w:pPr>
      <w:r>
        <w:rPr>
          <w:color w:val="000000"/>
          <w:sz w:val="22"/>
          <w:szCs w:val="22"/>
        </w:rPr>
        <w:br w:type="page"/>
      </w:r>
    </w:p>
    <w:p w14:paraId="1A103EB7" w14:textId="77777777" w:rsidR="00DD46D5" w:rsidRDefault="00DD46D5" w:rsidP="00DD46D5">
      <w:pPr>
        <w:pStyle w:val="Heading1"/>
      </w:pPr>
      <w:bookmarkStart w:id="100" w:name="_Toc501360668"/>
      <w:bookmarkStart w:id="101" w:name="_Toc137627650"/>
      <w:r>
        <w:lastRenderedPageBreak/>
        <w:t>Decomposition Description</w:t>
      </w:r>
      <w:bookmarkEnd w:id="100"/>
      <w:bookmarkEnd w:id="101"/>
      <w:r>
        <w:t xml:space="preserve"> </w:t>
      </w:r>
    </w:p>
    <w:p w14:paraId="7C42A341"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In this section we will only describe the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library and not the algorithmic libraries it relies on.</w:t>
      </w:r>
    </w:p>
    <w:p w14:paraId="237DFE55" w14:textId="77777777" w:rsidR="00DD46D5" w:rsidRPr="005E4A21" w:rsidRDefault="00DD46D5" w:rsidP="00DD46D5">
      <w:pPr>
        <w:rPr>
          <w:sz w:val="22"/>
          <w:szCs w:val="22"/>
          <w:lang w:eastAsia="he-IL" w:bidi="he-IL"/>
        </w:rPr>
      </w:pPr>
    </w:p>
    <w:p w14:paraId="3392D753" w14:textId="77777777" w:rsidR="00DD46D5" w:rsidRPr="005E4A21" w:rsidRDefault="00DD46D5" w:rsidP="00DD46D5">
      <w:pPr>
        <w:jc w:val="both"/>
        <w:rPr>
          <w:color w:val="000000"/>
          <w:sz w:val="22"/>
          <w:szCs w:val="22"/>
        </w:rPr>
      </w:pPr>
      <w:r w:rsidRPr="005E4A21">
        <w:rPr>
          <w:sz w:val="22"/>
          <w:szCs w:val="22"/>
        </w:rPr>
        <w:t>This section describes the software architecture and its decomposition to modules. This section contains the following subsections:</w:t>
      </w:r>
    </w:p>
    <w:p w14:paraId="235B59D4" w14:textId="77777777" w:rsidR="00DD46D5" w:rsidRPr="005E4A21" w:rsidRDefault="00DD46D5" w:rsidP="00DD46D5">
      <w:pPr>
        <w:numPr>
          <w:ilvl w:val="0"/>
          <w:numId w:val="4"/>
        </w:numPr>
        <w:spacing w:before="40" w:after="40"/>
        <w:rPr>
          <w:sz w:val="22"/>
          <w:szCs w:val="22"/>
        </w:rPr>
      </w:pPr>
      <w:r w:rsidRPr="005E4A21">
        <w:rPr>
          <w:sz w:val="22"/>
          <w:szCs w:val="22"/>
        </w:rPr>
        <w:t>Overview of the objects</w:t>
      </w:r>
    </w:p>
    <w:p w14:paraId="0291E938" w14:textId="77777777" w:rsidR="00DD46D5" w:rsidRPr="005E4A21" w:rsidRDefault="00DD46D5" w:rsidP="00DD46D5">
      <w:pPr>
        <w:numPr>
          <w:ilvl w:val="0"/>
          <w:numId w:val="4"/>
        </w:numPr>
        <w:spacing w:before="40" w:after="40"/>
        <w:rPr>
          <w:sz w:val="22"/>
          <w:szCs w:val="22"/>
        </w:rPr>
      </w:pPr>
      <w:r w:rsidRPr="005E4A21">
        <w:rPr>
          <w:sz w:val="22"/>
          <w:szCs w:val="22"/>
        </w:rPr>
        <w:t>Description of each object, its major members and major API's.</w:t>
      </w:r>
    </w:p>
    <w:p w14:paraId="32ACBC99" w14:textId="77777777" w:rsidR="00DD46D5" w:rsidRPr="005E4A21" w:rsidRDefault="00DD46D5" w:rsidP="00DD46D5">
      <w:pPr>
        <w:numPr>
          <w:ilvl w:val="0"/>
          <w:numId w:val="4"/>
        </w:numPr>
        <w:spacing w:before="40" w:after="40"/>
        <w:rPr>
          <w:sz w:val="22"/>
          <w:szCs w:val="22"/>
        </w:rPr>
      </w:pPr>
      <w:r w:rsidRPr="005E4A21">
        <w:rPr>
          <w:sz w:val="22"/>
          <w:szCs w:val="22"/>
        </w:rPr>
        <w:t xml:space="preserve">Runtime description of what happens when an </w:t>
      </w:r>
      <w:proofErr w:type="spellStart"/>
      <w:r w:rsidRPr="005E4A21">
        <w:rPr>
          <w:sz w:val="22"/>
          <w:szCs w:val="22"/>
        </w:rPr>
        <w:t>AlgoMarker</w:t>
      </w:r>
      <w:proofErr w:type="spellEnd"/>
      <w:r w:rsidRPr="005E4A21">
        <w:rPr>
          <w:sz w:val="22"/>
          <w:szCs w:val="22"/>
        </w:rPr>
        <w:t xml:space="preserve"> is being loaded and used.</w:t>
      </w:r>
    </w:p>
    <w:p w14:paraId="27CBF65A" w14:textId="77777777" w:rsidR="00DD46D5" w:rsidRDefault="00DD46D5" w:rsidP="00DD46D5">
      <w:pPr>
        <w:pStyle w:val="Heading2"/>
      </w:pPr>
      <w:bookmarkStart w:id="102" w:name="_Toc137627651"/>
      <w:r>
        <w:t>Overview of Software Classes</w:t>
      </w:r>
      <w:bookmarkEnd w:id="102"/>
    </w:p>
    <w:p w14:paraId="56B6B116"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This section provides an overview of the software classes and their capabilities as listed in the following table:</w:t>
      </w:r>
    </w:p>
    <w:p w14:paraId="39B48364" w14:textId="77777777" w:rsidR="00DD46D5" w:rsidRPr="00C5044B" w:rsidRDefault="00DD46D5" w:rsidP="00DD46D5">
      <w:pPr>
        <w:rPr>
          <w:color w:val="FF0000"/>
          <w:lang w:bidi="he-IL"/>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
        <w:gridCol w:w="2407"/>
        <w:gridCol w:w="5977"/>
      </w:tblGrid>
      <w:tr w:rsidR="00DD46D5" w:rsidRPr="00914FC8" w14:paraId="4CD3AE24" w14:textId="77777777" w:rsidTr="00DD46D5">
        <w:trPr>
          <w:cantSplit/>
          <w:tblHeader/>
        </w:trPr>
        <w:tc>
          <w:tcPr>
            <w:tcW w:w="436" w:type="dxa"/>
            <w:shd w:val="clear" w:color="auto" w:fill="E0E0E0"/>
          </w:tcPr>
          <w:p w14:paraId="5D216A78" w14:textId="77777777" w:rsidR="00DD46D5" w:rsidRPr="00914FC8" w:rsidRDefault="00DD46D5" w:rsidP="00DD46D5">
            <w:pPr>
              <w:keepNext/>
              <w:keepLines/>
              <w:spacing w:before="60" w:after="60"/>
              <w:jc w:val="center"/>
              <w:rPr>
                <w:b/>
                <w:bCs/>
                <w:sz w:val="22"/>
                <w:szCs w:val="22"/>
              </w:rPr>
            </w:pPr>
          </w:p>
        </w:tc>
        <w:tc>
          <w:tcPr>
            <w:tcW w:w="2407" w:type="dxa"/>
            <w:shd w:val="clear" w:color="auto" w:fill="E0E0E0"/>
          </w:tcPr>
          <w:p w14:paraId="65FE60F2" w14:textId="77777777" w:rsidR="00DD46D5" w:rsidRPr="00914FC8" w:rsidRDefault="00DD46D5" w:rsidP="00DD46D5">
            <w:pPr>
              <w:keepNext/>
              <w:keepLines/>
              <w:spacing w:before="120" w:after="60"/>
              <w:rPr>
                <w:b/>
                <w:bCs/>
                <w:sz w:val="22"/>
                <w:szCs w:val="22"/>
              </w:rPr>
            </w:pPr>
            <w:r>
              <w:rPr>
                <w:b/>
                <w:bCs/>
                <w:sz w:val="22"/>
                <w:szCs w:val="22"/>
              </w:rPr>
              <w:t>Class</w:t>
            </w:r>
          </w:p>
        </w:tc>
        <w:tc>
          <w:tcPr>
            <w:tcW w:w="5977" w:type="dxa"/>
            <w:shd w:val="clear" w:color="auto" w:fill="E0E0E0"/>
          </w:tcPr>
          <w:p w14:paraId="6ADA1E92" w14:textId="77777777" w:rsidR="00DD46D5" w:rsidRPr="00914FC8" w:rsidRDefault="00DD46D5" w:rsidP="00DD46D5">
            <w:pPr>
              <w:keepNext/>
              <w:keepLines/>
              <w:spacing w:before="120" w:after="60"/>
              <w:rPr>
                <w:b/>
                <w:bCs/>
                <w:sz w:val="22"/>
                <w:szCs w:val="22"/>
              </w:rPr>
            </w:pPr>
            <w:r>
              <w:rPr>
                <w:b/>
                <w:bCs/>
                <w:sz w:val="22"/>
                <w:szCs w:val="22"/>
              </w:rPr>
              <w:t>High level Description</w:t>
            </w:r>
          </w:p>
        </w:tc>
      </w:tr>
      <w:tr w:rsidR="00DD46D5" w:rsidRPr="00914FC8" w14:paraId="38AFD572" w14:textId="77777777" w:rsidTr="00DD46D5">
        <w:trPr>
          <w:cantSplit/>
        </w:trPr>
        <w:tc>
          <w:tcPr>
            <w:tcW w:w="436" w:type="dxa"/>
          </w:tcPr>
          <w:p w14:paraId="6FCC7284" w14:textId="77777777" w:rsidR="00DD46D5" w:rsidRPr="00914FC8" w:rsidRDefault="00DD46D5" w:rsidP="00DD46D5">
            <w:pPr>
              <w:spacing w:before="60"/>
              <w:jc w:val="center"/>
              <w:rPr>
                <w:sz w:val="22"/>
                <w:szCs w:val="22"/>
              </w:rPr>
            </w:pPr>
            <w:r>
              <w:rPr>
                <w:sz w:val="22"/>
                <w:szCs w:val="22"/>
              </w:rPr>
              <w:t>1</w:t>
            </w:r>
          </w:p>
        </w:tc>
        <w:tc>
          <w:tcPr>
            <w:tcW w:w="2407" w:type="dxa"/>
          </w:tcPr>
          <w:p w14:paraId="1152312F" w14:textId="77777777" w:rsidR="00DD46D5" w:rsidRPr="006829B4" w:rsidRDefault="00DD46D5" w:rsidP="00DD46D5">
            <w:pPr>
              <w:spacing w:before="60"/>
              <w:rPr>
                <w:sz w:val="22"/>
                <w:szCs w:val="22"/>
              </w:rPr>
            </w:pPr>
            <w:proofErr w:type="spellStart"/>
            <w:r>
              <w:rPr>
                <w:sz w:val="22"/>
                <w:szCs w:val="22"/>
              </w:rPr>
              <w:t>AlgoMarker</w:t>
            </w:r>
            <w:proofErr w:type="spellEnd"/>
            <w:r>
              <w:rPr>
                <w:sz w:val="22"/>
                <w:szCs w:val="22"/>
              </w:rPr>
              <w:t xml:space="preserve"> </w:t>
            </w:r>
          </w:p>
        </w:tc>
        <w:tc>
          <w:tcPr>
            <w:tcW w:w="5977" w:type="dxa"/>
          </w:tcPr>
          <w:p w14:paraId="19359C09" w14:textId="77777777" w:rsidR="00DD46D5" w:rsidRPr="00646221" w:rsidRDefault="00DD46D5" w:rsidP="00DD46D5">
            <w:pPr>
              <w:spacing w:before="60"/>
              <w:jc w:val="both"/>
              <w:rPr>
                <w:sz w:val="22"/>
                <w:szCs w:val="22"/>
              </w:rPr>
            </w:pPr>
            <w:r>
              <w:rPr>
                <w:sz w:val="22"/>
                <w:szCs w:val="22"/>
              </w:rPr>
              <w:t xml:space="preserve">General base class for </w:t>
            </w:r>
            <w:proofErr w:type="spellStart"/>
            <w:r>
              <w:rPr>
                <w:sz w:val="22"/>
                <w:szCs w:val="22"/>
              </w:rPr>
              <w:t>AlgoMarkers</w:t>
            </w:r>
            <w:proofErr w:type="spellEnd"/>
          </w:p>
        </w:tc>
      </w:tr>
      <w:tr w:rsidR="00DD46D5" w:rsidRPr="00914FC8" w14:paraId="652131F4" w14:textId="77777777" w:rsidTr="00DD46D5">
        <w:trPr>
          <w:cantSplit/>
        </w:trPr>
        <w:tc>
          <w:tcPr>
            <w:tcW w:w="436" w:type="dxa"/>
          </w:tcPr>
          <w:p w14:paraId="4C9C3787" w14:textId="77777777" w:rsidR="00DD46D5" w:rsidRDefault="00DD46D5" w:rsidP="00DD46D5">
            <w:pPr>
              <w:spacing w:before="60"/>
              <w:jc w:val="center"/>
              <w:rPr>
                <w:sz w:val="22"/>
                <w:szCs w:val="22"/>
              </w:rPr>
            </w:pPr>
            <w:r>
              <w:rPr>
                <w:sz w:val="22"/>
                <w:szCs w:val="22"/>
              </w:rPr>
              <w:t>2</w:t>
            </w:r>
          </w:p>
        </w:tc>
        <w:tc>
          <w:tcPr>
            <w:tcW w:w="2407" w:type="dxa"/>
          </w:tcPr>
          <w:p w14:paraId="200B09F7" w14:textId="77777777" w:rsidR="00DD46D5" w:rsidRDefault="00DD46D5" w:rsidP="00DD46D5">
            <w:pPr>
              <w:spacing w:before="60"/>
              <w:rPr>
                <w:sz w:val="22"/>
                <w:szCs w:val="22"/>
              </w:rPr>
            </w:pPr>
            <w:proofErr w:type="spellStart"/>
            <w:r>
              <w:rPr>
                <w:sz w:val="22"/>
                <w:szCs w:val="22"/>
              </w:rPr>
              <w:t>MedialInfraAlgoMarker</w:t>
            </w:r>
            <w:proofErr w:type="spellEnd"/>
          </w:p>
        </w:tc>
        <w:tc>
          <w:tcPr>
            <w:tcW w:w="5977" w:type="dxa"/>
          </w:tcPr>
          <w:p w14:paraId="628A0CFD" w14:textId="77777777" w:rsidR="00DD46D5" w:rsidRDefault="00DD46D5" w:rsidP="00DD46D5">
            <w:pPr>
              <w:spacing w:before="60"/>
              <w:jc w:val="both"/>
              <w:rPr>
                <w:sz w:val="22"/>
                <w:szCs w:val="22"/>
              </w:rPr>
            </w:pPr>
            <w:r>
              <w:rPr>
                <w:sz w:val="22"/>
                <w:szCs w:val="22"/>
              </w:rPr>
              <w:t xml:space="preserve">An inherited </w:t>
            </w:r>
            <w:proofErr w:type="spellStart"/>
            <w:r>
              <w:rPr>
                <w:sz w:val="22"/>
                <w:szCs w:val="22"/>
              </w:rPr>
              <w:t>AlgoMarker</w:t>
            </w:r>
            <w:proofErr w:type="spellEnd"/>
            <w:r>
              <w:rPr>
                <w:sz w:val="22"/>
                <w:szCs w:val="22"/>
              </w:rPr>
              <w:t xml:space="preserve"> that enables the usage of Medial models.</w:t>
            </w:r>
          </w:p>
        </w:tc>
      </w:tr>
    </w:tbl>
    <w:p w14:paraId="45865AFF" w14:textId="77777777" w:rsidR="00DD46D5" w:rsidRDefault="00DD46D5" w:rsidP="00DD46D5"/>
    <w:p w14:paraId="4E5DBE0E" w14:textId="77777777" w:rsidR="00DD46D5" w:rsidRDefault="00DD46D5" w:rsidP="00DD46D5">
      <w:pPr>
        <w:jc w:val="both"/>
      </w:pPr>
    </w:p>
    <w:p w14:paraId="7D50FB9E" w14:textId="77777777" w:rsidR="00DD46D5" w:rsidRPr="00E621AF" w:rsidRDefault="00DD46D5" w:rsidP="00DD46D5">
      <w:pPr>
        <w:pStyle w:val="Heading2"/>
      </w:pPr>
      <w:bookmarkStart w:id="103" w:name="_Toc137627652"/>
      <w:r w:rsidRPr="00E621AF">
        <w:t xml:space="preserve">Software </w:t>
      </w:r>
      <w:r>
        <w:t>Classes</w:t>
      </w:r>
      <w:r w:rsidRPr="00E621AF">
        <w:t xml:space="preserve"> Decomposition</w:t>
      </w:r>
      <w:bookmarkEnd w:id="103"/>
    </w:p>
    <w:p w14:paraId="26D1E91E"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This section provides the description of each software class.</w:t>
      </w:r>
    </w:p>
    <w:p w14:paraId="5DE8DC2B" w14:textId="77777777" w:rsidR="00DD46D5" w:rsidRDefault="00DD46D5" w:rsidP="00DD46D5">
      <w:pPr>
        <w:pStyle w:val="Heading3"/>
      </w:pPr>
      <w:bookmarkStart w:id="104" w:name="_Toc137627653"/>
      <w:proofErr w:type="spellStart"/>
      <w:r>
        <w:t>AlgoMarker</w:t>
      </w:r>
      <w:bookmarkEnd w:id="104"/>
      <w:proofErr w:type="spellEnd"/>
    </w:p>
    <w:p w14:paraId="49534745" w14:textId="77777777" w:rsidR="00DD46D5" w:rsidRPr="005E4A21" w:rsidRDefault="00DD46D5" w:rsidP="00DD46D5">
      <w:pPr>
        <w:tabs>
          <w:tab w:val="right" w:pos="1134"/>
        </w:tabs>
        <w:spacing w:line="276" w:lineRule="auto"/>
        <w:rPr>
          <w:rFonts w:cs="Arial"/>
          <w:sz w:val="22"/>
          <w:szCs w:val="22"/>
          <w:lang w:eastAsia="he-IL" w:bidi="he-IL"/>
        </w:rPr>
      </w:pP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is the general base class for any type of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The AM API is implemented in a way that relies ONLY on this base class and the definition of a few major virtual functions. This means that any class inheriting from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will immediately work well with the AM API, and thus this creates a fast easy path for creating new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types. The major API's of this class are described in the section for API's.</w:t>
      </w:r>
    </w:p>
    <w:p w14:paraId="1AE20041" w14:textId="77777777" w:rsidR="00DD46D5" w:rsidRDefault="00DD46D5" w:rsidP="00DD46D5">
      <w:pPr>
        <w:pStyle w:val="Heading3"/>
      </w:pPr>
      <w:bookmarkStart w:id="105" w:name="_Toc137627654"/>
      <w:proofErr w:type="spellStart"/>
      <w:r>
        <w:t>MedialInfraAlgoMarker</w:t>
      </w:r>
      <w:bookmarkEnd w:id="105"/>
      <w:proofErr w:type="spellEnd"/>
    </w:p>
    <w:p w14:paraId="6B307D73"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Is a class inheriting from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that implements an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that:</w:t>
      </w:r>
    </w:p>
    <w:p w14:paraId="3E499BB0" w14:textId="77777777" w:rsidR="00DD46D5" w:rsidRPr="00831DCC" w:rsidRDefault="00DD46D5" w:rsidP="00DD46D5">
      <w:pPr>
        <w:pStyle w:val="ListParagraph"/>
        <w:numPr>
          <w:ilvl w:val="0"/>
          <w:numId w:val="13"/>
        </w:numPr>
        <w:rPr>
          <w:sz w:val="22"/>
          <w:szCs w:val="22"/>
        </w:rPr>
      </w:pPr>
      <w:r w:rsidRPr="00831DCC">
        <w:rPr>
          <w:sz w:val="22"/>
          <w:szCs w:val="22"/>
        </w:rPr>
        <w:t>Loads from a config file containing:</w:t>
      </w:r>
    </w:p>
    <w:p w14:paraId="28E692F8" w14:textId="77777777" w:rsidR="00DD46D5" w:rsidRPr="00831DCC" w:rsidRDefault="00DD46D5" w:rsidP="00DD46D5">
      <w:pPr>
        <w:pStyle w:val="ListParagraph"/>
        <w:numPr>
          <w:ilvl w:val="1"/>
          <w:numId w:val="13"/>
        </w:numPr>
        <w:rPr>
          <w:sz w:val="22"/>
          <w:szCs w:val="22"/>
        </w:rPr>
      </w:pPr>
      <w:r w:rsidRPr="00831DCC">
        <w:rPr>
          <w:sz w:val="22"/>
          <w:szCs w:val="22"/>
        </w:rPr>
        <w:t>The actual model used</w:t>
      </w:r>
    </w:p>
    <w:p w14:paraId="30A0FA61" w14:textId="77777777" w:rsidR="00DD46D5" w:rsidRPr="00831DCC" w:rsidRDefault="00DD46D5" w:rsidP="00DD46D5">
      <w:pPr>
        <w:pStyle w:val="ListParagraph"/>
        <w:numPr>
          <w:ilvl w:val="1"/>
          <w:numId w:val="13"/>
        </w:numPr>
        <w:rPr>
          <w:sz w:val="22"/>
          <w:szCs w:val="22"/>
        </w:rPr>
      </w:pPr>
      <w:r w:rsidRPr="00831DCC">
        <w:rPr>
          <w:sz w:val="22"/>
          <w:szCs w:val="22"/>
        </w:rPr>
        <w:t>Definitions for the internal data repository model</w:t>
      </w:r>
    </w:p>
    <w:p w14:paraId="2AB21D40" w14:textId="77777777" w:rsidR="00DD46D5" w:rsidRPr="00831DCC" w:rsidRDefault="00DD46D5" w:rsidP="00DD46D5">
      <w:pPr>
        <w:pStyle w:val="ListParagraph"/>
        <w:numPr>
          <w:ilvl w:val="1"/>
          <w:numId w:val="13"/>
        </w:numPr>
        <w:rPr>
          <w:sz w:val="22"/>
          <w:szCs w:val="22"/>
        </w:rPr>
      </w:pPr>
      <w:r w:rsidRPr="7E78CD5C">
        <w:rPr>
          <w:sz w:val="22"/>
          <w:szCs w:val="22"/>
        </w:rPr>
        <w:t>Definitions for eligibility tests to be done on input data</w:t>
      </w:r>
    </w:p>
    <w:p w14:paraId="0E18FB11" w14:textId="77777777" w:rsidR="00DD46D5" w:rsidRDefault="00DD46D5" w:rsidP="00DD46D5">
      <w:pPr>
        <w:pStyle w:val="ListParagraph"/>
        <w:numPr>
          <w:ilvl w:val="1"/>
          <w:numId w:val="13"/>
        </w:numPr>
      </w:pPr>
      <w:r w:rsidRPr="7E78CD5C">
        <w:rPr>
          <w:sz w:val="22"/>
          <w:szCs w:val="22"/>
        </w:rPr>
        <w:t xml:space="preserve">Definitions of </w:t>
      </w:r>
      <w:proofErr w:type="spellStart"/>
      <w:r w:rsidRPr="7E78CD5C">
        <w:rPr>
          <w:sz w:val="22"/>
          <w:szCs w:val="22"/>
        </w:rPr>
        <w:t>explainability</w:t>
      </w:r>
      <w:proofErr w:type="spellEnd"/>
      <w:r w:rsidRPr="7E78CD5C">
        <w:rPr>
          <w:sz w:val="22"/>
          <w:szCs w:val="22"/>
        </w:rPr>
        <w:t xml:space="preserve"> </w:t>
      </w:r>
      <w:proofErr w:type="spellStart"/>
      <w:r w:rsidRPr="7E78CD5C">
        <w:rPr>
          <w:sz w:val="22"/>
          <w:szCs w:val="22"/>
        </w:rPr>
        <w:t>processing</w:t>
      </w:r>
      <w:commentRangeStart w:id="106"/>
      <w:del w:id="107" w:author="Alon Lanyado" w:date="2023-07-06T14:43:00Z">
        <w:r w:rsidRPr="7E78CD5C" w:rsidDel="001D6D20">
          <w:rPr>
            <w:sz w:val="22"/>
            <w:szCs w:val="22"/>
          </w:rPr>
          <w:delText>'</w:delText>
        </w:r>
      </w:del>
      <w:r w:rsidRPr="7E78CD5C">
        <w:rPr>
          <w:sz w:val="22"/>
          <w:szCs w:val="22"/>
        </w:rPr>
        <w:t>s</w:t>
      </w:r>
      <w:commentRangeEnd w:id="106"/>
      <w:proofErr w:type="spellEnd"/>
      <w:r w:rsidR="004D2419">
        <w:rPr>
          <w:rStyle w:val="CommentReference"/>
        </w:rPr>
        <w:commentReference w:id="106"/>
      </w:r>
      <w:r w:rsidRPr="7E78CD5C">
        <w:rPr>
          <w:sz w:val="22"/>
          <w:szCs w:val="22"/>
        </w:rPr>
        <w:t xml:space="preserve"> if applicable</w:t>
      </w:r>
    </w:p>
    <w:p w14:paraId="6F647458" w14:textId="4E75CE9F" w:rsidR="00DD46D5" w:rsidRPr="00831DCC" w:rsidRDefault="00DD46D5" w:rsidP="00DD46D5">
      <w:pPr>
        <w:pStyle w:val="ListParagraph"/>
        <w:numPr>
          <w:ilvl w:val="0"/>
          <w:numId w:val="13"/>
        </w:numPr>
        <w:rPr>
          <w:sz w:val="22"/>
          <w:szCs w:val="22"/>
        </w:rPr>
      </w:pPr>
      <w:r w:rsidRPr="00831DCC">
        <w:rPr>
          <w:sz w:val="22"/>
          <w:szCs w:val="22"/>
        </w:rPr>
        <w:t xml:space="preserve">Enables loading data into its </w:t>
      </w:r>
      <w:commentRangeStart w:id="108"/>
      <w:commentRangeStart w:id="109"/>
      <w:r w:rsidRPr="00831DCC">
        <w:rPr>
          <w:sz w:val="22"/>
          <w:szCs w:val="22"/>
        </w:rPr>
        <w:t>in</w:t>
      </w:r>
      <w:ins w:id="110" w:author="Alon Lanyado" w:date="2023-07-06T14:44:00Z">
        <w:r w:rsidR="00782CD3">
          <w:rPr>
            <w:sz w:val="22"/>
            <w:szCs w:val="22"/>
          </w:rPr>
          <w:t>-memory</w:t>
        </w:r>
      </w:ins>
      <w:del w:id="111" w:author="Alon Lanyado" w:date="2023-07-06T14:44:00Z">
        <w:r w:rsidRPr="00831DCC" w:rsidDel="00782CD3">
          <w:rPr>
            <w:sz w:val="22"/>
            <w:szCs w:val="22"/>
          </w:rPr>
          <w:delText>ternal</w:delText>
        </w:r>
      </w:del>
      <w:r w:rsidRPr="00831DCC">
        <w:rPr>
          <w:sz w:val="22"/>
          <w:szCs w:val="22"/>
        </w:rPr>
        <w:t xml:space="preserve"> repository</w:t>
      </w:r>
      <w:commentRangeEnd w:id="108"/>
      <w:r w:rsidR="003D7756">
        <w:rPr>
          <w:rStyle w:val="CommentReference"/>
        </w:rPr>
        <w:commentReference w:id="108"/>
      </w:r>
      <w:commentRangeEnd w:id="109"/>
      <w:r w:rsidR="008C1CDC">
        <w:rPr>
          <w:rStyle w:val="CommentReference"/>
        </w:rPr>
        <w:commentReference w:id="109"/>
      </w:r>
      <w:ins w:id="112" w:author="Alon Lanyado" w:date="2023-07-06T14:46:00Z">
        <w:r w:rsidR="008C1CDC">
          <w:rPr>
            <w:sz w:val="22"/>
            <w:szCs w:val="22"/>
          </w:rPr>
          <w:t xml:space="preserve"> to be retrieved later w</w:t>
        </w:r>
      </w:ins>
      <w:ins w:id="113" w:author="Alon Lanyado" w:date="2023-07-06T14:47:00Z">
        <w:r w:rsidR="008C1CDC">
          <w:rPr>
            <w:sz w:val="22"/>
            <w:szCs w:val="22"/>
          </w:rPr>
          <w:t>hen calculating the score</w:t>
        </w:r>
      </w:ins>
    </w:p>
    <w:p w14:paraId="7BD04482" w14:textId="77777777" w:rsidR="00DD46D5" w:rsidRPr="00831DCC" w:rsidRDefault="00DD46D5" w:rsidP="00DD46D5">
      <w:pPr>
        <w:pStyle w:val="ListParagraph"/>
        <w:numPr>
          <w:ilvl w:val="0"/>
          <w:numId w:val="13"/>
        </w:numPr>
        <w:rPr>
          <w:sz w:val="22"/>
          <w:szCs w:val="22"/>
        </w:rPr>
      </w:pPr>
      <w:r w:rsidRPr="00831DCC">
        <w:rPr>
          <w:sz w:val="22"/>
          <w:szCs w:val="22"/>
        </w:rPr>
        <w:t>Upon getting a request:</w:t>
      </w:r>
    </w:p>
    <w:p w14:paraId="7FE128D5" w14:textId="77777777" w:rsidR="00DD46D5" w:rsidRPr="00831DCC" w:rsidRDefault="00DD46D5" w:rsidP="00DD46D5">
      <w:pPr>
        <w:pStyle w:val="ListParagraph"/>
        <w:numPr>
          <w:ilvl w:val="1"/>
          <w:numId w:val="13"/>
        </w:numPr>
        <w:rPr>
          <w:sz w:val="22"/>
          <w:szCs w:val="22"/>
        </w:rPr>
      </w:pPr>
      <w:r w:rsidRPr="00831DCC">
        <w:rPr>
          <w:sz w:val="22"/>
          <w:szCs w:val="22"/>
        </w:rPr>
        <w:t>Runs eligibility tests on each prediction point in the request</w:t>
      </w:r>
    </w:p>
    <w:p w14:paraId="7BE86C16" w14:textId="77777777" w:rsidR="00DD46D5" w:rsidRPr="00831DCC" w:rsidRDefault="00DD46D5" w:rsidP="00DD46D5">
      <w:pPr>
        <w:pStyle w:val="ListParagraph"/>
        <w:numPr>
          <w:ilvl w:val="1"/>
          <w:numId w:val="13"/>
        </w:numPr>
        <w:rPr>
          <w:sz w:val="22"/>
          <w:szCs w:val="22"/>
        </w:rPr>
      </w:pPr>
      <w:r w:rsidRPr="00831DCC">
        <w:rPr>
          <w:sz w:val="22"/>
          <w:szCs w:val="22"/>
        </w:rPr>
        <w:t xml:space="preserve">Returns scores for each point, plus errors and warnings if there are any. </w:t>
      </w:r>
    </w:p>
    <w:p w14:paraId="1E8779D0" w14:textId="77777777" w:rsidR="00DD46D5" w:rsidRDefault="00DD46D5" w:rsidP="00DD46D5">
      <w:pPr>
        <w:pStyle w:val="ListParagraph"/>
        <w:ind w:left="1440"/>
      </w:pPr>
    </w:p>
    <w:p w14:paraId="4E58D0BE"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The API of the </w:t>
      </w:r>
      <w:proofErr w:type="spellStart"/>
      <w:r w:rsidRPr="005E4A21">
        <w:rPr>
          <w:rFonts w:cs="Arial"/>
          <w:sz w:val="22"/>
          <w:szCs w:val="22"/>
          <w:lang w:eastAsia="he-IL" w:bidi="he-IL"/>
        </w:rPr>
        <w:t>the</w:t>
      </w:r>
      <w:proofErr w:type="spellEnd"/>
      <w:r w:rsidRPr="005E4A21">
        <w:rPr>
          <w:rFonts w:cs="Arial"/>
          <w:sz w:val="22"/>
          <w:szCs w:val="22"/>
          <w:lang w:eastAsia="he-IL" w:bidi="he-IL"/>
        </w:rPr>
        <w:t xml:space="preserve"> </w:t>
      </w:r>
      <w:proofErr w:type="spellStart"/>
      <w:r w:rsidRPr="005E4A21">
        <w:rPr>
          <w:rFonts w:cs="Arial"/>
          <w:sz w:val="22"/>
          <w:szCs w:val="22"/>
          <w:lang w:eastAsia="he-IL" w:bidi="he-IL"/>
        </w:rPr>
        <w:t>MedialInfra</w:t>
      </w:r>
      <w:proofErr w:type="spellEnd"/>
      <w:r w:rsidRPr="005E4A21">
        <w:rPr>
          <w:rFonts w:cs="Arial"/>
          <w:sz w:val="22"/>
          <w:szCs w:val="22"/>
          <w:lang w:eastAsia="he-IL" w:bidi="he-IL"/>
        </w:rPr>
        <w:t xml:space="preserv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is the same as the one for an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and will be described in the API's section. We will describe there also the config file and the different ways of using it.</w:t>
      </w:r>
    </w:p>
    <w:p w14:paraId="404CDAFF" w14:textId="77777777" w:rsidR="00DD46D5" w:rsidRDefault="00DD46D5" w:rsidP="00DD46D5">
      <w:pPr>
        <w:pStyle w:val="Heading3"/>
      </w:pPr>
      <w:bookmarkStart w:id="114" w:name="_Toc137627655"/>
      <w:r>
        <w:t xml:space="preserve">Input </w:t>
      </w:r>
      <w:proofErr w:type="spellStart"/>
      <w:r>
        <w:t>json</w:t>
      </w:r>
      <w:proofErr w:type="spellEnd"/>
      <w:r>
        <w:t xml:space="preserve"> for </w:t>
      </w:r>
      <w:commentRangeStart w:id="115"/>
      <w:commentRangeStart w:id="116"/>
      <w:proofErr w:type="spellStart"/>
      <w:r>
        <w:t>AddDataByType</w:t>
      </w:r>
      <w:bookmarkEnd w:id="114"/>
      <w:commentRangeEnd w:id="115"/>
      <w:proofErr w:type="spellEnd"/>
      <w:r w:rsidR="00C57739">
        <w:rPr>
          <w:rStyle w:val="CommentReference"/>
          <w:rFonts w:ascii="Times New Roman" w:hAnsi="Times New Roman"/>
          <w:b w:val="0"/>
          <w:bCs w:val="0"/>
          <w:color w:val="auto"/>
        </w:rPr>
        <w:commentReference w:id="115"/>
      </w:r>
      <w:commentRangeEnd w:id="116"/>
      <w:r w:rsidR="00CA28FE">
        <w:rPr>
          <w:rStyle w:val="CommentReference"/>
          <w:rFonts w:ascii="Times New Roman" w:hAnsi="Times New Roman"/>
          <w:b w:val="0"/>
          <w:bCs w:val="0"/>
          <w:color w:val="auto"/>
        </w:rPr>
        <w:commentReference w:id="116"/>
      </w:r>
    </w:p>
    <w:p w14:paraId="5F7A3789" w14:textId="19EEDAC9" w:rsidR="00DD46D5" w:rsidRPr="00FB2FBF" w:rsidRDefault="00DD46D5" w:rsidP="00DD46D5">
      <w:r>
        <w:t xml:space="preserve">The signature is </w:t>
      </w:r>
      <w:r>
        <w:rPr>
          <w:rFonts w:ascii="Consolas" w:hAnsi="Consolas" w:cs="Consolas"/>
          <w:color w:val="000000"/>
          <w:sz w:val="19"/>
          <w:szCs w:val="19"/>
          <w:highlight w:val="white"/>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data</w:t>
      </w:r>
      <w:r w:rsidR="00496E1F">
        <w:rPr>
          <w:rFonts w:ascii="Consolas" w:hAnsi="Consolas" w:cs="Consolas"/>
          <w:color w:val="808080"/>
          <w:sz w:val="19"/>
          <w:szCs w:val="19"/>
          <w:lang w:bidi="he-IL"/>
        </w:rPr>
        <w:t xml:space="preserve">, </w:t>
      </w:r>
      <w:r w:rsidR="00496E1F">
        <w:rPr>
          <w:rFonts w:ascii="Consolas" w:hAnsi="Consolas" w:cs="Consolas"/>
          <w:color w:val="0000FF"/>
          <w:sz w:val="19"/>
          <w:szCs w:val="19"/>
          <w:lang w:bidi="he-IL"/>
        </w:rPr>
        <w:t>char</w:t>
      </w:r>
      <w:r w:rsidR="00496E1F">
        <w:rPr>
          <w:rFonts w:ascii="Consolas" w:hAnsi="Consolas" w:cs="Consolas"/>
          <w:color w:val="000000"/>
          <w:sz w:val="19"/>
          <w:szCs w:val="19"/>
          <w:lang w:bidi="he-IL"/>
        </w:rPr>
        <w:t xml:space="preserve"> **</w:t>
      </w:r>
      <w:r w:rsidR="00496E1F">
        <w:rPr>
          <w:rFonts w:ascii="Consolas" w:hAnsi="Consolas" w:cs="Consolas"/>
          <w:color w:val="808080"/>
          <w:sz w:val="19"/>
          <w:szCs w:val="19"/>
          <w:lang w:bidi="he-IL"/>
        </w:rPr>
        <w:t>messages</w:t>
      </w:r>
      <w:r>
        <w:rPr>
          <w:rFonts w:ascii="Consolas" w:hAnsi="Consolas" w:cs="Consolas"/>
          <w:color w:val="000000"/>
          <w:sz w:val="19"/>
          <w:szCs w:val="19"/>
          <w:highlight w:val="white"/>
          <w:lang w:bidi="he-IL"/>
        </w:rPr>
        <w:t>)</w:t>
      </w:r>
    </w:p>
    <w:p w14:paraId="6EB166DF" w14:textId="73EDFDD5" w:rsidR="00DD46D5" w:rsidRDefault="00DD46D5" w:rsidP="00DD46D5">
      <w:r>
        <w:t xml:space="preserve">The </w:t>
      </w:r>
      <w:r w:rsidR="00BE728A">
        <w:t xml:space="preserve">data </w:t>
      </w:r>
      <w:r>
        <w:t>request</w:t>
      </w:r>
      <w:r w:rsidR="00BE728A">
        <w:t xml:space="preserve"> also supports receiving data in batch</w:t>
      </w:r>
      <w:r>
        <w:t xml:space="preserve">. The </w:t>
      </w:r>
      <w:proofErr w:type="spellStart"/>
      <w:r w:rsidR="00BE728A">
        <w:t>AlgoMarker</w:t>
      </w:r>
      <w:proofErr w:type="spellEnd"/>
      <w:r>
        <w:t xml:space="preserve"> will search for opening “{“ and closing brackets “}” for each request</w:t>
      </w:r>
      <w:r w:rsidR="005A57AF">
        <w:t xml:space="preserve"> in the data string and will handle all requests if there is more than 1</w:t>
      </w:r>
      <w:r>
        <w:t xml:space="preserve">. The </w:t>
      </w:r>
      <w:r w:rsidR="00EF14CB">
        <w:t xml:space="preserve">data </w:t>
      </w:r>
      <w:r>
        <w:t xml:space="preserve">input </w:t>
      </w:r>
      <w:r w:rsidR="00EF14CB">
        <w:t>is</w:t>
      </w:r>
      <w:r>
        <w:t xml:space="preserve"> concatenated </w:t>
      </w:r>
      <w:proofErr w:type="spellStart"/>
      <w:r>
        <w:t>jsons</w:t>
      </w:r>
      <w:proofErr w:type="spellEnd"/>
      <w:r w:rsidR="00EF14CB">
        <w:t xml:space="preserve"> or single </w:t>
      </w:r>
      <w:proofErr w:type="spellStart"/>
      <w:r w:rsidR="00EF14CB">
        <w:t>json</w:t>
      </w:r>
      <w:proofErr w:type="spellEnd"/>
      <w:r w:rsidR="00B43900">
        <w:t xml:space="preserve"> request</w:t>
      </w:r>
      <w:r>
        <w:t xml:space="preserve">. Here we will describe a single </w:t>
      </w:r>
      <w:proofErr w:type="spellStart"/>
      <w:r>
        <w:t>json</w:t>
      </w:r>
      <w:proofErr w:type="spellEnd"/>
      <w:r>
        <w:t>.</w:t>
      </w:r>
    </w:p>
    <w:p w14:paraId="26C46CA1" w14:textId="77777777" w:rsidR="00DD46D5" w:rsidRDefault="00DD46D5" w:rsidP="00DD46D5">
      <w:r>
        <w:t xml:space="preserve">If the </w:t>
      </w:r>
      <w:proofErr w:type="spellStart"/>
      <w:r>
        <w:t>json</w:t>
      </w:r>
      <w:proofErr w:type="spellEnd"/>
      <w:r>
        <w:t xml:space="preserve"> is invalid “</w:t>
      </w:r>
      <w:r>
        <w:rPr>
          <w:rFonts w:ascii="Consolas" w:hAnsi="Consolas" w:cs="Consolas"/>
          <w:color w:val="6F008A"/>
          <w:sz w:val="19"/>
          <w:szCs w:val="19"/>
          <w:lang w:bidi="he-IL"/>
        </w:rPr>
        <w:t xml:space="preserve">AM_ERROR_DATA_JSON_PARSE” </w:t>
      </w:r>
      <w:r w:rsidRPr="004D2D94">
        <w:t>error will be returned</w:t>
      </w:r>
      <w:r>
        <w:t xml:space="preserve"> (coded as 1202).</w:t>
      </w:r>
    </w:p>
    <w:p w14:paraId="786BB64B" w14:textId="77777777" w:rsidR="00DD46D5" w:rsidRDefault="00DD46D5" w:rsidP="00DD46D5">
      <w:r>
        <w:t xml:space="preserve">The input </w:t>
      </w:r>
      <w:proofErr w:type="spellStart"/>
      <w:r>
        <w:t>json</w:t>
      </w:r>
      <w:proofErr w:type="spellEnd"/>
      <w:r>
        <w:t xml:space="preserve"> can start with “</w:t>
      </w:r>
      <w:r w:rsidRPr="00376FCE">
        <w:rPr>
          <w:b/>
          <w:bCs/>
        </w:rPr>
        <w:t>body</w:t>
      </w:r>
      <w:r w:rsidRPr="00F85C2A">
        <w:t>” element or not</w:t>
      </w:r>
      <w:r>
        <w:t xml:space="preserve"> and then those elements</w:t>
      </w:r>
      <w:r w:rsidRPr="00F85C2A">
        <w:t>.</w:t>
      </w:r>
    </w:p>
    <w:p w14:paraId="0CCE3230" w14:textId="6251BF4E" w:rsidR="00EE40E9" w:rsidRDefault="00EE40E9" w:rsidP="00DD46D5">
      <w:pPr>
        <w:pStyle w:val="ListParagraph"/>
        <w:numPr>
          <w:ilvl w:val="0"/>
          <w:numId w:val="37"/>
        </w:numPr>
      </w:pPr>
      <w:r>
        <w:t>“</w:t>
      </w:r>
      <w:proofErr w:type="spellStart"/>
      <w:r w:rsidRPr="004347CF">
        <w:rPr>
          <w:b/>
          <w:bCs/>
        </w:rPr>
        <w:t>patient_id</w:t>
      </w:r>
      <w:proofErr w:type="spellEnd"/>
      <w:r>
        <w:t>”</w:t>
      </w:r>
      <w:r w:rsidR="00731699">
        <w:t xml:space="preserve">: integer numeric </w:t>
      </w:r>
      <w:r w:rsidR="00D970DA">
        <w:t>identifier for the patient we are loading the data for.</w:t>
      </w:r>
      <w:r w:rsidR="004A4E8A">
        <w:t xml:space="preserve"> Should be provided as numeric and not string.</w:t>
      </w:r>
    </w:p>
    <w:p w14:paraId="573D5980" w14:textId="6DAFD012" w:rsidR="00DD46D5" w:rsidRDefault="00DD46D5" w:rsidP="00DD46D5">
      <w:pPr>
        <w:pStyle w:val="ListParagraph"/>
        <w:numPr>
          <w:ilvl w:val="0"/>
          <w:numId w:val="37"/>
        </w:numPr>
      </w:pPr>
      <w:r>
        <w:t>“</w:t>
      </w:r>
      <w:r w:rsidRPr="005F68AE">
        <w:rPr>
          <w:b/>
          <w:bCs/>
        </w:rPr>
        <w:t>signals</w:t>
      </w:r>
      <w:r>
        <w:t xml:space="preserve">”: an array of </w:t>
      </w:r>
      <w:proofErr w:type="spellStart"/>
      <w:r>
        <w:t>json</w:t>
      </w:r>
      <w:proofErr w:type="spellEnd"/>
      <w:r>
        <w:t xml:space="preserve"> blocks with those elements that each describes a signal:</w:t>
      </w:r>
    </w:p>
    <w:p w14:paraId="679F5FE2" w14:textId="77777777" w:rsidR="00DD46D5" w:rsidRPr="00402A17" w:rsidRDefault="00DD46D5" w:rsidP="00DD46D5">
      <w:pPr>
        <w:pStyle w:val="ListParagraph"/>
        <w:numPr>
          <w:ilvl w:val="1"/>
          <w:numId w:val="37"/>
        </w:numPr>
      </w:pPr>
      <w:r>
        <w:rPr>
          <w:b/>
          <w:bCs/>
        </w:rPr>
        <w:t>“c</w:t>
      </w:r>
      <w:r w:rsidRPr="00CB663D">
        <w:rPr>
          <w:b/>
          <w:bCs/>
        </w:rPr>
        <w:t>od</w:t>
      </w:r>
      <w:r>
        <w:rPr>
          <w:b/>
          <w:bCs/>
        </w:rPr>
        <w:t xml:space="preserve">e”: </w:t>
      </w:r>
      <w:r w:rsidRPr="00402A17">
        <w:t>the name of the signal. Should match list of signals</w:t>
      </w:r>
    </w:p>
    <w:p w14:paraId="682E5FE1" w14:textId="77777777" w:rsidR="00DD46D5" w:rsidRDefault="00DD46D5" w:rsidP="00DD46D5">
      <w:pPr>
        <w:pStyle w:val="ListParagraph"/>
        <w:numPr>
          <w:ilvl w:val="1"/>
          <w:numId w:val="37"/>
        </w:numPr>
      </w:pPr>
      <w:r>
        <w:rPr>
          <w:b/>
          <w:bCs/>
        </w:rPr>
        <w:t xml:space="preserve">“data” :  </w:t>
      </w:r>
      <w:r>
        <w:t xml:space="preserve">An array of </w:t>
      </w:r>
      <w:proofErr w:type="spellStart"/>
      <w:r>
        <w:t>json</w:t>
      </w:r>
      <w:proofErr w:type="spellEnd"/>
      <w:r>
        <w:t xml:space="preserve"> blocks with those elements that each describes a single data point for the current signal type:</w:t>
      </w:r>
    </w:p>
    <w:p w14:paraId="56212177" w14:textId="77777777" w:rsidR="00DD46D5" w:rsidRPr="008227EA" w:rsidRDefault="00DD46D5" w:rsidP="00DD46D5">
      <w:pPr>
        <w:pStyle w:val="ListParagraph"/>
        <w:numPr>
          <w:ilvl w:val="2"/>
          <w:numId w:val="37"/>
        </w:numPr>
        <w:rPr>
          <w:b/>
        </w:rPr>
      </w:pPr>
      <w:r>
        <w:rPr>
          <w:b/>
        </w:rPr>
        <w:t>“t</w:t>
      </w:r>
      <w:r w:rsidRPr="00CD079A">
        <w:rPr>
          <w:b/>
        </w:rPr>
        <w:t>imestamp</w:t>
      </w:r>
      <w:r>
        <w:rPr>
          <w:b/>
        </w:rPr>
        <w:t>”</w:t>
      </w:r>
      <w:r>
        <w:rPr>
          <w:bCs/>
        </w:rPr>
        <w:t xml:space="preserve">: an array of timestamps. Matches the signal’s time channels size. Can be also empty. The type is numeric long </w:t>
      </w:r>
      <w:proofErr w:type="spellStart"/>
      <w:r>
        <w:rPr>
          <w:bCs/>
        </w:rPr>
        <w:t>long</w:t>
      </w:r>
      <w:proofErr w:type="spellEnd"/>
    </w:p>
    <w:p w14:paraId="500DAD31" w14:textId="77777777" w:rsidR="00DD46D5" w:rsidRPr="00402A17" w:rsidRDefault="00DD46D5" w:rsidP="00DD46D5">
      <w:pPr>
        <w:pStyle w:val="ListParagraph"/>
        <w:numPr>
          <w:ilvl w:val="2"/>
          <w:numId w:val="37"/>
        </w:numPr>
        <w:rPr>
          <w:b/>
        </w:rPr>
      </w:pPr>
      <w:r>
        <w:rPr>
          <w:b/>
        </w:rPr>
        <w:t>“value”</w:t>
      </w:r>
      <w:r>
        <w:rPr>
          <w:bCs/>
        </w:rPr>
        <w:t xml:space="preserve">: an array of values. Matches the signal’s value channels size. The type is string. If the signal is categorical AM will use dictionaries to convert this string to the numeric code. If it’s </w:t>
      </w:r>
      <w:proofErr w:type="spellStart"/>
      <w:r>
        <w:rPr>
          <w:bCs/>
        </w:rPr>
        <w:t>suppose to</w:t>
      </w:r>
      <w:proofErr w:type="spellEnd"/>
      <w:r>
        <w:rPr>
          <w:bCs/>
        </w:rPr>
        <w:t xml:space="preserve"> be numeric, it will try to convert it to float.</w:t>
      </w:r>
    </w:p>
    <w:p w14:paraId="37BA1E46" w14:textId="77777777" w:rsidR="00DD46D5" w:rsidRDefault="00DD46D5" w:rsidP="00DD46D5">
      <w:pPr>
        <w:pStyle w:val="Heading3"/>
      </w:pPr>
      <w:bookmarkStart w:id="117" w:name="_Toc137627656"/>
      <w:r>
        <w:t xml:space="preserve">Input </w:t>
      </w:r>
      <w:proofErr w:type="spellStart"/>
      <w:r>
        <w:t>json</w:t>
      </w:r>
      <w:proofErr w:type="spellEnd"/>
      <w:r>
        <w:t xml:space="preserve"> request to </w:t>
      </w:r>
      <w:proofErr w:type="spellStart"/>
      <w:r>
        <w:t>CalculateByType</w:t>
      </w:r>
      <w:bookmarkEnd w:id="117"/>
      <w:proofErr w:type="spellEnd"/>
    </w:p>
    <w:p w14:paraId="7A28255D" w14:textId="77777777" w:rsidR="00DD46D5" w:rsidRPr="005E4A21" w:rsidRDefault="00DD46D5" w:rsidP="00DD46D5">
      <w:pPr>
        <w:tabs>
          <w:tab w:val="right" w:pos="1134"/>
        </w:tabs>
        <w:spacing w:line="276" w:lineRule="auto"/>
        <w:rPr>
          <w:rFonts w:cs="Arial"/>
          <w:sz w:val="22"/>
          <w:szCs w:val="22"/>
          <w:lang w:eastAsia="he-IL" w:bidi="he-IL"/>
        </w:rPr>
      </w:pPr>
      <w:r w:rsidRPr="7E78CD5C">
        <w:rPr>
          <w:rFonts w:cs="Arial"/>
          <w:sz w:val="22"/>
          <w:szCs w:val="22"/>
          <w:lang w:eastAsia="he-IL" w:bidi="he-IL"/>
        </w:rPr>
        <w:t xml:space="preserve">The input </w:t>
      </w:r>
      <w:proofErr w:type="spellStart"/>
      <w:r w:rsidRPr="7E78CD5C">
        <w:rPr>
          <w:rFonts w:cs="Arial"/>
          <w:sz w:val="22"/>
          <w:szCs w:val="22"/>
          <w:lang w:eastAsia="he-IL" w:bidi="he-IL"/>
        </w:rPr>
        <w:t>json</w:t>
      </w:r>
      <w:proofErr w:type="spellEnd"/>
      <w:r w:rsidRPr="7E78CD5C">
        <w:rPr>
          <w:rFonts w:cs="Arial"/>
          <w:sz w:val="22"/>
          <w:szCs w:val="22"/>
          <w:lang w:eastAsia="he-IL" w:bidi="he-IL"/>
        </w:rPr>
        <w:t xml:space="preserve"> defines which scores are requested from the </w:t>
      </w:r>
      <w:proofErr w:type="spellStart"/>
      <w:r w:rsidRPr="7E78CD5C">
        <w:rPr>
          <w:rFonts w:cs="Arial"/>
          <w:sz w:val="22"/>
          <w:szCs w:val="22"/>
          <w:lang w:eastAsia="he-IL" w:bidi="he-IL"/>
        </w:rPr>
        <w:t>AlgoMarker</w:t>
      </w:r>
      <w:proofErr w:type="spellEnd"/>
      <w:r w:rsidRPr="7E78CD5C">
        <w:rPr>
          <w:rFonts w:cs="Arial"/>
          <w:sz w:val="22"/>
          <w:szCs w:val="22"/>
          <w:lang w:eastAsia="he-IL" w:bidi="he-IL"/>
        </w:rPr>
        <w:t>. It contains the following:</w:t>
      </w:r>
    </w:p>
    <w:p w14:paraId="712E5AFE" w14:textId="77777777" w:rsidR="00DD46D5" w:rsidRPr="00831DCC" w:rsidRDefault="00DD46D5" w:rsidP="00DD46D5">
      <w:pPr>
        <w:pStyle w:val="ListParagraph"/>
        <w:numPr>
          <w:ilvl w:val="0"/>
          <w:numId w:val="15"/>
        </w:numPr>
        <w:rPr>
          <w:sz w:val="22"/>
          <w:szCs w:val="22"/>
        </w:rPr>
      </w:pPr>
      <w:r w:rsidRPr="7E78CD5C">
        <w:rPr>
          <w:sz w:val="22"/>
          <w:szCs w:val="22"/>
        </w:rPr>
        <w:t>“</w:t>
      </w:r>
      <w:r w:rsidRPr="7E78CD5C">
        <w:rPr>
          <w:b/>
          <w:bCs/>
          <w:sz w:val="22"/>
          <w:szCs w:val="22"/>
        </w:rPr>
        <w:t>type</w:t>
      </w:r>
      <w:r w:rsidRPr="7E78CD5C">
        <w:rPr>
          <w:sz w:val="22"/>
          <w:szCs w:val="22"/>
        </w:rPr>
        <w:t>”: which should be “</w:t>
      </w:r>
      <w:r w:rsidRPr="7E78CD5C">
        <w:rPr>
          <w:b/>
          <w:bCs/>
          <w:sz w:val="22"/>
          <w:szCs w:val="22"/>
        </w:rPr>
        <w:t>request</w:t>
      </w:r>
      <w:r w:rsidRPr="7E78CD5C">
        <w:rPr>
          <w:sz w:val="22"/>
          <w:szCs w:val="22"/>
        </w:rPr>
        <w:t>”. Other types are not supported.</w:t>
      </w:r>
    </w:p>
    <w:p w14:paraId="1A65A601" w14:textId="77777777" w:rsidR="00DD46D5" w:rsidRPr="00831DCC" w:rsidRDefault="00DD46D5" w:rsidP="00DD46D5">
      <w:pPr>
        <w:pStyle w:val="ListParagraph"/>
        <w:numPr>
          <w:ilvl w:val="0"/>
          <w:numId w:val="15"/>
        </w:numPr>
        <w:rPr>
          <w:sz w:val="22"/>
          <w:szCs w:val="22"/>
        </w:rPr>
      </w:pPr>
      <w:r w:rsidRPr="7E78CD5C">
        <w:t>“</w:t>
      </w:r>
      <w:proofErr w:type="spellStart"/>
      <w:r w:rsidRPr="7E78CD5C">
        <w:rPr>
          <w:b/>
          <w:bCs/>
        </w:rPr>
        <w:t>request_id</w:t>
      </w:r>
      <w:proofErr w:type="spellEnd"/>
      <w:r w:rsidRPr="7E78CD5C">
        <w:t>”:</w:t>
      </w:r>
      <w:r w:rsidRPr="7E78CD5C">
        <w:rPr>
          <w:sz w:val="22"/>
          <w:szCs w:val="22"/>
        </w:rPr>
        <w:t xml:space="preserve"> a token that will be copied to the matching </w:t>
      </w:r>
      <w:proofErr w:type="spellStart"/>
      <w:r w:rsidRPr="7E78CD5C">
        <w:rPr>
          <w:sz w:val="22"/>
          <w:szCs w:val="22"/>
        </w:rPr>
        <w:t>json</w:t>
      </w:r>
      <w:proofErr w:type="spellEnd"/>
      <w:r w:rsidRPr="7E78CD5C">
        <w:rPr>
          <w:sz w:val="22"/>
          <w:szCs w:val="22"/>
        </w:rPr>
        <w:t xml:space="preserve"> response answer in order to allow for the user of the API to match requests and responses.</w:t>
      </w:r>
    </w:p>
    <w:p w14:paraId="489E4536" w14:textId="77777777" w:rsidR="00DD46D5" w:rsidRDefault="00DD46D5" w:rsidP="00DD46D5">
      <w:pPr>
        <w:pStyle w:val="ListParagraph"/>
        <w:numPr>
          <w:ilvl w:val="0"/>
          <w:numId w:val="15"/>
        </w:numPr>
      </w:pPr>
      <w:r w:rsidRPr="7E78CD5C">
        <w:t>“</w:t>
      </w:r>
      <w:r w:rsidRPr="7E78CD5C">
        <w:rPr>
          <w:b/>
          <w:bCs/>
        </w:rPr>
        <w:t>requests</w:t>
      </w:r>
      <w:r w:rsidRPr="7E78CD5C">
        <w:t>”: an array of requests for calculations</w:t>
      </w:r>
    </w:p>
    <w:p w14:paraId="7AD20214" w14:textId="77777777" w:rsidR="00DD46D5" w:rsidRDefault="00DD46D5" w:rsidP="00DD46D5">
      <w:pPr>
        <w:pStyle w:val="ListParagraph"/>
        <w:numPr>
          <w:ilvl w:val="1"/>
          <w:numId w:val="15"/>
        </w:numPr>
      </w:pPr>
      <w:r w:rsidRPr="7E78CD5C">
        <w:t>“</w:t>
      </w:r>
      <w:proofErr w:type="spellStart"/>
      <w:r w:rsidRPr="7E78CD5C">
        <w:rPr>
          <w:b/>
          <w:bCs/>
        </w:rPr>
        <w:t>patient_id</w:t>
      </w:r>
      <w:proofErr w:type="spellEnd"/>
      <w:r w:rsidRPr="7E78CD5C">
        <w:t>” or “</w:t>
      </w:r>
      <w:proofErr w:type="spellStart"/>
      <w:r w:rsidRPr="7E78CD5C">
        <w:rPr>
          <w:b/>
          <w:bCs/>
        </w:rPr>
        <w:t>pid</w:t>
      </w:r>
      <w:proofErr w:type="spellEnd"/>
      <w:r w:rsidRPr="7E78CD5C">
        <w:t>” - the patient identifier</w:t>
      </w:r>
    </w:p>
    <w:p w14:paraId="65A6B4D2" w14:textId="77777777" w:rsidR="00DD46D5" w:rsidRDefault="00DD46D5" w:rsidP="00DD46D5">
      <w:pPr>
        <w:pStyle w:val="ListParagraph"/>
        <w:numPr>
          <w:ilvl w:val="1"/>
          <w:numId w:val="15"/>
        </w:numPr>
      </w:pPr>
      <w:r w:rsidRPr="7E78CD5C">
        <w:t>“</w:t>
      </w:r>
      <w:proofErr w:type="spellStart"/>
      <w:r w:rsidRPr="7E78CD5C">
        <w:rPr>
          <w:b/>
          <w:bCs/>
        </w:rPr>
        <w:t>scoreOnDate</w:t>
      </w:r>
      <w:proofErr w:type="spellEnd"/>
      <w:r w:rsidRPr="7E78CD5C">
        <w:t>” or “</w:t>
      </w:r>
      <w:r w:rsidRPr="7E78CD5C">
        <w:rPr>
          <w:b/>
          <w:bCs/>
        </w:rPr>
        <w:t>time</w:t>
      </w:r>
      <w:r w:rsidRPr="7E78CD5C">
        <w:t xml:space="preserve">” - the requested time for prediction. Applying the model with respect to this time. </w:t>
      </w:r>
    </w:p>
    <w:p w14:paraId="4773CA5C" w14:textId="77777777" w:rsidR="00DD46D5" w:rsidRDefault="00DD46D5" w:rsidP="00DD46D5">
      <w:pPr>
        <w:pStyle w:val="ListParagraph"/>
        <w:numPr>
          <w:ilvl w:val="1"/>
          <w:numId w:val="15"/>
        </w:numPr>
      </w:pPr>
      <w:r>
        <w:t>“</w:t>
      </w:r>
      <w:r w:rsidRPr="26962418">
        <w:rPr>
          <w:b/>
          <w:bCs/>
        </w:rPr>
        <w:t>load</w:t>
      </w:r>
      <w:r>
        <w:t xml:space="preserve">” - optional </w:t>
      </w:r>
      <w:proofErr w:type="spellStart"/>
      <w:r>
        <w:t>boolean</w:t>
      </w:r>
      <w:proofErr w:type="spellEnd"/>
      <w:r>
        <w:t xml:space="preserve"> flag to indicate patient data is within this request. Default 0. If data is 1, we should have “data” element under it:</w:t>
      </w:r>
    </w:p>
    <w:p w14:paraId="4026FEBE" w14:textId="2B7EF70F" w:rsidR="00DD46D5" w:rsidRDefault="00DD46D5" w:rsidP="009B1186">
      <w:pPr>
        <w:pStyle w:val="ListParagraph"/>
        <w:numPr>
          <w:ilvl w:val="2"/>
          <w:numId w:val="15"/>
        </w:numPr>
      </w:pPr>
      <w:r w:rsidRPr="26962418">
        <w:t>“</w:t>
      </w:r>
      <w:r w:rsidRPr="26962418">
        <w:rPr>
          <w:b/>
          <w:bCs/>
        </w:rPr>
        <w:t>data</w:t>
      </w:r>
      <w:r w:rsidRPr="26962418">
        <w:t xml:space="preserve">” (only when load is provided and load=1) - </w:t>
      </w:r>
      <w:proofErr w:type="spellStart"/>
      <w:r w:rsidRPr="26962418">
        <w:t>json</w:t>
      </w:r>
      <w:proofErr w:type="spellEnd"/>
      <w:r w:rsidRPr="26962418">
        <w:t xml:space="preserve"> of </w:t>
      </w:r>
      <w:proofErr w:type="spellStart"/>
      <w:r w:rsidRPr="26962418">
        <w:t>AddDataByType</w:t>
      </w:r>
      <w:proofErr w:type="spellEnd"/>
      <w:r w:rsidRPr="26962418">
        <w:t xml:space="preserve"> </w:t>
      </w:r>
      <w:del w:id="118" w:author="Alon Lanyado" w:date="2023-07-06T14:48:00Z">
        <w:r w:rsidRPr="26962418" w:rsidDel="009B1186">
          <w:delText>that will</w:delText>
        </w:r>
      </w:del>
      <w:ins w:id="119" w:author="Alon Lanyado" w:date="2023-07-06T14:48:00Z">
        <w:r w:rsidR="009B1186">
          <w:t>was</w:t>
        </w:r>
      </w:ins>
      <w:del w:id="120" w:author="Alon Lanyado" w:date="2023-07-06T14:48:00Z">
        <w:r w:rsidRPr="26962418" w:rsidDel="009B1186">
          <w:delText xml:space="preserve"> be</w:delText>
        </w:r>
      </w:del>
      <w:r w:rsidRPr="26962418">
        <w:t xml:space="preserve"> described </w:t>
      </w:r>
      <w:ins w:id="121" w:author="Alon Lanyado" w:date="2023-07-06T14:48:00Z">
        <w:r w:rsidR="009B1186">
          <w:t xml:space="preserve">before in </w:t>
        </w:r>
        <w:proofErr w:type="spellStart"/>
        <w:r w:rsidR="009B1186">
          <w:t>Add</w:t>
        </w:r>
        <w:r w:rsidR="006034A6">
          <w:t>DataByType</w:t>
        </w:r>
        <w:proofErr w:type="spellEnd"/>
        <w:r w:rsidR="00CB5CDC">
          <w:t xml:space="preserve"> section</w:t>
        </w:r>
      </w:ins>
      <w:commentRangeStart w:id="122"/>
      <w:commentRangeStart w:id="123"/>
      <w:del w:id="124" w:author="Alon Lanyado" w:date="2023-07-06T14:48:00Z">
        <w:r w:rsidRPr="26962418" w:rsidDel="009B1186">
          <w:delText>later</w:delText>
        </w:r>
        <w:commentRangeEnd w:id="122"/>
        <w:r w:rsidR="007E5B64" w:rsidDel="009B1186">
          <w:rPr>
            <w:rStyle w:val="CommentReference"/>
          </w:rPr>
          <w:commentReference w:id="122"/>
        </w:r>
      </w:del>
      <w:commentRangeEnd w:id="123"/>
      <w:r w:rsidR="0003714F">
        <w:rPr>
          <w:rStyle w:val="CommentReference"/>
        </w:rPr>
        <w:commentReference w:id="123"/>
      </w:r>
    </w:p>
    <w:p w14:paraId="33079844" w14:textId="6C50121E" w:rsidR="00DD46D5" w:rsidRDefault="00DD46D5" w:rsidP="00DD46D5">
      <w:pPr>
        <w:pStyle w:val="ListParagraph"/>
        <w:numPr>
          <w:ilvl w:val="1"/>
          <w:numId w:val="15"/>
        </w:numPr>
      </w:pPr>
      <w:r w:rsidRPr="7E78CD5C">
        <w:t>“</w:t>
      </w:r>
      <w:r w:rsidRPr="7E78CD5C">
        <w:rPr>
          <w:b/>
          <w:bCs/>
        </w:rPr>
        <w:t>export</w:t>
      </w:r>
      <w:r w:rsidRPr="7E78CD5C">
        <w:t xml:space="preserve">” - </w:t>
      </w:r>
      <w:commentRangeStart w:id="125"/>
      <w:commentRangeStart w:id="126"/>
      <w:r w:rsidRPr="7E78CD5C">
        <w:t>array of elements to extract from model</w:t>
      </w:r>
      <w:ins w:id="127" w:author="Alon Lanyado" w:date="2023-07-06T14:49:00Z">
        <w:r w:rsidR="00693320">
          <w:t xml:space="preserve"> output</w:t>
        </w:r>
      </w:ins>
      <w:r w:rsidRPr="7E78CD5C">
        <w:t>.</w:t>
      </w:r>
      <w:commentRangeEnd w:id="125"/>
      <w:r w:rsidR="00C8756B">
        <w:rPr>
          <w:rStyle w:val="CommentReference"/>
        </w:rPr>
        <w:commentReference w:id="125"/>
      </w:r>
      <w:commentRangeEnd w:id="126"/>
      <w:r w:rsidR="00CF23C7">
        <w:rPr>
          <w:rStyle w:val="CommentReference"/>
        </w:rPr>
        <w:commentReference w:id="126"/>
      </w:r>
    </w:p>
    <w:p w14:paraId="456928FE" w14:textId="77777777" w:rsidR="00DD46D5" w:rsidRDefault="00DD46D5" w:rsidP="00DD46D5">
      <w:pPr>
        <w:pStyle w:val="ListParagraph"/>
        <w:numPr>
          <w:ilvl w:val="2"/>
          <w:numId w:val="15"/>
        </w:numPr>
      </w:pPr>
      <w:r>
        <w:t xml:space="preserve">Based on key and value, the key will be used in the response </w:t>
      </w:r>
      <w:proofErr w:type="spellStart"/>
      <w:r>
        <w:t>json</w:t>
      </w:r>
      <w:proofErr w:type="spellEnd"/>
      <w:r>
        <w:t xml:space="preserve"> to hold the result. The value is the element to extract from the model.</w:t>
      </w:r>
    </w:p>
    <w:p w14:paraId="6E566C44" w14:textId="60866084" w:rsidR="00DD46D5" w:rsidRDefault="00DD46D5" w:rsidP="00DD46D5">
      <w:pPr>
        <w:pStyle w:val="ListParagraph"/>
        <w:numPr>
          <w:ilvl w:val="3"/>
          <w:numId w:val="15"/>
        </w:numPr>
      </w:pPr>
      <w:r>
        <w:t>The value can be</w:t>
      </w:r>
      <w:ins w:id="128" w:author="Ori Geva" w:date="2023-07-06T11:54:00Z">
        <w:r w:rsidR="002448FD">
          <w:t xml:space="preserve"> </w:t>
        </w:r>
      </w:ins>
      <w:r>
        <w:t>”</w:t>
      </w:r>
      <w:proofErr w:type="spellStart"/>
      <w:r>
        <w:t>pred_X</w:t>
      </w:r>
      <w:proofErr w:type="spellEnd"/>
      <w:r>
        <w:t xml:space="preserve">” </w:t>
      </w:r>
      <w:r w:rsidRPr="26962418">
        <w:t xml:space="preserve">or “pred X” (with underscore or space) </w:t>
      </w:r>
      <w:r>
        <w:t>to take prediction from model. Usually X=0, but there might be cases where the model returns multip</w:t>
      </w:r>
      <w:r w:rsidRPr="26962418">
        <w:t>l</w:t>
      </w:r>
      <w:r>
        <w:t>e predictions</w:t>
      </w:r>
    </w:p>
    <w:p w14:paraId="04845E4C" w14:textId="77777777" w:rsidR="00DD46D5" w:rsidRDefault="00DD46D5" w:rsidP="00DD46D5">
      <w:pPr>
        <w:pStyle w:val="ListParagraph"/>
        <w:numPr>
          <w:ilvl w:val="3"/>
          <w:numId w:val="15"/>
        </w:numPr>
      </w:pPr>
      <w:r>
        <w:lastRenderedPageBreak/>
        <w:t>A token of 2 fields, with space between them. Starts with “</w:t>
      </w:r>
      <w:proofErr w:type="spellStart"/>
      <w:r>
        <w:t>attr</w:t>
      </w:r>
      <w:proofErr w:type="spellEnd"/>
      <w:r>
        <w:t>” and the name of the attribute to extract from the samples (might be useful for example in Diabetic coder)</w:t>
      </w:r>
    </w:p>
    <w:p w14:paraId="65224B2B" w14:textId="4155E77C" w:rsidR="00DD46D5" w:rsidRDefault="00DD46D5" w:rsidP="00DD46D5">
      <w:pPr>
        <w:pStyle w:val="ListParagraph"/>
        <w:numPr>
          <w:ilvl w:val="3"/>
          <w:numId w:val="15"/>
        </w:numPr>
      </w:pPr>
      <w:r w:rsidRPr="26962418">
        <w:t>A token of 2 fields with space between them. Starts with “</w:t>
      </w:r>
      <w:proofErr w:type="spellStart"/>
      <w:r w:rsidRPr="26962418">
        <w:t>json_attr</w:t>
      </w:r>
      <w:proofErr w:type="spellEnd"/>
      <w:r w:rsidRPr="26962418">
        <w:t xml:space="preserve">” and the name of </w:t>
      </w:r>
      <w:del w:id="129" w:author="Alon Lanyado" w:date="2023-07-12T15:20:00Z">
        <w:r w:rsidRPr="26962418" w:rsidDel="007205FA">
          <w:delText>attirbute</w:delText>
        </w:r>
      </w:del>
      <w:ins w:id="130" w:author="Alon Lanyado" w:date="2023-07-12T15:20:00Z">
        <w:r w:rsidR="007205FA" w:rsidRPr="26962418">
          <w:t>attribute</w:t>
        </w:r>
      </w:ins>
      <w:r w:rsidRPr="26962418">
        <w:t xml:space="preserve"> to extract that is </w:t>
      </w:r>
      <w:proofErr w:type="spellStart"/>
      <w:r w:rsidRPr="26962418">
        <w:t>json</w:t>
      </w:r>
      <w:proofErr w:type="spellEnd"/>
      <w:r w:rsidRPr="26962418">
        <w:t xml:space="preserve"> format (for example </w:t>
      </w:r>
      <w:proofErr w:type="spellStart"/>
      <w:r w:rsidRPr="26962418">
        <w:t>explainability</w:t>
      </w:r>
      <w:proofErr w:type="spellEnd"/>
      <w:r w:rsidRPr="26962418">
        <w:t>)</w:t>
      </w:r>
    </w:p>
    <w:p w14:paraId="6FAAAE59" w14:textId="77777777" w:rsidR="00DD46D5" w:rsidRDefault="00DD46D5" w:rsidP="00DD46D5">
      <w:pPr>
        <w:pStyle w:val="ListParagraph"/>
        <w:numPr>
          <w:ilvl w:val="3"/>
          <w:numId w:val="15"/>
        </w:numPr>
      </w:pPr>
      <w:r w:rsidRPr="26962418">
        <w:t>A token of 2 fields with space between them. Starts with “</w:t>
      </w:r>
      <w:proofErr w:type="spellStart"/>
      <w:r w:rsidRPr="26962418">
        <w:t>json</w:t>
      </w:r>
      <w:proofErr w:type="spellEnd"/>
      <w:r w:rsidRPr="26962418">
        <w:t>” to fetch information from “</w:t>
      </w:r>
      <w:proofErr w:type="spellStart"/>
      <w:r w:rsidRPr="26962418">
        <w:t>json</w:t>
      </w:r>
      <w:proofErr w:type="spellEnd"/>
      <w:r w:rsidRPr="26962418">
        <w:t>” in the samples object</w:t>
      </w:r>
    </w:p>
    <w:p w14:paraId="01EF8499" w14:textId="4616EF79" w:rsidR="00DD46D5" w:rsidRDefault="00DD46D5" w:rsidP="00DD46D5">
      <w:commentRangeStart w:id="131"/>
      <w:r w:rsidRPr="26962418">
        <w:t>Those fields</w:t>
      </w:r>
      <w:ins w:id="132" w:author="Alon Lanyado" w:date="2023-07-06T14:51:00Z">
        <w:r w:rsidR="0076710F">
          <w:t xml:space="preserve"> of “export”</w:t>
        </w:r>
      </w:ins>
      <w:r w:rsidRPr="26962418">
        <w:t xml:space="preserve"> </w:t>
      </w:r>
      <w:commentRangeEnd w:id="131"/>
      <w:r w:rsidR="00441356">
        <w:rPr>
          <w:rStyle w:val="CommentReference"/>
        </w:rPr>
        <w:commentReference w:id="131"/>
      </w:r>
      <w:r w:rsidRPr="26962418">
        <w:t xml:space="preserve">can appear under the </w:t>
      </w:r>
      <w:proofErr w:type="spellStart"/>
      <w:r w:rsidRPr="26962418">
        <w:t>json</w:t>
      </w:r>
      <w:proofErr w:type="spellEnd"/>
      <w:r w:rsidRPr="26962418">
        <w:t xml:space="preserve"> and not under “</w:t>
      </w:r>
      <w:proofErr w:type="spellStart"/>
      <w:r w:rsidRPr="26962418">
        <w:t>reqeusts</w:t>
      </w:r>
      <w:proofErr w:type="spellEnd"/>
      <w:r w:rsidRPr="26962418">
        <w:t xml:space="preserve">” if there is a single request or if we want to build “default”. </w:t>
      </w:r>
      <w:del w:id="133" w:author="Ori Geva" w:date="2023-07-06T12:03:00Z">
        <w:r w:rsidRPr="26962418" w:rsidDel="005951B1">
          <w:delText>Usefull</w:delText>
        </w:r>
      </w:del>
      <w:ins w:id="134" w:author="Ori Geva" w:date="2023-07-06T12:03:00Z">
        <w:r w:rsidR="005951B1" w:rsidRPr="26962418">
          <w:t>Useful</w:t>
        </w:r>
      </w:ins>
      <w:r w:rsidRPr="26962418">
        <w:t xml:space="preserve"> if we want to define the “export’ once for all listed requests in this </w:t>
      </w:r>
      <w:proofErr w:type="spellStart"/>
      <w:r w:rsidRPr="26962418">
        <w:t>json</w:t>
      </w:r>
      <w:proofErr w:type="spellEnd"/>
      <w:r w:rsidRPr="26962418">
        <w:t>.</w:t>
      </w:r>
    </w:p>
    <w:p w14:paraId="5CBE8339" w14:textId="77777777" w:rsidR="00DD46D5" w:rsidRDefault="00DD46D5" w:rsidP="00DD46D5">
      <w:pPr>
        <w:pStyle w:val="ListParagraph"/>
      </w:pPr>
    </w:p>
    <w:p w14:paraId="13BD10E8" w14:textId="77777777" w:rsidR="00DD46D5" w:rsidRDefault="00DD46D5" w:rsidP="00DD46D5"/>
    <w:p w14:paraId="573E4DAD" w14:textId="77777777" w:rsidR="00DD46D5" w:rsidRDefault="00DD46D5" w:rsidP="00DD46D5">
      <w:pPr>
        <w:tabs>
          <w:tab w:val="right" w:pos="1134"/>
        </w:tabs>
        <w:spacing w:line="276" w:lineRule="auto"/>
        <w:rPr>
          <w:rFonts w:cs="Arial"/>
          <w:sz w:val="22"/>
          <w:szCs w:val="22"/>
          <w:lang w:eastAsia="he-IL" w:bidi="he-IL"/>
        </w:rPr>
      </w:pPr>
      <w:r w:rsidRPr="26962418">
        <w:rPr>
          <w:rFonts w:cs="Arial"/>
          <w:sz w:val="22"/>
          <w:szCs w:val="22"/>
          <w:lang w:eastAsia="he-IL" w:bidi="he-IL"/>
        </w:rPr>
        <w:t xml:space="preserve">This is used in </w:t>
      </w:r>
      <w:proofErr w:type="spellStart"/>
      <w:r w:rsidRPr="26962418">
        <w:rPr>
          <w:rFonts w:cs="Arial"/>
          <w:sz w:val="22"/>
          <w:szCs w:val="22"/>
          <w:lang w:eastAsia="he-IL" w:bidi="he-IL"/>
        </w:rPr>
        <w:t>AM_API_CalculateByType</w:t>
      </w:r>
      <w:proofErr w:type="spellEnd"/>
    </w:p>
    <w:p w14:paraId="0C36C4EF" w14:textId="77777777" w:rsidR="00DD46D5" w:rsidRDefault="00DD46D5" w:rsidP="00DD46D5">
      <w:pPr>
        <w:pStyle w:val="Heading3"/>
        <w:spacing w:line="259" w:lineRule="auto"/>
      </w:pPr>
      <w:bookmarkStart w:id="135" w:name="_Toc137627657"/>
      <w:r>
        <w:t xml:space="preserve">Output </w:t>
      </w:r>
      <w:proofErr w:type="spellStart"/>
      <w:r>
        <w:t>json</w:t>
      </w:r>
      <w:proofErr w:type="spellEnd"/>
      <w:r>
        <w:t xml:space="preserve"> response</w:t>
      </w:r>
      <w:bookmarkEnd w:id="135"/>
    </w:p>
    <w:p w14:paraId="2C2DCB8F" w14:textId="77777777" w:rsidR="00DD46D5" w:rsidRPr="005E4A21" w:rsidRDefault="00DD46D5" w:rsidP="00DD46D5">
      <w:pPr>
        <w:tabs>
          <w:tab w:val="right" w:pos="1134"/>
        </w:tabs>
        <w:spacing w:line="276" w:lineRule="auto"/>
        <w:rPr>
          <w:rFonts w:cs="Arial"/>
          <w:sz w:val="22"/>
          <w:szCs w:val="22"/>
          <w:lang w:eastAsia="he-IL" w:bidi="he-IL"/>
        </w:rPr>
      </w:pPr>
      <w:r w:rsidRPr="26962418">
        <w:rPr>
          <w:rFonts w:cs="Arial"/>
          <w:sz w:val="22"/>
          <w:szCs w:val="22"/>
          <w:lang w:eastAsia="he-IL" w:bidi="he-IL"/>
        </w:rPr>
        <w:t xml:space="preserve">The output </w:t>
      </w:r>
      <w:proofErr w:type="spellStart"/>
      <w:r w:rsidRPr="26962418">
        <w:rPr>
          <w:rFonts w:cs="Arial"/>
          <w:sz w:val="22"/>
          <w:szCs w:val="22"/>
          <w:lang w:eastAsia="he-IL" w:bidi="he-IL"/>
        </w:rPr>
        <w:t>json</w:t>
      </w:r>
      <w:proofErr w:type="spellEnd"/>
      <w:r w:rsidRPr="26962418">
        <w:rPr>
          <w:rFonts w:cs="Arial"/>
          <w:sz w:val="22"/>
          <w:szCs w:val="22"/>
          <w:lang w:eastAsia="he-IL" w:bidi="he-IL"/>
        </w:rPr>
        <w:t xml:space="preserve"> response holds the result of a </w:t>
      </w:r>
      <w:proofErr w:type="spellStart"/>
      <w:r w:rsidRPr="26962418">
        <w:rPr>
          <w:rFonts w:cs="Arial"/>
          <w:sz w:val="22"/>
          <w:szCs w:val="22"/>
          <w:lang w:eastAsia="he-IL" w:bidi="he-IL"/>
        </w:rPr>
        <w:t>CalculateByType</w:t>
      </w:r>
      <w:proofErr w:type="spellEnd"/>
      <w:r w:rsidRPr="26962418">
        <w:rPr>
          <w:rFonts w:cs="Arial"/>
          <w:sz w:val="22"/>
          <w:szCs w:val="22"/>
          <w:lang w:eastAsia="he-IL" w:bidi="he-IL"/>
        </w:rPr>
        <w:t xml:space="preserve">() operation of an </w:t>
      </w:r>
      <w:proofErr w:type="spellStart"/>
      <w:r w:rsidRPr="26962418">
        <w:rPr>
          <w:rFonts w:cs="Arial"/>
          <w:sz w:val="22"/>
          <w:szCs w:val="22"/>
          <w:lang w:eastAsia="he-IL" w:bidi="he-IL"/>
        </w:rPr>
        <w:t>AlgoMarker</w:t>
      </w:r>
      <w:proofErr w:type="spellEnd"/>
      <w:r w:rsidRPr="26962418">
        <w:rPr>
          <w:rFonts w:cs="Arial"/>
          <w:sz w:val="22"/>
          <w:szCs w:val="22"/>
          <w:lang w:eastAsia="he-IL" w:bidi="he-IL"/>
        </w:rPr>
        <w:t>. It contains the following:</w:t>
      </w:r>
    </w:p>
    <w:p w14:paraId="73E6F268" w14:textId="77777777" w:rsidR="00DD46D5" w:rsidRDefault="00DD46D5" w:rsidP="00DD46D5">
      <w:pPr>
        <w:pStyle w:val="ListParagraph"/>
        <w:numPr>
          <w:ilvl w:val="0"/>
          <w:numId w:val="17"/>
        </w:numPr>
        <w:rPr>
          <w:sz w:val="22"/>
          <w:szCs w:val="22"/>
        </w:rPr>
      </w:pPr>
      <w:r w:rsidRPr="26962418">
        <w:rPr>
          <w:b/>
          <w:bCs/>
          <w:sz w:val="22"/>
          <w:szCs w:val="22"/>
        </w:rPr>
        <w:t>“type”</w:t>
      </w:r>
      <w:r w:rsidRPr="26962418">
        <w:rPr>
          <w:sz w:val="22"/>
          <w:szCs w:val="22"/>
        </w:rPr>
        <w:t>: “response”. It is always “response” type</w:t>
      </w:r>
    </w:p>
    <w:p w14:paraId="7DEE683A" w14:textId="77777777" w:rsidR="00DD46D5" w:rsidRDefault="00DD46D5" w:rsidP="00DD46D5">
      <w:pPr>
        <w:pStyle w:val="ListParagraph"/>
        <w:numPr>
          <w:ilvl w:val="0"/>
          <w:numId w:val="17"/>
        </w:numPr>
      </w:pPr>
      <w:r w:rsidRPr="26962418">
        <w:t>“</w:t>
      </w:r>
      <w:proofErr w:type="spellStart"/>
      <w:r w:rsidRPr="26962418">
        <w:rPr>
          <w:b/>
          <w:bCs/>
        </w:rPr>
        <w:t>request_id</w:t>
      </w:r>
      <w:proofErr w:type="spellEnd"/>
      <w:r w:rsidRPr="26962418">
        <w:t>” - copy of the request id</w:t>
      </w:r>
    </w:p>
    <w:p w14:paraId="3E21815E" w14:textId="77777777" w:rsidR="00DD46D5" w:rsidRDefault="00DD46D5" w:rsidP="00DD46D5">
      <w:pPr>
        <w:pStyle w:val="ListParagraph"/>
        <w:numPr>
          <w:ilvl w:val="0"/>
          <w:numId w:val="17"/>
        </w:numPr>
      </w:pPr>
      <w:r w:rsidRPr="26962418">
        <w:t>“</w:t>
      </w:r>
      <w:r w:rsidRPr="26962418">
        <w:rPr>
          <w:b/>
          <w:bCs/>
        </w:rPr>
        <w:t>errors</w:t>
      </w:r>
      <w:r w:rsidRPr="26962418">
        <w:t>” (optional) - if there are errors. Array of error messages.</w:t>
      </w:r>
    </w:p>
    <w:p w14:paraId="266CB636" w14:textId="77777777" w:rsidR="00DD46D5" w:rsidRPr="00831DCC" w:rsidRDefault="00DD46D5" w:rsidP="00DD46D5">
      <w:pPr>
        <w:pStyle w:val="ListParagraph"/>
        <w:numPr>
          <w:ilvl w:val="0"/>
          <w:numId w:val="17"/>
        </w:numPr>
        <w:spacing w:line="259" w:lineRule="auto"/>
        <w:rPr>
          <w:sz w:val="22"/>
          <w:szCs w:val="22"/>
        </w:rPr>
      </w:pPr>
      <w:r w:rsidRPr="26962418">
        <w:rPr>
          <w:b/>
          <w:bCs/>
          <w:sz w:val="22"/>
          <w:szCs w:val="22"/>
        </w:rPr>
        <w:t xml:space="preserve">"responses" - </w:t>
      </w:r>
      <w:r w:rsidRPr="26962418">
        <w:rPr>
          <w:sz w:val="22"/>
          <w:szCs w:val="22"/>
        </w:rPr>
        <w:t>an array of results</w:t>
      </w:r>
    </w:p>
    <w:p w14:paraId="3396FEE6" w14:textId="77777777" w:rsidR="00DD46D5" w:rsidRDefault="00DD46D5" w:rsidP="00DD46D5">
      <w:pPr>
        <w:pStyle w:val="ListParagraph"/>
        <w:numPr>
          <w:ilvl w:val="1"/>
          <w:numId w:val="17"/>
        </w:numPr>
        <w:spacing w:line="259" w:lineRule="auto"/>
      </w:pPr>
      <w:r w:rsidRPr="26962418">
        <w:t>“</w:t>
      </w:r>
      <w:proofErr w:type="spellStart"/>
      <w:r w:rsidRPr="26962418">
        <w:rPr>
          <w:b/>
          <w:bCs/>
        </w:rPr>
        <w:t>patient_id</w:t>
      </w:r>
      <w:proofErr w:type="spellEnd"/>
      <w:r w:rsidRPr="26962418">
        <w:t>” - the patient id the result relates to</w:t>
      </w:r>
    </w:p>
    <w:p w14:paraId="42BD89C2" w14:textId="77777777" w:rsidR="00DD46D5" w:rsidRDefault="00DD46D5" w:rsidP="00DD46D5">
      <w:pPr>
        <w:pStyle w:val="ListParagraph"/>
        <w:numPr>
          <w:ilvl w:val="1"/>
          <w:numId w:val="17"/>
        </w:numPr>
        <w:spacing w:line="259" w:lineRule="auto"/>
      </w:pPr>
      <w:r w:rsidRPr="26962418">
        <w:t>“</w:t>
      </w:r>
      <w:r w:rsidRPr="26962418">
        <w:rPr>
          <w:b/>
          <w:bCs/>
        </w:rPr>
        <w:t>time</w:t>
      </w:r>
      <w:r w:rsidRPr="26962418">
        <w:t>” - the requested prediction time</w:t>
      </w:r>
    </w:p>
    <w:p w14:paraId="7C5AA6E6" w14:textId="77777777" w:rsidR="00DD46D5" w:rsidRDefault="00DD46D5" w:rsidP="00DD46D5">
      <w:pPr>
        <w:pStyle w:val="ListParagraph"/>
        <w:numPr>
          <w:ilvl w:val="1"/>
          <w:numId w:val="17"/>
        </w:numPr>
        <w:spacing w:line="259" w:lineRule="auto"/>
      </w:pPr>
      <w:r w:rsidRPr="26962418">
        <w:t>“</w:t>
      </w:r>
      <w:r w:rsidRPr="26962418">
        <w:rPr>
          <w:b/>
          <w:bCs/>
        </w:rPr>
        <w:t>DEPEND_ON_EXPORT_KEY_FIELD</w:t>
      </w:r>
      <w:r w:rsidRPr="26962418">
        <w:t>S”: the result of this extraction from the model</w:t>
      </w:r>
    </w:p>
    <w:p w14:paraId="3CC1B413" w14:textId="77777777" w:rsidR="00DD46D5" w:rsidRPr="00831DCC" w:rsidRDefault="00DD46D5" w:rsidP="00DD46D5">
      <w:pPr>
        <w:pStyle w:val="ListParagraph"/>
        <w:rPr>
          <w:sz w:val="22"/>
          <w:szCs w:val="22"/>
        </w:rPr>
      </w:pPr>
    </w:p>
    <w:p w14:paraId="6E2613BE" w14:textId="77777777" w:rsidR="00DD46D5" w:rsidRDefault="00DD46D5" w:rsidP="00DD46D5"/>
    <w:p w14:paraId="45D04DDE" w14:textId="77777777" w:rsidR="00DD46D5" w:rsidRPr="005E4A21" w:rsidRDefault="00DD46D5" w:rsidP="00DD46D5">
      <w:pPr>
        <w:tabs>
          <w:tab w:val="right" w:pos="1134"/>
        </w:tabs>
        <w:spacing w:line="276" w:lineRule="auto"/>
        <w:rPr>
          <w:rFonts w:cs="Arial"/>
          <w:sz w:val="22"/>
          <w:szCs w:val="22"/>
          <w:lang w:eastAsia="he-IL" w:bidi="he-IL"/>
        </w:rPr>
      </w:pPr>
      <w:r w:rsidRPr="26962418">
        <w:rPr>
          <w:rFonts w:cs="Arial"/>
          <w:sz w:val="22"/>
          <w:szCs w:val="22"/>
          <w:lang w:eastAsia="he-IL" w:bidi="he-IL"/>
        </w:rPr>
        <w:t xml:space="preserve">The AM API uses </w:t>
      </w:r>
      <w:proofErr w:type="spellStart"/>
      <w:r w:rsidRPr="26962418">
        <w:rPr>
          <w:rFonts w:cs="Arial"/>
          <w:sz w:val="22"/>
          <w:szCs w:val="22"/>
          <w:lang w:eastAsia="he-IL" w:bidi="he-IL"/>
        </w:rPr>
        <w:t>json</w:t>
      </w:r>
      <w:proofErr w:type="spellEnd"/>
      <w:r w:rsidRPr="26962418">
        <w:rPr>
          <w:rFonts w:cs="Arial"/>
          <w:sz w:val="22"/>
          <w:szCs w:val="22"/>
          <w:lang w:eastAsia="he-IL" w:bidi="he-IL"/>
        </w:rPr>
        <w:t xml:space="preserve"> response in the following functions:</w:t>
      </w:r>
    </w:p>
    <w:p w14:paraId="63482293" w14:textId="77777777" w:rsidR="00DD46D5" w:rsidRDefault="00DD46D5" w:rsidP="00DD46D5">
      <w:pPr>
        <w:pStyle w:val="ListParagraph"/>
        <w:numPr>
          <w:ilvl w:val="0"/>
          <w:numId w:val="18"/>
        </w:numPr>
        <w:rPr>
          <w:rFonts w:ascii="Consolas" w:hAnsi="Consolas" w:cs="Consolas"/>
          <w:color w:val="000000" w:themeColor="text1"/>
          <w:sz w:val="19"/>
          <w:szCs w:val="19"/>
          <w:highlight w:val="white"/>
          <w:lang w:bidi="he-IL"/>
        </w:rPr>
      </w:pPr>
      <w:proofErr w:type="spellStart"/>
      <w:r w:rsidRPr="26962418">
        <w:rPr>
          <w:rFonts w:ascii="Consolas" w:hAnsi="Consolas" w:cs="Consolas"/>
          <w:color w:val="000000" w:themeColor="text1"/>
          <w:sz w:val="19"/>
          <w:szCs w:val="19"/>
          <w:highlight w:val="white"/>
          <w:lang w:bidi="he-IL"/>
        </w:rPr>
        <w:t>AM_API_CalculateByType</w:t>
      </w:r>
      <w:proofErr w:type="spellEnd"/>
    </w:p>
    <w:p w14:paraId="616354F1" w14:textId="77777777" w:rsidR="00DD46D5" w:rsidRDefault="00DD46D5" w:rsidP="00DD46D5">
      <w:pPr>
        <w:rPr>
          <w:rFonts w:ascii="Consolas" w:hAnsi="Consolas" w:cs="Consolas"/>
          <w:color w:val="000000" w:themeColor="text1"/>
          <w:sz w:val="19"/>
          <w:szCs w:val="19"/>
          <w:highlight w:val="white"/>
          <w:lang w:bidi="he-IL"/>
        </w:rPr>
      </w:pPr>
    </w:p>
    <w:p w14:paraId="3ABE7ED6" w14:textId="77777777" w:rsidR="00DD46D5" w:rsidRDefault="00DD46D5" w:rsidP="00DD46D5">
      <w:pPr>
        <w:pStyle w:val="Heading3"/>
        <w:rPr>
          <w:highlight w:val="white"/>
          <w:lang w:bidi="he-IL"/>
        </w:rPr>
      </w:pPr>
      <w:bookmarkStart w:id="136" w:name="_Toc137627658"/>
      <w:proofErr w:type="spellStart"/>
      <w:r>
        <w:rPr>
          <w:highlight w:val="white"/>
          <w:lang w:bidi="he-IL"/>
        </w:rPr>
        <w:t>Explainability</w:t>
      </w:r>
      <w:proofErr w:type="spellEnd"/>
      <w:r>
        <w:rPr>
          <w:highlight w:val="white"/>
          <w:lang w:bidi="he-IL"/>
        </w:rPr>
        <w:t xml:space="preserve"> output </w:t>
      </w:r>
      <w:proofErr w:type="spellStart"/>
      <w:r>
        <w:rPr>
          <w:highlight w:val="white"/>
          <w:lang w:bidi="he-IL"/>
        </w:rPr>
        <w:t>json</w:t>
      </w:r>
      <w:bookmarkEnd w:id="136"/>
      <w:proofErr w:type="spellEnd"/>
    </w:p>
    <w:p w14:paraId="3914B70D" w14:textId="77777777" w:rsidR="00DD46D5" w:rsidRDefault="00DD46D5" w:rsidP="00DD46D5">
      <w:pPr>
        <w:rPr>
          <w:highlight w:val="white"/>
          <w:lang w:bidi="he-IL"/>
        </w:rPr>
      </w:pPr>
      <w:r>
        <w:rPr>
          <w:highlight w:val="white"/>
          <w:lang w:bidi="he-IL"/>
        </w:rPr>
        <w:t>Part of the response output “</w:t>
      </w:r>
      <w:r w:rsidRPr="26962418">
        <w:rPr>
          <w:b/>
          <w:bCs/>
        </w:rPr>
        <w:t>DEPEND_ON_EXPORT_KEY_FIELD</w:t>
      </w:r>
      <w:r w:rsidRPr="26962418">
        <w:t>S</w:t>
      </w:r>
      <w:r>
        <w:rPr>
          <w:highlight w:val="white"/>
          <w:lang w:bidi="he-IL"/>
        </w:rPr>
        <w:t xml:space="preserve">” can be </w:t>
      </w:r>
      <w:proofErr w:type="spellStart"/>
      <w:r>
        <w:rPr>
          <w:highlight w:val="white"/>
          <w:lang w:bidi="he-IL"/>
        </w:rPr>
        <w:t>exaplainability</w:t>
      </w:r>
      <w:proofErr w:type="spellEnd"/>
      <w:r>
        <w:rPr>
          <w:highlight w:val="white"/>
          <w:lang w:bidi="he-IL"/>
        </w:rPr>
        <w:t xml:space="preserve">. I will describe the output </w:t>
      </w:r>
      <w:proofErr w:type="spellStart"/>
      <w:r>
        <w:rPr>
          <w:highlight w:val="white"/>
          <w:lang w:bidi="he-IL"/>
        </w:rPr>
        <w:t>json</w:t>
      </w:r>
      <w:proofErr w:type="spellEnd"/>
      <w:r>
        <w:rPr>
          <w:highlight w:val="white"/>
          <w:lang w:bidi="he-IL"/>
        </w:rPr>
        <w:t xml:space="preserve"> schema here.</w:t>
      </w:r>
    </w:p>
    <w:p w14:paraId="6ABF495C" w14:textId="77777777" w:rsidR="00DD46D5" w:rsidRDefault="00DD46D5" w:rsidP="00DD46D5">
      <w:pPr>
        <w:pStyle w:val="ListParagraph"/>
        <w:numPr>
          <w:ilvl w:val="0"/>
          <w:numId w:val="18"/>
        </w:numPr>
        <w:rPr>
          <w:highlight w:val="white"/>
          <w:lang w:bidi="he-IL"/>
        </w:rPr>
      </w:pPr>
      <w:r>
        <w:rPr>
          <w:highlight w:val="white"/>
          <w:lang w:bidi="he-IL"/>
        </w:rPr>
        <w:t>“</w:t>
      </w:r>
      <w:proofErr w:type="spellStart"/>
      <w:r w:rsidRPr="00703C61">
        <w:rPr>
          <w:b/>
          <w:bCs/>
          <w:highlight w:val="white"/>
          <w:lang w:bidi="he-IL"/>
        </w:rPr>
        <w:t>static_info</w:t>
      </w:r>
      <w:proofErr w:type="spellEnd"/>
      <w:r>
        <w:rPr>
          <w:highlight w:val="white"/>
          <w:lang w:bidi="he-IL"/>
        </w:rPr>
        <w:t xml:space="preserve">”: an element that contains array of other elements that contains general information about the patient. This information will always be presented and it’s part of the </w:t>
      </w:r>
      <w:proofErr w:type="spellStart"/>
      <w:r>
        <w:rPr>
          <w:highlight w:val="white"/>
          <w:lang w:bidi="he-IL"/>
        </w:rPr>
        <w:t>explanability</w:t>
      </w:r>
      <w:proofErr w:type="spellEnd"/>
      <w:r>
        <w:rPr>
          <w:highlight w:val="white"/>
          <w:lang w:bidi="he-IL"/>
        </w:rPr>
        <w:t xml:space="preserve"> configuration. Each sub element will contain the following fields</w:t>
      </w:r>
    </w:p>
    <w:p w14:paraId="476E2DE1" w14:textId="77777777" w:rsidR="00DD46D5" w:rsidRDefault="00DD46D5" w:rsidP="00DD46D5">
      <w:pPr>
        <w:pStyle w:val="ListParagraph"/>
        <w:numPr>
          <w:ilvl w:val="1"/>
          <w:numId w:val="18"/>
        </w:numPr>
        <w:rPr>
          <w:highlight w:val="white"/>
          <w:lang w:bidi="he-IL"/>
        </w:rPr>
      </w:pPr>
      <w:r>
        <w:rPr>
          <w:highlight w:val="white"/>
          <w:lang w:bidi="he-IL"/>
        </w:rPr>
        <w:t>“</w:t>
      </w:r>
      <w:r w:rsidRPr="0035238C">
        <w:rPr>
          <w:b/>
          <w:bCs/>
          <w:highlight w:val="white"/>
          <w:lang w:bidi="he-IL"/>
        </w:rPr>
        <w:t>signal</w:t>
      </w:r>
      <w:r>
        <w:rPr>
          <w:highlight w:val="white"/>
          <w:lang w:bidi="he-IL"/>
        </w:rPr>
        <w:t>”: name of the signal that we are revealing, can be also “Age” and not a real signal</w:t>
      </w:r>
    </w:p>
    <w:p w14:paraId="68E2FA4F" w14:textId="77777777" w:rsidR="00DD46D5" w:rsidRDefault="00DD46D5" w:rsidP="00DD46D5">
      <w:pPr>
        <w:pStyle w:val="ListParagraph"/>
        <w:numPr>
          <w:ilvl w:val="1"/>
          <w:numId w:val="18"/>
        </w:numPr>
        <w:rPr>
          <w:highlight w:val="white"/>
          <w:lang w:bidi="he-IL"/>
        </w:rPr>
      </w:pPr>
      <w:r>
        <w:rPr>
          <w:highlight w:val="white"/>
          <w:lang w:bidi="he-IL"/>
        </w:rPr>
        <w:t>“</w:t>
      </w:r>
      <w:r w:rsidRPr="00FF0FFE">
        <w:rPr>
          <w:b/>
          <w:bCs/>
          <w:highlight w:val="white"/>
          <w:lang w:bidi="he-IL"/>
        </w:rPr>
        <w:t>value</w:t>
      </w:r>
      <w:r>
        <w:rPr>
          <w:highlight w:val="white"/>
          <w:lang w:bidi="he-IL"/>
        </w:rPr>
        <w:t>”: A string value of the signal. If no information is available, we will return “Missing”. If it’s numeric, a string representation of the value will be presented.</w:t>
      </w:r>
    </w:p>
    <w:p w14:paraId="66A9A647" w14:textId="77777777" w:rsidR="00DD46D5" w:rsidRPr="008D5EAF" w:rsidRDefault="00DD46D5" w:rsidP="00DD46D5">
      <w:pPr>
        <w:pStyle w:val="ListParagraph"/>
        <w:numPr>
          <w:ilvl w:val="0"/>
          <w:numId w:val="18"/>
        </w:numPr>
        <w:rPr>
          <w:highlight w:val="white"/>
          <w:lang w:bidi="he-IL"/>
        </w:rPr>
      </w:pPr>
      <w:r>
        <w:rPr>
          <w:lang w:bidi="he-IL"/>
        </w:rPr>
        <w:t>“</w:t>
      </w:r>
      <w:proofErr w:type="spellStart"/>
      <w:r w:rsidRPr="00966D43">
        <w:rPr>
          <w:b/>
          <w:bCs/>
          <w:lang w:bidi="he-IL"/>
        </w:rPr>
        <w:t>explainer_output</w:t>
      </w:r>
      <w:proofErr w:type="spellEnd"/>
      <w:r>
        <w:rPr>
          <w:lang w:bidi="he-IL"/>
        </w:rPr>
        <w:t>”: an element that contains array of other elements. Each element is a contributing factor that changed the score. Each element will contain those fields:</w:t>
      </w:r>
    </w:p>
    <w:p w14:paraId="155CDC1F" w14:textId="77777777" w:rsidR="00DD46D5" w:rsidRPr="00CC4F94" w:rsidRDefault="00DD46D5" w:rsidP="00DD46D5">
      <w:pPr>
        <w:pStyle w:val="ListParagraph"/>
        <w:numPr>
          <w:ilvl w:val="1"/>
          <w:numId w:val="18"/>
        </w:numPr>
        <w:rPr>
          <w:highlight w:val="white"/>
          <w:lang w:bidi="he-IL"/>
        </w:rPr>
      </w:pPr>
      <w:r>
        <w:rPr>
          <w:lang w:bidi="he-IL"/>
        </w:rPr>
        <w:t>“</w:t>
      </w:r>
      <w:proofErr w:type="spellStart"/>
      <w:r w:rsidRPr="00247EB2">
        <w:rPr>
          <w:b/>
          <w:bCs/>
          <w:lang w:bidi="he-IL"/>
        </w:rPr>
        <w:t>contributor_name</w:t>
      </w:r>
      <w:proofErr w:type="spellEnd"/>
      <w:r>
        <w:rPr>
          <w:lang w:bidi="he-IL"/>
        </w:rPr>
        <w:t xml:space="preserve">” – name of the contributor </w:t>
      </w:r>
    </w:p>
    <w:p w14:paraId="26753B13" w14:textId="77777777" w:rsidR="00DD46D5" w:rsidRPr="007E4CC8" w:rsidRDefault="00DD46D5" w:rsidP="00DD46D5">
      <w:pPr>
        <w:pStyle w:val="ListParagraph"/>
        <w:numPr>
          <w:ilvl w:val="1"/>
          <w:numId w:val="18"/>
        </w:numPr>
        <w:rPr>
          <w:highlight w:val="white"/>
          <w:lang w:bidi="he-IL"/>
        </w:rPr>
      </w:pPr>
      <w:r>
        <w:rPr>
          <w:lang w:bidi="he-IL"/>
        </w:rPr>
        <w:lastRenderedPageBreak/>
        <w:t>“</w:t>
      </w:r>
      <w:proofErr w:type="spellStart"/>
      <w:r w:rsidRPr="00CC4F94">
        <w:rPr>
          <w:b/>
          <w:bCs/>
          <w:lang w:bidi="he-IL"/>
        </w:rPr>
        <w:t>contributer_value</w:t>
      </w:r>
      <w:proofErr w:type="spellEnd"/>
      <w:r>
        <w:rPr>
          <w:lang w:bidi="he-IL"/>
        </w:rPr>
        <w:t xml:space="preserve">”: numeric value with the raw influence level of this contributor (should not be presented to client). If the value is positive, it means this contributor caused the model to increase the score, if it’s negative the contributor decreased the score. </w:t>
      </w:r>
    </w:p>
    <w:p w14:paraId="7A680903" w14:textId="77777777" w:rsidR="00DD46D5" w:rsidRPr="00270D85" w:rsidRDefault="00DD46D5" w:rsidP="00DD46D5">
      <w:pPr>
        <w:pStyle w:val="ListParagraph"/>
        <w:numPr>
          <w:ilvl w:val="1"/>
          <w:numId w:val="18"/>
        </w:numPr>
        <w:rPr>
          <w:highlight w:val="white"/>
          <w:lang w:bidi="he-IL"/>
        </w:rPr>
      </w:pPr>
      <w:r>
        <w:rPr>
          <w:lang w:bidi="he-IL"/>
        </w:rPr>
        <w:t>“</w:t>
      </w:r>
      <w:proofErr w:type="spellStart"/>
      <w:r w:rsidRPr="007E4CC8">
        <w:rPr>
          <w:b/>
          <w:bCs/>
          <w:lang w:bidi="he-IL"/>
        </w:rPr>
        <w:t>contributer_percentage</w:t>
      </w:r>
      <w:proofErr w:type="spellEnd"/>
      <w:r>
        <w:rPr>
          <w:lang w:bidi="he-IL"/>
        </w:rPr>
        <w:t>”: numeric value that normalize this contribution value in percentage out of all other contributors that exists (not all of the contributors might be exposed in the result, so it won’t sum up to 100)</w:t>
      </w:r>
    </w:p>
    <w:p w14:paraId="042EB260" w14:textId="77777777" w:rsidR="00DD46D5" w:rsidRPr="00996BC2" w:rsidRDefault="00DD46D5" w:rsidP="00DD46D5">
      <w:pPr>
        <w:pStyle w:val="ListParagraph"/>
        <w:numPr>
          <w:ilvl w:val="1"/>
          <w:numId w:val="18"/>
        </w:numPr>
        <w:rPr>
          <w:highlight w:val="white"/>
          <w:lang w:bidi="he-IL"/>
        </w:rPr>
      </w:pPr>
      <w:r>
        <w:rPr>
          <w:lang w:bidi="he-IL"/>
        </w:rPr>
        <w:t>“</w:t>
      </w:r>
      <w:proofErr w:type="spellStart"/>
      <w:r w:rsidRPr="00EB18FE">
        <w:rPr>
          <w:b/>
          <w:bCs/>
          <w:lang w:bidi="he-IL"/>
        </w:rPr>
        <w:t>contributer_elements</w:t>
      </w:r>
      <w:proofErr w:type="spellEnd"/>
      <w:r>
        <w:rPr>
          <w:lang w:bidi="he-IL"/>
        </w:rPr>
        <w:t>” – An array of other elements that contain the specific features of the model that relates to this contributor group. Each contributor might be a set of 1 or more features. Each element will contain those fields:</w:t>
      </w:r>
    </w:p>
    <w:p w14:paraId="0E7DD123" w14:textId="77777777" w:rsidR="00DD46D5" w:rsidRPr="00996BC2" w:rsidRDefault="00DD46D5" w:rsidP="00DD46D5">
      <w:pPr>
        <w:pStyle w:val="ListParagraph"/>
        <w:numPr>
          <w:ilvl w:val="2"/>
          <w:numId w:val="18"/>
        </w:numPr>
        <w:rPr>
          <w:highlight w:val="white"/>
          <w:lang w:bidi="he-IL"/>
        </w:rPr>
      </w:pPr>
      <w:r>
        <w:rPr>
          <w:lang w:bidi="he-IL"/>
        </w:rPr>
        <w:t>“</w:t>
      </w:r>
      <w:proofErr w:type="spellStart"/>
      <w:r w:rsidRPr="00996BC2">
        <w:rPr>
          <w:b/>
          <w:bCs/>
          <w:lang w:bidi="he-IL"/>
        </w:rPr>
        <w:t>feature_name</w:t>
      </w:r>
      <w:proofErr w:type="spellEnd"/>
      <w:r>
        <w:rPr>
          <w:lang w:bidi="he-IL"/>
        </w:rPr>
        <w:t>” : name of the raw model feature name</w:t>
      </w:r>
    </w:p>
    <w:p w14:paraId="0BCCF167" w14:textId="77777777" w:rsidR="00DD46D5" w:rsidRPr="004B3B7A" w:rsidRDefault="00DD46D5" w:rsidP="00DD46D5">
      <w:pPr>
        <w:pStyle w:val="ListParagraph"/>
        <w:numPr>
          <w:ilvl w:val="2"/>
          <w:numId w:val="18"/>
        </w:numPr>
        <w:rPr>
          <w:highlight w:val="white"/>
          <w:lang w:bidi="he-IL"/>
        </w:rPr>
      </w:pPr>
      <w:r>
        <w:rPr>
          <w:lang w:bidi="he-IL"/>
        </w:rPr>
        <w:t>“</w:t>
      </w:r>
      <w:proofErr w:type="spellStart"/>
      <w:r w:rsidRPr="00996BC2">
        <w:rPr>
          <w:b/>
          <w:bCs/>
          <w:lang w:bidi="he-IL"/>
        </w:rPr>
        <w:t>feature_value</w:t>
      </w:r>
      <w:proofErr w:type="spellEnd"/>
      <w:r>
        <w:rPr>
          <w:lang w:bidi="he-IL"/>
        </w:rPr>
        <w:t>”: numeric value of this feature. Missing values will be presented as -65336.</w:t>
      </w:r>
    </w:p>
    <w:p w14:paraId="5055AD0C" w14:textId="77777777" w:rsidR="00DD46D5" w:rsidRPr="004B3B7A" w:rsidRDefault="00DD46D5" w:rsidP="00DD46D5">
      <w:pPr>
        <w:pStyle w:val="ListParagraph"/>
        <w:numPr>
          <w:ilvl w:val="1"/>
          <w:numId w:val="18"/>
        </w:numPr>
        <w:rPr>
          <w:highlight w:val="white"/>
          <w:lang w:bidi="he-IL"/>
        </w:rPr>
      </w:pPr>
      <w:r>
        <w:rPr>
          <w:lang w:bidi="he-IL"/>
        </w:rPr>
        <w:t>“</w:t>
      </w:r>
      <w:proofErr w:type="spellStart"/>
      <w:r>
        <w:rPr>
          <w:b/>
          <w:bCs/>
          <w:lang w:bidi="he-IL"/>
        </w:rPr>
        <w:t>contributor_description</w:t>
      </w:r>
      <w:proofErr w:type="spellEnd"/>
      <w:r>
        <w:rPr>
          <w:lang w:bidi="he-IL"/>
        </w:rPr>
        <w:t xml:space="preserve">”: A string that present different aliases to the category if applicable. For example, when the contributor is diagnosis code, a string with all other aliases separated by “|” will be presented. Otherwise it will be empty string. </w:t>
      </w:r>
    </w:p>
    <w:p w14:paraId="01DC7AC8" w14:textId="77777777" w:rsidR="00DD46D5" w:rsidRPr="005D5DFC" w:rsidRDefault="00DD46D5" w:rsidP="00DD46D5">
      <w:pPr>
        <w:pStyle w:val="ListParagraph"/>
        <w:numPr>
          <w:ilvl w:val="1"/>
          <w:numId w:val="18"/>
        </w:numPr>
        <w:rPr>
          <w:highlight w:val="white"/>
          <w:lang w:bidi="he-IL"/>
        </w:rPr>
      </w:pPr>
      <w:r>
        <w:rPr>
          <w:lang w:bidi="he-IL"/>
        </w:rPr>
        <w:t>“</w:t>
      </w:r>
      <w:proofErr w:type="spellStart"/>
      <w:r w:rsidRPr="00351B52">
        <w:rPr>
          <w:b/>
          <w:bCs/>
          <w:lang w:bidi="he-IL"/>
        </w:rPr>
        <w:t>contributor_level</w:t>
      </w:r>
      <w:proofErr w:type="spellEnd"/>
      <w:r>
        <w:rPr>
          <w:lang w:bidi="he-IL"/>
        </w:rPr>
        <w:t>”: a scaled contributor influence level that should be presented to client. An integer, higher means higher influence, ranges from 0 to “</w:t>
      </w:r>
      <w:proofErr w:type="spellStart"/>
      <w:r>
        <w:rPr>
          <w:lang w:bidi="he-IL"/>
        </w:rPr>
        <w:t>contributor_level_max</w:t>
      </w:r>
      <w:proofErr w:type="spellEnd"/>
      <w:r>
        <w:rPr>
          <w:lang w:bidi="he-IL"/>
        </w:rPr>
        <w:t>”</w:t>
      </w:r>
    </w:p>
    <w:p w14:paraId="025F00D5" w14:textId="77777777" w:rsidR="00DD46D5" w:rsidRPr="00AD15BF" w:rsidRDefault="00DD46D5" w:rsidP="00DD46D5">
      <w:pPr>
        <w:pStyle w:val="ListParagraph"/>
        <w:numPr>
          <w:ilvl w:val="1"/>
          <w:numId w:val="18"/>
        </w:numPr>
        <w:rPr>
          <w:highlight w:val="white"/>
          <w:lang w:bidi="he-IL"/>
        </w:rPr>
      </w:pPr>
      <w:r>
        <w:rPr>
          <w:lang w:bidi="he-IL"/>
        </w:rPr>
        <w:t>“</w:t>
      </w:r>
      <w:proofErr w:type="spellStart"/>
      <w:r w:rsidRPr="005D5DFC">
        <w:rPr>
          <w:b/>
          <w:bCs/>
          <w:lang w:bidi="he-IL"/>
        </w:rPr>
        <w:t>contributor</w:t>
      </w:r>
      <w:r>
        <w:rPr>
          <w:b/>
          <w:bCs/>
          <w:lang w:bidi="he-IL"/>
        </w:rPr>
        <w:t>_</w:t>
      </w:r>
      <w:r w:rsidRPr="005D5DFC">
        <w:rPr>
          <w:b/>
          <w:bCs/>
          <w:lang w:bidi="he-IL"/>
        </w:rPr>
        <w:t>level</w:t>
      </w:r>
      <w:r>
        <w:rPr>
          <w:b/>
          <w:bCs/>
          <w:lang w:bidi="he-IL"/>
        </w:rPr>
        <w:t>_</w:t>
      </w:r>
      <w:r w:rsidRPr="005D5DFC">
        <w:rPr>
          <w:b/>
          <w:bCs/>
          <w:lang w:bidi="he-IL"/>
        </w:rPr>
        <w:t>max</w:t>
      </w:r>
      <w:proofErr w:type="spellEnd"/>
      <w:r>
        <w:rPr>
          <w:lang w:bidi="he-IL"/>
        </w:rPr>
        <w:t>”: an integer with the maximal level of influence. The scaling range of this influence level. Can be controlled by “</w:t>
      </w:r>
      <w:proofErr w:type="spellStart"/>
      <w:r>
        <w:rPr>
          <w:lang w:bidi="he-IL"/>
        </w:rPr>
        <w:t>max_threshold</w:t>
      </w:r>
      <w:proofErr w:type="spellEnd"/>
      <w:r>
        <w:rPr>
          <w:lang w:bidi="he-IL"/>
        </w:rPr>
        <w:t>” and “</w:t>
      </w:r>
      <w:proofErr w:type="spellStart"/>
      <w:r>
        <w:rPr>
          <w:lang w:bidi="he-IL"/>
        </w:rPr>
        <w:t>num_groups</w:t>
      </w:r>
      <w:proofErr w:type="spellEnd"/>
      <w:r>
        <w:rPr>
          <w:lang w:bidi="he-IL"/>
        </w:rPr>
        <w:t xml:space="preserve">” in the </w:t>
      </w:r>
      <w:proofErr w:type="spellStart"/>
      <w:r>
        <w:rPr>
          <w:lang w:bidi="he-IL"/>
        </w:rPr>
        <w:t>amconfig</w:t>
      </w:r>
      <w:proofErr w:type="spellEnd"/>
      <w:r>
        <w:rPr>
          <w:lang w:bidi="he-IL"/>
        </w:rPr>
        <w:t xml:space="preserve"> </w:t>
      </w:r>
      <w:proofErr w:type="spellStart"/>
      <w:r>
        <w:rPr>
          <w:lang w:bidi="he-IL"/>
        </w:rPr>
        <w:t>explainability</w:t>
      </w:r>
      <w:proofErr w:type="spellEnd"/>
      <w:r>
        <w:rPr>
          <w:lang w:bidi="he-IL"/>
        </w:rPr>
        <w:t xml:space="preserve"> settings.</w:t>
      </w:r>
    </w:p>
    <w:p w14:paraId="11AFAB60" w14:textId="77777777" w:rsidR="00DD46D5" w:rsidRPr="00755821" w:rsidRDefault="00DD46D5" w:rsidP="00DD46D5">
      <w:pPr>
        <w:pStyle w:val="ListParagraph"/>
        <w:numPr>
          <w:ilvl w:val="1"/>
          <w:numId w:val="18"/>
        </w:numPr>
        <w:rPr>
          <w:highlight w:val="white"/>
          <w:lang w:bidi="he-IL"/>
        </w:rPr>
      </w:pPr>
      <w:r>
        <w:rPr>
          <w:lang w:bidi="he-IL"/>
        </w:rPr>
        <w:t>“</w:t>
      </w:r>
      <w:proofErr w:type="spellStart"/>
      <w:r w:rsidRPr="00DE470E">
        <w:rPr>
          <w:b/>
          <w:bCs/>
          <w:lang w:bidi="he-IL"/>
        </w:rPr>
        <w:t>contributor_records</w:t>
      </w:r>
      <w:proofErr w:type="spellEnd"/>
      <w:r>
        <w:rPr>
          <w:lang w:bidi="he-IL"/>
        </w:rPr>
        <w:t>”: an array of references in the EMR that relates to this contributor concept/group. Each element will contain those fields:</w:t>
      </w:r>
    </w:p>
    <w:p w14:paraId="1B4E2AA2" w14:textId="77777777" w:rsidR="00DD46D5" w:rsidRDefault="00DD46D5" w:rsidP="00DD46D5">
      <w:pPr>
        <w:pStyle w:val="ListParagraph"/>
        <w:numPr>
          <w:ilvl w:val="2"/>
          <w:numId w:val="18"/>
        </w:numPr>
        <w:rPr>
          <w:highlight w:val="white"/>
          <w:lang w:bidi="he-IL"/>
        </w:rPr>
      </w:pPr>
      <w:r>
        <w:rPr>
          <w:highlight w:val="white"/>
          <w:lang w:bidi="he-IL"/>
        </w:rPr>
        <w:t>“</w:t>
      </w:r>
      <w:r w:rsidRPr="00205D44">
        <w:rPr>
          <w:b/>
          <w:bCs/>
          <w:highlight w:val="white"/>
          <w:lang w:bidi="he-IL"/>
        </w:rPr>
        <w:t>signal</w:t>
      </w:r>
      <w:r>
        <w:rPr>
          <w:highlight w:val="white"/>
          <w:lang w:bidi="he-IL"/>
        </w:rPr>
        <w:t>”: name of the signal or “Age”, “Gender”, name of the feature if it’s based on single feature (mainly age, gender are contributor groups with single feature).</w:t>
      </w:r>
    </w:p>
    <w:p w14:paraId="20C653E0" w14:textId="77777777" w:rsidR="00DD46D5" w:rsidRDefault="00DD46D5" w:rsidP="00DD46D5">
      <w:pPr>
        <w:pStyle w:val="ListParagraph"/>
        <w:numPr>
          <w:ilvl w:val="2"/>
          <w:numId w:val="18"/>
        </w:numPr>
        <w:rPr>
          <w:highlight w:val="white"/>
          <w:lang w:bidi="he-IL"/>
        </w:rPr>
      </w:pPr>
      <w:r>
        <w:rPr>
          <w:highlight w:val="white"/>
          <w:lang w:bidi="he-IL"/>
        </w:rPr>
        <w:t>“</w:t>
      </w:r>
      <w:r w:rsidRPr="004142E0">
        <w:rPr>
          <w:b/>
          <w:bCs/>
          <w:lang w:bidi="he-IL"/>
        </w:rPr>
        <w:t>timestamp</w:t>
      </w:r>
      <w:r>
        <w:rPr>
          <w:highlight w:val="white"/>
          <w:lang w:bidi="he-IL"/>
        </w:rPr>
        <w:t>”: an array of numeric timestamps that relate to this signal if applicable. Can be empty array.</w:t>
      </w:r>
    </w:p>
    <w:p w14:paraId="738C8386" w14:textId="77777777" w:rsidR="00DD46D5" w:rsidRDefault="00DD46D5" w:rsidP="00DD46D5">
      <w:pPr>
        <w:pStyle w:val="ListParagraph"/>
        <w:numPr>
          <w:ilvl w:val="2"/>
          <w:numId w:val="18"/>
        </w:numPr>
        <w:rPr>
          <w:highlight w:val="white"/>
          <w:lang w:bidi="he-IL"/>
        </w:rPr>
      </w:pPr>
      <w:r>
        <w:rPr>
          <w:highlight w:val="white"/>
          <w:lang w:bidi="he-IL"/>
        </w:rPr>
        <w:t>“</w:t>
      </w:r>
      <w:r w:rsidRPr="00A6274F">
        <w:rPr>
          <w:b/>
          <w:bCs/>
          <w:highlight w:val="white"/>
          <w:lang w:bidi="he-IL"/>
        </w:rPr>
        <w:t>value</w:t>
      </w:r>
      <w:r>
        <w:rPr>
          <w:highlight w:val="white"/>
          <w:lang w:bidi="he-IL"/>
        </w:rPr>
        <w:t>”: an array of string values of the signal. If the signal is numeric, 6 digits will be presented.</w:t>
      </w:r>
    </w:p>
    <w:p w14:paraId="709EB2FF" w14:textId="77777777" w:rsidR="00DD46D5" w:rsidRPr="00936836" w:rsidRDefault="00DD46D5" w:rsidP="00DD46D5">
      <w:pPr>
        <w:pStyle w:val="ListParagraph"/>
        <w:numPr>
          <w:ilvl w:val="1"/>
          <w:numId w:val="18"/>
        </w:numPr>
        <w:rPr>
          <w:highlight w:val="white"/>
          <w:lang w:bidi="he-IL"/>
        </w:rPr>
      </w:pPr>
      <w:r>
        <w:rPr>
          <w:highlight w:val="white"/>
          <w:lang w:bidi="he-IL"/>
        </w:rPr>
        <w:t>“</w:t>
      </w:r>
      <w:proofErr w:type="spellStart"/>
      <w:r w:rsidRPr="000676CD">
        <w:rPr>
          <w:b/>
          <w:bCs/>
          <w:lang w:bidi="he-IL"/>
        </w:rPr>
        <w:t>contributor_records_info</w:t>
      </w:r>
      <w:proofErr w:type="spellEnd"/>
      <w:r>
        <w:rPr>
          <w:lang w:bidi="he-IL"/>
        </w:rPr>
        <w:t>”- an element that contains meta data information on the contributor records. It will contain those fields.</w:t>
      </w:r>
    </w:p>
    <w:p w14:paraId="1345E2A4" w14:textId="77777777" w:rsidR="00DD46D5" w:rsidRDefault="00DD46D5" w:rsidP="00DD46D5">
      <w:pPr>
        <w:pStyle w:val="ListParagraph"/>
        <w:numPr>
          <w:ilvl w:val="2"/>
          <w:numId w:val="18"/>
        </w:numPr>
        <w:rPr>
          <w:highlight w:val="white"/>
          <w:lang w:bidi="he-IL"/>
        </w:rPr>
      </w:pPr>
      <w:r>
        <w:rPr>
          <w:highlight w:val="white"/>
          <w:lang w:bidi="he-IL"/>
        </w:rPr>
        <w:t>“</w:t>
      </w:r>
      <w:proofErr w:type="spellStart"/>
      <w:r w:rsidRPr="00936836">
        <w:rPr>
          <w:b/>
          <w:bCs/>
          <w:lang w:bidi="he-IL"/>
        </w:rPr>
        <w:t>contributer_max_time</w:t>
      </w:r>
      <w:proofErr w:type="spellEnd"/>
      <w:r>
        <w:rPr>
          <w:highlight w:val="white"/>
          <w:lang w:bidi="he-IL"/>
        </w:rPr>
        <w:t>”: Will present a numeric integer with the time window limit that was used to fetch the contributor records</w:t>
      </w:r>
    </w:p>
    <w:p w14:paraId="7B1466BF" w14:textId="77777777" w:rsidR="00DD46D5" w:rsidRPr="00B72E64" w:rsidRDefault="00DD46D5" w:rsidP="00DD46D5">
      <w:pPr>
        <w:pStyle w:val="ListParagraph"/>
        <w:numPr>
          <w:ilvl w:val="2"/>
          <w:numId w:val="18"/>
        </w:numPr>
        <w:rPr>
          <w:highlight w:val="white"/>
          <w:lang w:bidi="he-IL"/>
        </w:rPr>
      </w:pPr>
      <w:r>
        <w:rPr>
          <w:highlight w:val="white"/>
          <w:lang w:bidi="he-IL"/>
        </w:rPr>
        <w:t>“</w:t>
      </w:r>
      <w:proofErr w:type="spellStart"/>
      <w:r w:rsidRPr="00E54430">
        <w:rPr>
          <w:b/>
          <w:bCs/>
          <w:lang w:bidi="he-IL"/>
        </w:rPr>
        <w:t>contributer_max_time_unit</w:t>
      </w:r>
      <w:proofErr w:type="spellEnd"/>
      <w:r>
        <w:rPr>
          <w:lang w:bidi="he-IL"/>
        </w:rPr>
        <w:t xml:space="preserve">”: the unit that relates to the </w:t>
      </w:r>
      <w:proofErr w:type="spellStart"/>
      <w:r>
        <w:rPr>
          <w:lang w:bidi="he-IL"/>
        </w:rPr>
        <w:t>contributor_max_time</w:t>
      </w:r>
      <w:proofErr w:type="spellEnd"/>
      <w:r>
        <w:rPr>
          <w:lang w:bidi="he-IL"/>
        </w:rPr>
        <w:t>. Mainly “Days”</w:t>
      </w:r>
    </w:p>
    <w:p w14:paraId="58B69DEE" w14:textId="77777777" w:rsidR="00DD46D5" w:rsidRPr="00703C61" w:rsidRDefault="00DD46D5" w:rsidP="00DD46D5">
      <w:pPr>
        <w:pStyle w:val="ListParagraph"/>
        <w:numPr>
          <w:ilvl w:val="2"/>
          <w:numId w:val="18"/>
        </w:numPr>
        <w:rPr>
          <w:highlight w:val="white"/>
          <w:lang w:bidi="he-IL"/>
        </w:rPr>
      </w:pPr>
      <w:r>
        <w:rPr>
          <w:lang w:bidi="he-IL"/>
        </w:rPr>
        <w:t>“</w:t>
      </w:r>
      <w:proofErr w:type="spellStart"/>
      <w:r w:rsidRPr="00BF37A4">
        <w:rPr>
          <w:b/>
          <w:bCs/>
          <w:lang w:bidi="he-IL"/>
        </w:rPr>
        <w:t>contributor_max_count</w:t>
      </w:r>
      <w:proofErr w:type="spellEnd"/>
      <w:r>
        <w:rPr>
          <w:lang w:bidi="he-IL"/>
        </w:rPr>
        <w:t>”: The limit on how many records we will fetch for this signal, from the most recent timestamps.</w:t>
      </w:r>
    </w:p>
    <w:p w14:paraId="70D586B4" w14:textId="77777777" w:rsidR="00DD46D5" w:rsidRDefault="00DD46D5" w:rsidP="00DD46D5">
      <w:pPr>
        <w:pStyle w:val="Heading3"/>
        <w:rPr>
          <w:highlight w:val="white"/>
          <w:lang w:bidi="he-IL"/>
        </w:rPr>
      </w:pPr>
      <w:bookmarkStart w:id="137" w:name="_Toc137627659"/>
      <w:proofErr w:type="spellStart"/>
      <w:r>
        <w:rPr>
          <w:highlight w:val="white"/>
          <w:lang w:bidi="he-IL"/>
        </w:rPr>
        <w:t>CalculateByType</w:t>
      </w:r>
      <w:proofErr w:type="spellEnd"/>
      <w:r>
        <w:rPr>
          <w:highlight w:val="white"/>
          <w:lang w:bidi="he-IL"/>
        </w:rPr>
        <w:t xml:space="preserve"> API flow</w:t>
      </w:r>
      <w:bookmarkEnd w:id="137"/>
    </w:p>
    <w:p w14:paraId="4A9DA006"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 xml:space="preserve">The </w:t>
      </w:r>
      <w:proofErr w:type="spellStart"/>
      <w:r w:rsidRPr="007746DC">
        <w:rPr>
          <w:rFonts w:cs="Arial"/>
          <w:sz w:val="22"/>
          <w:szCs w:val="22"/>
          <w:lang w:eastAsia="he-IL" w:bidi="he-IL"/>
        </w:rPr>
        <w:t>CalculateByType</w:t>
      </w:r>
      <w:proofErr w:type="spellEnd"/>
      <w:r w:rsidRPr="007746DC">
        <w:rPr>
          <w:rFonts w:cs="Arial"/>
          <w:sz w:val="22"/>
          <w:szCs w:val="22"/>
          <w:lang w:eastAsia="he-IL" w:bidi="he-IL"/>
        </w:rPr>
        <w:t xml:space="preserve"> goes through those steps:</w:t>
      </w:r>
    </w:p>
    <w:p w14:paraId="1C10F11B"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 xml:space="preserve">1. Not valid </w:t>
      </w:r>
      <w:proofErr w:type="spellStart"/>
      <w:r w:rsidRPr="007746DC">
        <w:rPr>
          <w:rFonts w:cs="Arial"/>
          <w:sz w:val="22"/>
          <w:szCs w:val="22"/>
          <w:lang w:eastAsia="he-IL" w:bidi="he-IL"/>
        </w:rPr>
        <w:t>json</w:t>
      </w:r>
      <w:proofErr w:type="spellEnd"/>
      <w:r w:rsidRPr="007746DC">
        <w:rPr>
          <w:rFonts w:cs="Arial"/>
          <w:sz w:val="22"/>
          <w:szCs w:val="22"/>
          <w:lang w:eastAsia="he-IL" w:bidi="he-IL"/>
        </w:rPr>
        <w:t xml:space="preserve"> - "ERROR: Could not parse request as a valid </w:t>
      </w:r>
      <w:proofErr w:type="spellStart"/>
      <w:r w:rsidRPr="007746DC">
        <w:rPr>
          <w:rFonts w:cs="Arial"/>
          <w:sz w:val="22"/>
          <w:szCs w:val="22"/>
          <w:lang w:eastAsia="he-IL" w:bidi="he-IL"/>
        </w:rPr>
        <w:t>json</w:t>
      </w:r>
      <w:proofErr w:type="spellEnd"/>
      <w:r w:rsidRPr="007746DC">
        <w:rPr>
          <w:rFonts w:cs="Arial"/>
          <w:sz w:val="22"/>
          <w:szCs w:val="22"/>
          <w:lang w:eastAsia="he-IL" w:bidi="he-IL"/>
        </w:rPr>
        <w:t>" and exits</w:t>
      </w:r>
    </w:p>
    <w:p w14:paraId="50FE5400"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2. Check the request type - "ERROR: missing type request". "type" should be "request"</w:t>
      </w:r>
    </w:p>
    <w:p w14:paraId="47E970DF"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 xml:space="preserve">3. Check for </w:t>
      </w:r>
      <w:proofErr w:type="spellStart"/>
      <w:r w:rsidRPr="007746DC">
        <w:rPr>
          <w:rFonts w:cs="Arial"/>
          <w:sz w:val="22"/>
          <w:szCs w:val="22"/>
          <w:lang w:eastAsia="he-IL" w:bidi="he-IL"/>
        </w:rPr>
        <w:t>request_id</w:t>
      </w:r>
      <w:proofErr w:type="spellEnd"/>
      <w:r w:rsidRPr="007746DC">
        <w:rPr>
          <w:rFonts w:cs="Arial"/>
          <w:sz w:val="22"/>
          <w:szCs w:val="22"/>
          <w:lang w:eastAsia="he-IL" w:bidi="he-IL"/>
        </w:rPr>
        <w:t xml:space="preserve"> - "ERROR: no </w:t>
      </w:r>
      <w:proofErr w:type="spellStart"/>
      <w:r w:rsidRPr="007746DC">
        <w:rPr>
          <w:rFonts w:cs="Arial"/>
          <w:sz w:val="22"/>
          <w:szCs w:val="22"/>
          <w:lang w:eastAsia="he-IL" w:bidi="he-IL"/>
        </w:rPr>
        <w:t>request_id</w:t>
      </w:r>
      <w:proofErr w:type="spellEnd"/>
      <w:r w:rsidRPr="007746DC">
        <w:rPr>
          <w:rFonts w:cs="Arial"/>
          <w:sz w:val="22"/>
          <w:szCs w:val="22"/>
          <w:lang w:eastAsia="he-IL" w:bidi="he-IL"/>
        </w:rPr>
        <w:t xml:space="preserve"> provided"</w:t>
      </w:r>
    </w:p>
    <w:p w14:paraId="619BF1ED"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4. Checks it has "requests" - "ERROR: missing actual requests in request XXX"</w:t>
      </w:r>
    </w:p>
    <w:p w14:paraId="369D05E9"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lastRenderedPageBreak/>
        <w:t xml:space="preserve">5. If "load" is turned on. Will call </w:t>
      </w:r>
      <w:proofErr w:type="spellStart"/>
      <w:r w:rsidRPr="007746DC">
        <w:rPr>
          <w:rFonts w:cs="Arial"/>
          <w:sz w:val="22"/>
          <w:szCs w:val="22"/>
          <w:lang w:eastAsia="he-IL" w:bidi="he-IL"/>
        </w:rPr>
        <w:t>AddDataByType</w:t>
      </w:r>
      <w:proofErr w:type="spellEnd"/>
      <w:r w:rsidRPr="007746DC">
        <w:rPr>
          <w:rFonts w:cs="Arial"/>
          <w:sz w:val="22"/>
          <w:szCs w:val="22"/>
          <w:lang w:eastAsia="he-IL" w:bidi="he-IL"/>
        </w:rPr>
        <w:t>. If there is error in data load - "ERROR: error when loading data for patient id XXX"</w:t>
      </w:r>
    </w:p>
    <w:p w14:paraId="40F89C4D"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 xml:space="preserve">6. Checks </w:t>
      </w:r>
      <w:proofErr w:type="spellStart"/>
      <w:r w:rsidRPr="007746DC">
        <w:rPr>
          <w:rFonts w:cs="Arial"/>
          <w:sz w:val="22"/>
          <w:szCs w:val="22"/>
          <w:lang w:eastAsia="he-IL" w:bidi="he-IL"/>
        </w:rPr>
        <w:t>patient_id</w:t>
      </w:r>
      <w:proofErr w:type="spellEnd"/>
      <w:r w:rsidRPr="007746DC">
        <w:rPr>
          <w:rFonts w:cs="Arial"/>
          <w:sz w:val="22"/>
          <w:szCs w:val="22"/>
          <w:lang w:eastAsia="he-IL" w:bidi="he-IL"/>
        </w:rPr>
        <w:t xml:space="preserve"> and requested time. patient is integer &gt;0. time is valid time in years 1950-3000. No testing of valid date. - "ERROR: BAD request patient id or time : failed in inserting </w:t>
      </w:r>
      <w:proofErr w:type="spellStart"/>
      <w:r w:rsidRPr="007746DC">
        <w:rPr>
          <w:rFonts w:cs="Arial"/>
          <w:sz w:val="22"/>
          <w:szCs w:val="22"/>
          <w:lang w:eastAsia="he-IL" w:bidi="he-IL"/>
        </w:rPr>
        <w:t>pid</w:t>
      </w:r>
      <w:proofErr w:type="spellEnd"/>
      <w:r w:rsidRPr="007746DC">
        <w:rPr>
          <w:rFonts w:cs="Arial"/>
          <w:sz w:val="22"/>
          <w:szCs w:val="22"/>
          <w:lang w:eastAsia="he-IL" w:bidi="he-IL"/>
        </w:rPr>
        <w:t>: "</w:t>
      </w:r>
    </w:p>
    <w:p w14:paraId="1C911BF4"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7. Checks eligibility before model - no errors</w:t>
      </w:r>
    </w:p>
    <w:p w14:paraId="05EA1B4A"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 xml:space="preserve">8. Apply model - if something is wrong (bug). "Failed getting scores in </w:t>
      </w:r>
      <w:proofErr w:type="spellStart"/>
      <w:r w:rsidRPr="007746DC">
        <w:rPr>
          <w:rFonts w:cs="Arial"/>
          <w:sz w:val="22"/>
          <w:szCs w:val="22"/>
          <w:lang w:eastAsia="he-IL" w:bidi="he-IL"/>
        </w:rPr>
        <w:t>AlgoMarker</w:t>
      </w:r>
      <w:proofErr w:type="spellEnd"/>
      <w:r w:rsidRPr="007746DC">
        <w:rPr>
          <w:rFonts w:cs="Arial"/>
          <w:sz w:val="22"/>
          <w:szCs w:val="22"/>
          <w:lang w:eastAsia="he-IL" w:bidi="he-IL"/>
        </w:rPr>
        <w:t>"</w:t>
      </w:r>
    </w:p>
    <w:p w14:paraId="0125897A"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9. Checks eligibility after model - no errors</w:t>
      </w:r>
    </w:p>
    <w:p w14:paraId="1817CB83"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10. If one of the eligibility testes crashed - "ERROR: sanity tests crashed"</w:t>
      </w:r>
    </w:p>
    <w:p w14:paraId="63E73149"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 xml:space="preserve">11. If one of the tests didn't pass - "Custom/configurable message by the </w:t>
      </w:r>
      <w:proofErr w:type="spellStart"/>
      <w:r w:rsidRPr="007746DC">
        <w:rPr>
          <w:rFonts w:cs="Arial"/>
          <w:sz w:val="22"/>
          <w:szCs w:val="22"/>
          <w:lang w:eastAsia="he-IL" w:bidi="he-IL"/>
        </w:rPr>
        <w:t>AlgoMarker</w:t>
      </w:r>
      <w:proofErr w:type="spellEnd"/>
      <w:r w:rsidRPr="007746DC">
        <w:rPr>
          <w:rFonts w:cs="Arial"/>
          <w:sz w:val="22"/>
          <w:szCs w:val="22"/>
          <w:lang w:eastAsia="he-IL" w:bidi="he-IL"/>
        </w:rPr>
        <w:t>"</w:t>
      </w:r>
    </w:p>
    <w:p w14:paraId="375ABAEA" w14:textId="77777777" w:rsidR="00DD46D5" w:rsidRPr="007746DC" w:rsidRDefault="00DD46D5" w:rsidP="00DD46D5">
      <w:pPr>
        <w:rPr>
          <w:rFonts w:cs="Arial"/>
          <w:sz w:val="22"/>
          <w:szCs w:val="22"/>
          <w:lang w:eastAsia="he-IL" w:bidi="he-IL"/>
        </w:rPr>
      </w:pPr>
      <w:r w:rsidRPr="007746DC">
        <w:rPr>
          <w:rFonts w:cs="Arial"/>
          <w:sz w:val="22"/>
          <w:szCs w:val="22"/>
          <w:lang w:eastAsia="he-IL" w:bidi="he-IL"/>
        </w:rPr>
        <w:t xml:space="preserve">12. If export field is not in current request </w:t>
      </w:r>
      <w:proofErr w:type="spellStart"/>
      <w:r w:rsidRPr="007746DC">
        <w:rPr>
          <w:rFonts w:cs="Arial"/>
          <w:sz w:val="22"/>
          <w:szCs w:val="22"/>
          <w:lang w:eastAsia="he-IL" w:bidi="he-IL"/>
        </w:rPr>
        <w:t>respose</w:t>
      </w:r>
      <w:proofErr w:type="spellEnd"/>
      <w:r w:rsidRPr="007746DC">
        <w:rPr>
          <w:rFonts w:cs="Arial"/>
          <w:sz w:val="22"/>
          <w:szCs w:val="22"/>
          <w:lang w:eastAsia="he-IL" w:bidi="he-IL"/>
        </w:rPr>
        <w:t>: "ERROR: did not get result for field"</w:t>
      </w:r>
    </w:p>
    <w:p w14:paraId="2EC168B1" w14:textId="77777777" w:rsidR="00DD46D5" w:rsidRDefault="00DD46D5" w:rsidP="00DD46D5">
      <w:pPr>
        <w:rPr>
          <w:rFonts w:cs="Arial"/>
          <w:sz w:val="22"/>
          <w:szCs w:val="22"/>
          <w:lang w:eastAsia="he-IL" w:bidi="he-IL"/>
        </w:rPr>
      </w:pPr>
      <w:r w:rsidRPr="007746DC">
        <w:rPr>
          <w:rFonts w:cs="Arial"/>
          <w:sz w:val="22"/>
          <w:szCs w:val="22"/>
          <w:lang w:eastAsia="he-IL" w:bidi="he-IL"/>
        </w:rPr>
        <w:t>13. If export requested prediction channel that doesn't exists - "ERROR: prediction channel"</w:t>
      </w:r>
    </w:p>
    <w:p w14:paraId="4CDA254B" w14:textId="77777777" w:rsidR="00DD46D5" w:rsidRDefault="00DD46D5" w:rsidP="00DD46D5">
      <w:pPr>
        <w:pStyle w:val="Heading3"/>
        <w:rPr>
          <w:lang w:eastAsia="he-IL" w:bidi="he-IL"/>
        </w:rPr>
      </w:pPr>
      <w:bookmarkStart w:id="138" w:name="_Toc137627660"/>
      <w:r>
        <w:rPr>
          <w:lang w:eastAsia="he-IL" w:bidi="he-IL"/>
        </w:rPr>
        <w:t>Error codes:</w:t>
      </w:r>
      <w:bookmarkEnd w:id="138"/>
    </w:p>
    <w:p w14:paraId="67D583AA" w14:textId="77777777" w:rsidR="00DD46D5" w:rsidRPr="00FE029F" w:rsidRDefault="00DD46D5" w:rsidP="00DD46D5">
      <w:pPr>
        <w:rPr>
          <w:lang w:eastAsia="he-IL" w:bidi="he-IL"/>
        </w:rPr>
      </w:pPr>
      <w:r>
        <w:t xml:space="preserve">List of error codes and description of error codes can be found in here: </w:t>
      </w:r>
      <w:hyperlink r:id="rId17" w:tgtFrame="_blank" w:history="1">
        <w:r>
          <w:rPr>
            <w:rStyle w:val="normaltextrun"/>
            <w:rFonts w:ascii="Calibri" w:hAnsi="Calibri" w:cs="Calibri"/>
            <w:color w:val="0563C1"/>
            <w:sz w:val="22"/>
            <w:szCs w:val="22"/>
            <w:u w:val="single"/>
            <w:shd w:val="clear" w:color="auto" w:fill="FFFFFF"/>
          </w:rPr>
          <w:t>error_codes.xlsx</w:t>
        </w:r>
      </w:hyperlink>
    </w:p>
    <w:p w14:paraId="0528ED4C" w14:textId="77777777" w:rsidR="00DD46D5" w:rsidRDefault="00DD46D5" w:rsidP="00DD46D5">
      <w:pPr>
        <w:pStyle w:val="Heading2"/>
      </w:pPr>
      <w:bookmarkStart w:id="139" w:name="_Toc137627661"/>
      <w:bookmarkStart w:id="140" w:name="_Toc336259007"/>
      <w:r>
        <w:t>Runtime Decomposition</w:t>
      </w:r>
      <w:bookmarkEnd w:id="139"/>
    </w:p>
    <w:p w14:paraId="0E243C9A"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When using an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things happen in the following manner:</w:t>
      </w:r>
    </w:p>
    <w:p w14:paraId="1F359812" w14:textId="77777777" w:rsidR="00DD46D5" w:rsidRDefault="00DD46D5" w:rsidP="00DD46D5">
      <w:pPr>
        <w:pStyle w:val="ListParagraph"/>
        <w:numPr>
          <w:ilvl w:val="0"/>
          <w:numId w:val="21"/>
        </w:numPr>
      </w:pPr>
      <w:r w:rsidRPr="00DA25D6">
        <w:rPr>
          <w:sz w:val="22"/>
          <w:szCs w:val="22"/>
        </w:rPr>
        <w:t xml:space="preserve">Create and allocate a new </w:t>
      </w:r>
      <w:proofErr w:type="spellStart"/>
      <w:r w:rsidRPr="00DA25D6">
        <w:rPr>
          <w:sz w:val="22"/>
          <w:szCs w:val="22"/>
        </w:rPr>
        <w:t>AlgoMarker</w:t>
      </w:r>
      <w:proofErr w:type="spellEnd"/>
      <w:r w:rsidRPr="00DA25D6">
        <w:rPr>
          <w:sz w:val="22"/>
          <w:szCs w:val="22"/>
        </w:rPr>
        <w:t xml:space="preserve"> </w:t>
      </w:r>
      <w:r>
        <w:t>(</w:t>
      </w:r>
      <w:proofErr w:type="spellStart"/>
      <w:r>
        <w:rPr>
          <w:rFonts w:ascii="Consolas" w:hAnsi="Consolas" w:cs="Consolas"/>
          <w:color w:val="000000"/>
          <w:sz w:val="19"/>
          <w:szCs w:val="19"/>
          <w:highlight w:val="white"/>
          <w:lang w:bidi="he-IL"/>
        </w:rPr>
        <w:t>AM_API_Create</w:t>
      </w:r>
      <w:proofErr w:type="spellEnd"/>
      <w:r>
        <w:t>)</w:t>
      </w:r>
    </w:p>
    <w:p w14:paraId="66179FE3" w14:textId="77777777" w:rsidR="00DD46D5" w:rsidRDefault="00DD46D5" w:rsidP="00DD46D5">
      <w:pPr>
        <w:pStyle w:val="ListParagraph"/>
        <w:numPr>
          <w:ilvl w:val="0"/>
          <w:numId w:val="21"/>
        </w:numPr>
      </w:pPr>
      <w:r w:rsidRPr="00DA25D6">
        <w:rPr>
          <w:sz w:val="22"/>
          <w:szCs w:val="22"/>
        </w:rPr>
        <w:t xml:space="preserve">Load the </w:t>
      </w:r>
      <w:proofErr w:type="spellStart"/>
      <w:r w:rsidRPr="00DA25D6">
        <w:rPr>
          <w:sz w:val="22"/>
          <w:szCs w:val="22"/>
        </w:rPr>
        <w:t>AlgoMarker</w:t>
      </w:r>
      <w:proofErr w:type="spellEnd"/>
      <w:r w:rsidRPr="00DA25D6">
        <w:rPr>
          <w:sz w:val="22"/>
          <w:szCs w:val="22"/>
        </w:rPr>
        <w:t xml:space="preserve">, one can pass a string representing a config file name for it </w:t>
      </w:r>
      <w:r>
        <w:t>(</w:t>
      </w:r>
      <w:proofErr w:type="spellStart"/>
      <w:r>
        <w:rPr>
          <w:rFonts w:ascii="Consolas" w:hAnsi="Consolas" w:cs="Consolas"/>
          <w:color w:val="000000"/>
          <w:sz w:val="19"/>
          <w:szCs w:val="19"/>
          <w:highlight w:val="white"/>
          <w:lang w:bidi="he-IL"/>
        </w:rPr>
        <w:t>AM_API_Load</w:t>
      </w:r>
      <w:proofErr w:type="spellEnd"/>
      <w:r>
        <w:t>)</w:t>
      </w:r>
    </w:p>
    <w:p w14:paraId="335DADE5" w14:textId="77777777" w:rsidR="00DD46D5" w:rsidRPr="00DA25D6" w:rsidRDefault="00DD46D5" w:rsidP="00DD46D5">
      <w:pPr>
        <w:pStyle w:val="ListParagraph"/>
        <w:numPr>
          <w:ilvl w:val="0"/>
          <w:numId w:val="21"/>
        </w:numPr>
        <w:rPr>
          <w:sz w:val="22"/>
          <w:szCs w:val="22"/>
        </w:rPr>
      </w:pPr>
      <w:r w:rsidRPr="26962418">
        <w:rPr>
          <w:sz w:val="22"/>
          <w:szCs w:val="22"/>
        </w:rPr>
        <w:t xml:space="preserve">Add data to the </w:t>
      </w:r>
      <w:proofErr w:type="spellStart"/>
      <w:r w:rsidRPr="26962418">
        <w:rPr>
          <w:sz w:val="22"/>
          <w:szCs w:val="22"/>
        </w:rPr>
        <w:t>AlgoMarker</w:t>
      </w:r>
      <w:proofErr w:type="spellEnd"/>
      <w:r w:rsidRPr="26962418">
        <w:rPr>
          <w:sz w:val="22"/>
          <w:szCs w:val="22"/>
        </w:rPr>
        <w:t xml:space="preserve"> using the </w:t>
      </w:r>
      <w:proofErr w:type="spellStart"/>
      <w:r w:rsidRPr="26962418">
        <w:rPr>
          <w:rFonts w:ascii="Consolas" w:hAnsi="Consolas" w:cs="Consolas"/>
          <w:color w:val="000000" w:themeColor="text1"/>
          <w:sz w:val="19"/>
          <w:szCs w:val="19"/>
          <w:highlight w:val="white"/>
          <w:lang w:bidi="he-IL"/>
        </w:rPr>
        <w:t>AM_API_AddDataByType</w:t>
      </w:r>
      <w:proofErr w:type="spellEnd"/>
      <w:r>
        <w:t xml:space="preserve"> </w:t>
      </w:r>
      <w:r w:rsidRPr="26962418">
        <w:rPr>
          <w:sz w:val="22"/>
          <w:szCs w:val="22"/>
        </w:rPr>
        <w:t xml:space="preserve">API. The loaded data can be for a single patient, or for several ones (a batch). Several </w:t>
      </w:r>
      <w:proofErr w:type="spellStart"/>
      <w:r w:rsidRPr="26962418">
        <w:rPr>
          <w:sz w:val="22"/>
          <w:szCs w:val="22"/>
        </w:rPr>
        <w:t>AddDataByType</w:t>
      </w:r>
      <w:proofErr w:type="spellEnd"/>
      <w:r w:rsidRPr="26962418">
        <w:rPr>
          <w:sz w:val="22"/>
          <w:szCs w:val="22"/>
        </w:rPr>
        <w:t xml:space="preserve"> calls can be made one after the other in order to load more and more data into the </w:t>
      </w:r>
      <w:proofErr w:type="spellStart"/>
      <w:r w:rsidRPr="26962418">
        <w:rPr>
          <w:sz w:val="22"/>
          <w:szCs w:val="22"/>
        </w:rPr>
        <w:t>AlgoMarker</w:t>
      </w:r>
      <w:proofErr w:type="spellEnd"/>
      <w:r w:rsidRPr="26962418">
        <w:rPr>
          <w:sz w:val="22"/>
          <w:szCs w:val="22"/>
        </w:rPr>
        <w:t>. This data will later be used to request scores for one or several Calculate requests.</w:t>
      </w:r>
    </w:p>
    <w:p w14:paraId="2BE4E948" w14:textId="77777777" w:rsidR="00DD46D5" w:rsidRPr="00DA25D6" w:rsidRDefault="00DD46D5" w:rsidP="00DD46D5">
      <w:pPr>
        <w:pStyle w:val="ListParagraph"/>
        <w:numPr>
          <w:ilvl w:val="0"/>
          <w:numId w:val="21"/>
        </w:numPr>
        <w:rPr>
          <w:sz w:val="22"/>
          <w:szCs w:val="22"/>
        </w:rPr>
      </w:pPr>
      <w:r w:rsidRPr="00DA25D6">
        <w:rPr>
          <w:sz w:val="22"/>
          <w:szCs w:val="22"/>
        </w:rPr>
        <w:t>Make requests on loaded data:</w:t>
      </w:r>
    </w:p>
    <w:p w14:paraId="07D646C0" w14:textId="77777777" w:rsidR="00DD46D5" w:rsidRDefault="00DD46D5" w:rsidP="00DD46D5">
      <w:pPr>
        <w:pStyle w:val="ListParagraph"/>
        <w:numPr>
          <w:ilvl w:val="1"/>
          <w:numId w:val="21"/>
        </w:numPr>
        <w:rPr>
          <w:sz w:val="22"/>
          <w:szCs w:val="22"/>
        </w:rPr>
      </w:pPr>
      <w:r w:rsidRPr="26962418">
        <w:rPr>
          <w:sz w:val="22"/>
          <w:szCs w:val="22"/>
        </w:rPr>
        <w:t xml:space="preserve">Create a request </w:t>
      </w:r>
      <w:proofErr w:type="spellStart"/>
      <w:r w:rsidRPr="26962418">
        <w:rPr>
          <w:sz w:val="22"/>
          <w:szCs w:val="22"/>
        </w:rPr>
        <w:t>json</w:t>
      </w:r>
      <w:proofErr w:type="spellEnd"/>
      <w:r w:rsidRPr="26962418">
        <w:rPr>
          <w:sz w:val="22"/>
          <w:szCs w:val="22"/>
        </w:rPr>
        <w:t xml:space="preserve"> string</w:t>
      </w:r>
    </w:p>
    <w:p w14:paraId="4264F430" w14:textId="77777777" w:rsidR="00DD46D5" w:rsidRDefault="00DD46D5" w:rsidP="00DD46D5">
      <w:pPr>
        <w:pStyle w:val="ListParagraph"/>
        <w:numPr>
          <w:ilvl w:val="1"/>
          <w:numId w:val="21"/>
        </w:numPr>
      </w:pPr>
      <w:r w:rsidRPr="26962418">
        <w:rPr>
          <w:sz w:val="22"/>
          <w:szCs w:val="22"/>
        </w:rPr>
        <w:t xml:space="preserve">Call the </w:t>
      </w:r>
      <w:proofErr w:type="spellStart"/>
      <w:r w:rsidRPr="26962418">
        <w:rPr>
          <w:sz w:val="22"/>
          <w:szCs w:val="22"/>
        </w:rPr>
        <w:t>CalculateByType</w:t>
      </w:r>
      <w:proofErr w:type="spellEnd"/>
      <w:r w:rsidRPr="26962418">
        <w:rPr>
          <w:sz w:val="22"/>
          <w:szCs w:val="22"/>
        </w:rPr>
        <w:t xml:space="preserve"> API to actually calculate the scores </w:t>
      </w:r>
      <w:r>
        <w:t>(</w:t>
      </w:r>
      <w:proofErr w:type="spellStart"/>
      <w:r w:rsidRPr="26962418">
        <w:rPr>
          <w:rFonts w:ascii="Consolas" w:hAnsi="Consolas" w:cs="Consolas"/>
          <w:color w:val="000000" w:themeColor="text1"/>
          <w:sz w:val="19"/>
          <w:szCs w:val="19"/>
          <w:highlight w:val="white"/>
          <w:lang w:bidi="he-IL"/>
        </w:rPr>
        <w:t>AM_API_CalculateByType</w:t>
      </w:r>
      <w:proofErr w:type="spellEnd"/>
      <w:r>
        <w:t>)</w:t>
      </w:r>
    </w:p>
    <w:p w14:paraId="35F8B75F" w14:textId="77777777" w:rsidR="00DD46D5" w:rsidRDefault="00DD46D5" w:rsidP="00DD46D5">
      <w:pPr>
        <w:pStyle w:val="ListParagraph"/>
        <w:numPr>
          <w:ilvl w:val="1"/>
          <w:numId w:val="21"/>
        </w:numPr>
        <w:spacing w:line="259" w:lineRule="auto"/>
      </w:pPr>
      <w:r w:rsidRPr="26962418">
        <w:rPr>
          <w:sz w:val="22"/>
          <w:szCs w:val="22"/>
        </w:rPr>
        <w:t xml:space="preserve">Get </w:t>
      </w:r>
      <w:proofErr w:type="spellStart"/>
      <w:r w:rsidRPr="26962418">
        <w:rPr>
          <w:sz w:val="22"/>
          <w:szCs w:val="22"/>
        </w:rPr>
        <w:t>json</w:t>
      </w:r>
      <w:proofErr w:type="spellEnd"/>
      <w:r w:rsidRPr="26962418">
        <w:rPr>
          <w:sz w:val="22"/>
          <w:szCs w:val="22"/>
        </w:rPr>
        <w:t xml:space="preserve"> response output</w:t>
      </w:r>
    </w:p>
    <w:p w14:paraId="219F7A80" w14:textId="03BB53D6" w:rsidR="00DD46D5" w:rsidRPr="00DA25D6" w:rsidRDefault="00DD46D5" w:rsidP="00DD46D5">
      <w:pPr>
        <w:pStyle w:val="ListParagraph"/>
        <w:numPr>
          <w:ilvl w:val="1"/>
          <w:numId w:val="21"/>
        </w:numPr>
        <w:rPr>
          <w:sz w:val="22"/>
          <w:szCs w:val="22"/>
        </w:rPr>
      </w:pPr>
      <w:r w:rsidRPr="26962418">
        <w:rPr>
          <w:sz w:val="22"/>
          <w:szCs w:val="22"/>
        </w:rPr>
        <w:t>Steps a-</w:t>
      </w:r>
      <w:commentRangeStart w:id="141"/>
      <w:del w:id="142" w:author="Alon Lanyado" w:date="2023-07-06T14:51:00Z">
        <w:r w:rsidRPr="26962418" w:rsidDel="00284880">
          <w:rPr>
            <w:sz w:val="22"/>
            <w:szCs w:val="22"/>
          </w:rPr>
          <w:delText>e</w:delText>
        </w:r>
        <w:commentRangeEnd w:id="141"/>
        <w:r w:rsidR="00441356" w:rsidDel="00284880">
          <w:rPr>
            <w:rStyle w:val="CommentReference"/>
          </w:rPr>
          <w:commentReference w:id="141"/>
        </w:r>
        <w:r w:rsidRPr="26962418" w:rsidDel="00284880">
          <w:rPr>
            <w:sz w:val="22"/>
            <w:szCs w:val="22"/>
          </w:rPr>
          <w:delText xml:space="preserve"> </w:delText>
        </w:r>
      </w:del>
      <w:ins w:id="143" w:author="Alon Lanyado" w:date="2023-07-06T14:51:00Z">
        <w:r w:rsidR="00284880">
          <w:rPr>
            <w:sz w:val="22"/>
            <w:szCs w:val="22"/>
          </w:rPr>
          <w:t>c</w:t>
        </w:r>
        <w:r w:rsidR="00331F89">
          <w:rPr>
            <w:sz w:val="22"/>
            <w:szCs w:val="22"/>
          </w:rPr>
          <w:t xml:space="preserve"> </w:t>
        </w:r>
      </w:ins>
      <w:r w:rsidRPr="26962418">
        <w:rPr>
          <w:sz w:val="22"/>
          <w:szCs w:val="22"/>
        </w:rPr>
        <w:t>above can be repeated as many times as needed.</w:t>
      </w:r>
    </w:p>
    <w:p w14:paraId="7E2B42CF" w14:textId="77777777" w:rsidR="00DD46D5" w:rsidRPr="00DA25D6" w:rsidRDefault="00DD46D5" w:rsidP="00DD46D5">
      <w:pPr>
        <w:pStyle w:val="ListParagraph"/>
        <w:numPr>
          <w:ilvl w:val="0"/>
          <w:numId w:val="21"/>
        </w:numPr>
        <w:rPr>
          <w:sz w:val="22"/>
          <w:szCs w:val="22"/>
        </w:rPr>
      </w:pPr>
      <w:r w:rsidRPr="00DA25D6">
        <w:rPr>
          <w:sz w:val="22"/>
          <w:szCs w:val="22"/>
        </w:rPr>
        <w:t xml:space="preserve">Clear data – release all the data loaded before, and make </w:t>
      </w:r>
      <w:proofErr w:type="spellStart"/>
      <w:r w:rsidRPr="00DA25D6">
        <w:rPr>
          <w:sz w:val="22"/>
          <w:szCs w:val="22"/>
        </w:rPr>
        <w:t>AlgoMarker</w:t>
      </w:r>
      <w:proofErr w:type="spellEnd"/>
      <w:r w:rsidRPr="00DA25D6">
        <w:rPr>
          <w:sz w:val="22"/>
          <w:szCs w:val="22"/>
        </w:rPr>
        <w:t xml:space="preserve"> ready to get a new batch of </w:t>
      </w:r>
      <w:r w:rsidRPr="00DA25D6">
        <w:t>data. (</w:t>
      </w:r>
      <w:proofErr w:type="spellStart"/>
      <w:r>
        <w:rPr>
          <w:rFonts w:ascii="Consolas" w:hAnsi="Consolas" w:cs="Consolas"/>
          <w:color w:val="000000"/>
          <w:sz w:val="19"/>
          <w:szCs w:val="19"/>
          <w:highlight w:val="white"/>
          <w:lang w:bidi="he-IL"/>
        </w:rPr>
        <w:t>AM_API_ClearData</w:t>
      </w:r>
      <w:proofErr w:type="spellEnd"/>
      <w:r w:rsidRPr="00DA25D6">
        <w:rPr>
          <w:sz w:val="22"/>
          <w:szCs w:val="22"/>
        </w:rPr>
        <w:t>), one can go back to step 3 here if needed.</w:t>
      </w:r>
    </w:p>
    <w:p w14:paraId="5CAEF5E2" w14:textId="77777777" w:rsidR="00DD46D5" w:rsidRDefault="00DD46D5" w:rsidP="00DD46D5">
      <w:pPr>
        <w:pStyle w:val="ListParagraph"/>
        <w:numPr>
          <w:ilvl w:val="0"/>
          <w:numId w:val="21"/>
        </w:numPr>
      </w:pPr>
      <w:r w:rsidRPr="00DA25D6">
        <w:rPr>
          <w:sz w:val="22"/>
          <w:szCs w:val="22"/>
        </w:rPr>
        <w:t xml:space="preserve">Dispose of the </w:t>
      </w:r>
      <w:proofErr w:type="spellStart"/>
      <w:r w:rsidRPr="00DA25D6">
        <w:rPr>
          <w:sz w:val="22"/>
          <w:szCs w:val="22"/>
        </w:rPr>
        <w:t>AlgoMarker</w:t>
      </w:r>
      <w:proofErr w:type="spellEnd"/>
      <w:r w:rsidRPr="00DA25D6">
        <w:rPr>
          <w:sz w:val="22"/>
          <w:szCs w:val="22"/>
        </w:rPr>
        <w:t xml:space="preserve"> </w:t>
      </w:r>
      <w:r>
        <w:t>(</w:t>
      </w:r>
      <w:proofErr w:type="spellStart"/>
      <w:r>
        <w:rPr>
          <w:rFonts w:ascii="Consolas" w:hAnsi="Consolas" w:cs="Consolas"/>
          <w:color w:val="000000"/>
          <w:sz w:val="19"/>
          <w:szCs w:val="19"/>
          <w:highlight w:val="white"/>
          <w:lang w:bidi="he-IL"/>
        </w:rPr>
        <w:t>AM_API_DisposeAlgoMarker</w:t>
      </w:r>
      <w:proofErr w:type="spellEnd"/>
      <w:r>
        <w:t>)</w:t>
      </w:r>
    </w:p>
    <w:p w14:paraId="3F1BD484" w14:textId="77777777" w:rsidR="00DD46D5" w:rsidRDefault="00DD46D5" w:rsidP="00DD46D5">
      <w:pPr>
        <w:pStyle w:val="ListParagraph"/>
        <w:ind w:left="360"/>
      </w:pPr>
    </w:p>
    <w:p w14:paraId="29B497A2" w14:textId="77777777" w:rsidR="00DD46D5" w:rsidRPr="00736C7A" w:rsidRDefault="00DD46D5" w:rsidP="00DD46D5">
      <w:pPr>
        <w:pStyle w:val="Heading1"/>
      </w:pPr>
      <w:bookmarkStart w:id="144" w:name="_Toc345530134"/>
      <w:bookmarkStart w:id="145" w:name="_Toc345530135"/>
      <w:bookmarkStart w:id="146" w:name="_Toc137627662"/>
      <w:bookmarkEnd w:id="140"/>
      <w:bookmarkEnd w:id="144"/>
      <w:bookmarkEnd w:id="145"/>
      <w:r>
        <w:t>Dependencies</w:t>
      </w:r>
      <w:r w:rsidRPr="00736C7A">
        <w:t xml:space="preserve"> Description</w:t>
      </w:r>
      <w:bookmarkEnd w:id="146"/>
    </w:p>
    <w:p w14:paraId="1029E6DD" w14:textId="77777777" w:rsidR="00DD46D5" w:rsidRPr="00B4132F" w:rsidRDefault="00DD46D5" w:rsidP="00DD46D5">
      <w:pPr>
        <w:jc w:val="both"/>
        <w:rPr>
          <w:color w:val="000000"/>
        </w:rPr>
      </w:pPr>
      <w:r w:rsidRPr="00B4132F">
        <w:rPr>
          <w:color w:val="000000"/>
        </w:rPr>
        <w:t>This section presents the relationships among design entities and system resources.  This section contains the following subsections:</w:t>
      </w:r>
    </w:p>
    <w:p w14:paraId="328A6AED" w14:textId="77777777" w:rsidR="00DD46D5" w:rsidRPr="00B4132F" w:rsidRDefault="00DD46D5" w:rsidP="00DD46D5">
      <w:pPr>
        <w:numPr>
          <w:ilvl w:val="0"/>
          <w:numId w:val="4"/>
        </w:numPr>
        <w:spacing w:before="40" w:after="40"/>
        <w:rPr>
          <w:sz w:val="22"/>
          <w:szCs w:val="22"/>
        </w:rPr>
      </w:pPr>
      <w:r w:rsidRPr="00B4132F">
        <w:rPr>
          <w:sz w:val="22"/>
          <w:szCs w:val="22"/>
        </w:rPr>
        <w:t>Component dependencies</w:t>
      </w:r>
    </w:p>
    <w:p w14:paraId="0334DA3F" w14:textId="77777777" w:rsidR="00DD46D5" w:rsidRPr="00B4132F" w:rsidRDefault="00DD46D5" w:rsidP="00DD46D5">
      <w:pPr>
        <w:numPr>
          <w:ilvl w:val="0"/>
          <w:numId w:val="4"/>
        </w:numPr>
        <w:spacing w:before="40" w:after="40"/>
        <w:rPr>
          <w:sz w:val="22"/>
          <w:szCs w:val="22"/>
        </w:rPr>
      </w:pPr>
      <w:r w:rsidRPr="00B4132F">
        <w:rPr>
          <w:sz w:val="22"/>
          <w:szCs w:val="22"/>
        </w:rPr>
        <w:t>Inter-module dependencies</w:t>
      </w:r>
    </w:p>
    <w:p w14:paraId="1DA555B1" w14:textId="77777777" w:rsidR="00DD46D5" w:rsidRPr="00B4132F" w:rsidRDefault="00DD46D5" w:rsidP="00DD46D5">
      <w:pPr>
        <w:numPr>
          <w:ilvl w:val="0"/>
          <w:numId w:val="4"/>
        </w:numPr>
        <w:spacing w:before="40" w:after="40"/>
        <w:rPr>
          <w:sz w:val="22"/>
          <w:szCs w:val="22"/>
        </w:rPr>
      </w:pPr>
      <w:r w:rsidRPr="00B4132F">
        <w:rPr>
          <w:sz w:val="22"/>
          <w:szCs w:val="22"/>
        </w:rPr>
        <w:t>Inter-process dependencies</w:t>
      </w:r>
    </w:p>
    <w:p w14:paraId="6AD5209F" w14:textId="77777777" w:rsidR="00DD46D5" w:rsidRPr="00B4132F" w:rsidRDefault="00DD46D5" w:rsidP="00DD46D5">
      <w:pPr>
        <w:numPr>
          <w:ilvl w:val="0"/>
          <w:numId w:val="4"/>
        </w:numPr>
        <w:spacing w:before="40" w:after="40"/>
        <w:rPr>
          <w:sz w:val="22"/>
          <w:szCs w:val="22"/>
        </w:rPr>
      </w:pPr>
      <w:r w:rsidRPr="00B4132F">
        <w:rPr>
          <w:sz w:val="22"/>
          <w:szCs w:val="22"/>
        </w:rPr>
        <w:t>Data dependencies</w:t>
      </w:r>
    </w:p>
    <w:p w14:paraId="0D5162E2" w14:textId="77777777" w:rsidR="00DD46D5" w:rsidRDefault="00DD46D5" w:rsidP="00DD46D5">
      <w:pPr>
        <w:pStyle w:val="Heading2"/>
      </w:pPr>
      <w:bookmarkStart w:id="147" w:name="_Toc137627663"/>
      <w:r>
        <w:t>Component Dependencies</w:t>
      </w:r>
      <w:bookmarkEnd w:id="147"/>
    </w:p>
    <w:p w14:paraId="064B39F8" w14:textId="77777777" w:rsidR="00DD46D5" w:rsidRPr="00D71F54" w:rsidRDefault="00DD46D5" w:rsidP="00DD46D5">
      <w:pPr>
        <w:rPr>
          <w:sz w:val="22"/>
          <w:szCs w:val="22"/>
          <w:lang w:eastAsia="he-IL" w:bidi="he-IL"/>
        </w:rPr>
      </w:pPr>
      <w:r w:rsidRPr="00D71F54">
        <w:rPr>
          <w:sz w:val="22"/>
          <w:szCs w:val="22"/>
          <w:lang w:eastAsia="he-IL" w:bidi="he-IL"/>
        </w:rPr>
        <w:t>NA.</w:t>
      </w:r>
    </w:p>
    <w:p w14:paraId="0EFB859C" w14:textId="77777777" w:rsidR="00DD46D5" w:rsidRDefault="00DD46D5" w:rsidP="00DD46D5">
      <w:pPr>
        <w:pStyle w:val="Heading2"/>
      </w:pPr>
      <w:bookmarkStart w:id="148" w:name="_Toc137627664"/>
      <w:r w:rsidRPr="00A549D7">
        <w:lastRenderedPageBreak/>
        <w:t>Inter</w:t>
      </w:r>
      <w:r>
        <w:t>-</w:t>
      </w:r>
      <w:r w:rsidRPr="00A549D7">
        <w:t>module Dependencies</w:t>
      </w:r>
      <w:bookmarkEnd w:id="148"/>
    </w:p>
    <w:p w14:paraId="62417315"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The dependencies between the different libraries and classes are described in the following map.</w:t>
      </w:r>
    </w:p>
    <w:p w14:paraId="03E8DC6D" w14:textId="77777777" w:rsidR="00DD46D5" w:rsidRDefault="00DD46D5" w:rsidP="00DD46D5">
      <w:pPr>
        <w:pStyle w:val="Heading3"/>
      </w:pPr>
      <w:bookmarkStart w:id="149" w:name="_Toc137627665"/>
      <w:bookmarkStart w:id="150" w:name="_Ref478401648"/>
      <w:r>
        <w:t>Dependency map</w:t>
      </w:r>
      <w:bookmarkEnd w:id="149"/>
    </w:p>
    <w:p w14:paraId="175CF560" w14:textId="77777777" w:rsidR="00DD46D5" w:rsidRDefault="00DD46D5" w:rsidP="00DD46D5">
      <w:pPr>
        <w:spacing w:before="120"/>
      </w:pPr>
      <w:r>
        <w:rPr>
          <w:noProof/>
          <w:lang w:bidi="he-IL"/>
        </w:rPr>
        <mc:AlternateContent>
          <mc:Choice Requires="wps">
            <w:drawing>
              <wp:anchor distT="0" distB="0" distL="114300" distR="114300" simplePos="0" relativeHeight="251681792" behindDoc="0" locked="0" layoutInCell="1" allowOverlap="1" wp14:anchorId="44B85351" wp14:editId="6E61338C">
                <wp:simplePos x="0" y="0"/>
                <wp:positionH relativeFrom="column">
                  <wp:posOffset>2156790</wp:posOffset>
                </wp:positionH>
                <wp:positionV relativeFrom="paragraph">
                  <wp:posOffset>204746</wp:posOffset>
                </wp:positionV>
                <wp:extent cx="1590261" cy="349857"/>
                <wp:effectExtent l="0" t="57150" r="0" b="31750"/>
                <wp:wrapNone/>
                <wp:docPr id="41" name="Straight Arrow Connector 41"/>
                <wp:cNvGraphicFramePr/>
                <a:graphic xmlns:a="http://schemas.openxmlformats.org/drawingml/2006/main">
                  <a:graphicData uri="http://schemas.microsoft.com/office/word/2010/wordprocessingShape">
                    <wps:wsp>
                      <wps:cNvCnPr/>
                      <wps:spPr>
                        <a:xfrm flipV="1">
                          <a:off x="0" y="0"/>
                          <a:ext cx="1590261" cy="34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64542" id="Straight Arrow Connector 41" o:spid="_x0000_s1026" type="#_x0000_t32" style="position:absolute;margin-left:169.85pt;margin-top:16.1pt;width:125.2pt;height:27.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" strokecolor="#4579b8 [3044]">
                <v:stroke endarrow="block"/>
              </v:shape>
            </w:pict>
          </mc:Fallback>
        </mc:AlternateContent>
      </w:r>
      <w:r>
        <w:rPr>
          <w:noProof/>
          <w:lang w:bidi="he-IL"/>
        </w:rPr>
        <mc:AlternateContent>
          <mc:Choice Requires="wps">
            <w:drawing>
              <wp:anchor distT="0" distB="0" distL="114300" distR="114300" simplePos="0" relativeHeight="251671552" behindDoc="0" locked="0" layoutInCell="1" allowOverlap="1" wp14:anchorId="22037BFF" wp14:editId="7AB89C1B">
                <wp:simplePos x="0" y="0"/>
                <wp:positionH relativeFrom="margin">
                  <wp:posOffset>3749067</wp:posOffset>
                </wp:positionH>
                <wp:positionV relativeFrom="paragraph">
                  <wp:posOffset>46962</wp:posOffset>
                </wp:positionV>
                <wp:extent cx="898498" cy="318052"/>
                <wp:effectExtent l="0" t="0" r="16510" b="25400"/>
                <wp:wrapNone/>
                <wp:docPr id="15" name="Rectangle: Single Corner Rounded 15"/>
                <wp:cNvGraphicFramePr/>
                <a:graphic xmlns:a="http://schemas.openxmlformats.org/drawingml/2006/main">
                  <a:graphicData uri="http://schemas.microsoft.com/office/word/2010/wordprocessingShape">
                    <wps:wsp>
                      <wps:cNvSpPr/>
                      <wps:spPr>
                        <a:xfrm>
                          <a:off x="0" y="0"/>
                          <a:ext cx="898498" cy="318052"/>
                        </a:xfrm>
                        <a:prstGeom prst="round1Rect">
                          <a:avLst/>
                        </a:prstGeom>
                        <a:solidFill>
                          <a:schemeClr val="bg1">
                            <a:lumMod val="85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A332B94" w14:textId="77777777" w:rsidR="00DD46D5" w:rsidRPr="00FC5F86" w:rsidRDefault="00DD46D5" w:rsidP="00DD46D5">
                            <w:pPr>
                              <w:jc w:val="center"/>
                              <w:rPr>
                                <w:color w:val="000000" w:themeColor="text1"/>
                                <w:sz w:val="16"/>
                                <w:szCs w:val="16"/>
                              </w:rPr>
                            </w:pPr>
                            <w:r>
                              <w:rPr>
                                <w:color w:val="000000" w:themeColor="text1"/>
                                <w:sz w:val="16"/>
                                <w:szCs w:val="16"/>
                              </w:rPr>
                              <w:t>AlgoMarker DLL/SO/Lib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37BFF" id="Rectangle: Single Corner Rounded 15" o:spid="_x0000_s1033" style="position:absolute;margin-left:295.2pt;margin-top:3.7pt;width:70.75pt;height:25.0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898498,3180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" adj="-11796480,,5400" path="m,l845488,v29277,,53010,23733,53010,53010l898498,318052,,318052,,xe" fillcolor="#d8d8d8 [2732]" strokecolor="#243f60 [1604]" strokeweight=".25pt">
                <v:stroke joinstyle="miter"/>
                <v:formulas/>
                <v:path arrowok="t" o:connecttype="custom" o:connectlocs="0,0;845488,0;898498,53010;898498,318052;0,318052;0,0" o:connectangles="0,0,0,0,0,0" textboxrect="0,0,898498,318052"/>
                <v:textbox>
                  <w:txbxContent>
                    <w:p w14:paraId="5A332B94" w14:textId="77777777" w:rsidR="00DD46D5" w:rsidRPr="00FC5F86" w:rsidRDefault="00DD46D5" w:rsidP="00DD46D5">
                      <w:pPr>
                        <w:jc w:val="center"/>
                        <w:rPr>
                          <w:color w:val="000000" w:themeColor="text1"/>
                          <w:sz w:val="16"/>
                          <w:szCs w:val="16"/>
                        </w:rPr>
                      </w:pPr>
                      <w:r>
                        <w:rPr>
                          <w:color w:val="000000" w:themeColor="text1"/>
                          <w:sz w:val="16"/>
                          <w:szCs w:val="16"/>
                        </w:rPr>
                        <w:t>AlgoMarker DLL/SO/Lib</w:t>
                      </w:r>
                    </w:p>
                  </w:txbxContent>
                </v:textbox>
                <w10:wrap anchorx="margin"/>
              </v:shape>
            </w:pict>
          </mc:Fallback>
        </mc:AlternateContent>
      </w:r>
    </w:p>
    <w:p w14:paraId="643E2B0E" w14:textId="77777777" w:rsidR="00DD46D5" w:rsidRDefault="00DD46D5" w:rsidP="00DD46D5">
      <w:pPr>
        <w:spacing w:before="120"/>
      </w:pPr>
      <w:r>
        <w:rPr>
          <w:noProof/>
          <w:lang w:bidi="he-IL"/>
        </w:rPr>
        <mc:AlternateContent>
          <mc:Choice Requires="wps">
            <w:drawing>
              <wp:anchor distT="0" distB="0" distL="114300" distR="114300" simplePos="0" relativeHeight="251678720" behindDoc="0" locked="0" layoutInCell="1" allowOverlap="1" wp14:anchorId="1749BA09" wp14:editId="0272B96C">
                <wp:simplePos x="0" y="0"/>
                <wp:positionH relativeFrom="column">
                  <wp:posOffset>4091277</wp:posOffset>
                </wp:positionH>
                <wp:positionV relativeFrom="paragraph">
                  <wp:posOffset>126641</wp:posOffset>
                </wp:positionV>
                <wp:extent cx="45719" cy="183183"/>
                <wp:effectExtent l="38100" t="38100" r="50165" b="26670"/>
                <wp:wrapNone/>
                <wp:docPr id="35" name="Straight Arrow Connector 35"/>
                <wp:cNvGraphicFramePr/>
                <a:graphic xmlns:a="http://schemas.openxmlformats.org/drawingml/2006/main">
                  <a:graphicData uri="http://schemas.microsoft.com/office/word/2010/wordprocessingShape">
                    <wps:wsp>
                      <wps:cNvCnPr/>
                      <wps:spPr>
                        <a:xfrm flipV="1">
                          <a:off x="0" y="0"/>
                          <a:ext cx="45719" cy="18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263DA" id="Straight Arrow Connector 35" o:spid="_x0000_s1026" type="#_x0000_t32" style="position:absolute;margin-left:322.15pt;margin-top:9.95pt;width:3.6pt;height:14.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" strokecolor="#4579b8 [3044]">
                <v:stroke endarrow="block"/>
              </v:shape>
            </w:pict>
          </mc:Fallback>
        </mc:AlternateContent>
      </w:r>
    </w:p>
    <w:p w14:paraId="4006A75B" w14:textId="77777777" w:rsidR="00DD46D5" w:rsidRDefault="00DD46D5" w:rsidP="00DD46D5">
      <w:pPr>
        <w:spacing w:before="120"/>
      </w:pPr>
      <w:r>
        <w:rPr>
          <w:noProof/>
          <w:lang w:bidi="he-IL"/>
        </w:rPr>
        <mc:AlternateContent>
          <mc:Choice Requires="wps">
            <w:drawing>
              <wp:anchor distT="0" distB="0" distL="114300" distR="114300" simplePos="0" relativeHeight="251682816" behindDoc="0" locked="0" layoutInCell="1" allowOverlap="1" wp14:anchorId="06402906" wp14:editId="667274EA">
                <wp:simplePos x="0" y="0"/>
                <wp:positionH relativeFrom="column">
                  <wp:posOffset>1146976</wp:posOffset>
                </wp:positionH>
                <wp:positionV relativeFrom="paragraph">
                  <wp:posOffset>217004</wp:posOffset>
                </wp:positionV>
                <wp:extent cx="302149" cy="278296"/>
                <wp:effectExtent l="0" t="38100" r="60325" b="26670"/>
                <wp:wrapNone/>
                <wp:docPr id="42" name="Straight Arrow Connector 42"/>
                <wp:cNvGraphicFramePr/>
                <a:graphic xmlns:a="http://schemas.openxmlformats.org/drawingml/2006/main">
                  <a:graphicData uri="http://schemas.microsoft.com/office/word/2010/wordprocessingShape">
                    <wps:wsp>
                      <wps:cNvCnPr/>
                      <wps:spPr>
                        <a:xfrm flipV="1">
                          <a:off x="0" y="0"/>
                          <a:ext cx="302149" cy="278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90D68" id="Straight Arrow Connector 42" o:spid="_x0000_s1026" type="#_x0000_t32" style="position:absolute;margin-left:90.3pt;margin-top:17.1pt;width:23.8pt;height:21.9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" strokecolor="#4579b8 [3044]">
                <v:stroke endarrow="block"/>
              </v:shape>
            </w:pict>
          </mc:Fallback>
        </mc:AlternateContent>
      </w:r>
      <w:r>
        <w:rPr>
          <w:noProof/>
          <w:lang w:bidi="he-IL"/>
        </w:rPr>
        <mc:AlternateContent>
          <mc:Choice Requires="wps">
            <w:drawing>
              <wp:anchor distT="0" distB="0" distL="114300" distR="114300" simplePos="0" relativeHeight="251680768" behindDoc="0" locked="0" layoutInCell="1" allowOverlap="1" wp14:anchorId="4FFC2C82" wp14:editId="18445D48">
                <wp:simplePos x="0" y="0"/>
                <wp:positionH relativeFrom="column">
                  <wp:posOffset>2824204</wp:posOffset>
                </wp:positionH>
                <wp:positionV relativeFrom="paragraph">
                  <wp:posOffset>224956</wp:posOffset>
                </wp:positionV>
                <wp:extent cx="906946"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9069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48490" id="Straight Arrow Connector 40" o:spid="_x0000_s1026" type="#_x0000_t32" style="position:absolute;margin-left:222.4pt;margin-top:17.7pt;width:71.4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" strokecolor="#4579b8 [3044]">
                <v:stroke endarrow="block"/>
              </v:shape>
            </w:pict>
          </mc:Fallback>
        </mc:AlternateContent>
      </w:r>
      <w:r>
        <w:rPr>
          <w:noProof/>
          <w:lang w:bidi="he-IL"/>
        </w:rPr>
        <mc:AlternateContent>
          <mc:Choice Requires="wps">
            <w:drawing>
              <wp:anchor distT="0" distB="0" distL="114300" distR="114300" simplePos="0" relativeHeight="251679744" behindDoc="0" locked="0" layoutInCell="1" allowOverlap="1" wp14:anchorId="11BB55C5" wp14:editId="5AD62C66">
                <wp:simplePos x="0" y="0"/>
                <wp:positionH relativeFrom="margin">
                  <wp:posOffset>1440180</wp:posOffset>
                </wp:positionH>
                <wp:positionV relativeFrom="paragraph">
                  <wp:posOffset>89783</wp:posOffset>
                </wp:positionV>
                <wp:extent cx="1383527" cy="318052"/>
                <wp:effectExtent l="0" t="0" r="26670" b="25400"/>
                <wp:wrapNone/>
                <wp:docPr id="37" name="Rectangle: Single Corner Rounded 37"/>
                <wp:cNvGraphicFramePr/>
                <a:graphic xmlns:a="http://schemas.openxmlformats.org/drawingml/2006/main">
                  <a:graphicData uri="http://schemas.microsoft.com/office/word/2010/wordprocessingShape">
                    <wps:wsp>
                      <wps:cNvSpPr/>
                      <wps:spPr>
                        <a:xfrm>
                          <a:off x="0" y="0"/>
                          <a:ext cx="1383527" cy="318052"/>
                        </a:xfrm>
                        <a:prstGeom prst="round1Rect">
                          <a:avLst/>
                        </a:prstGeom>
                        <a:solidFill>
                          <a:srgbClr val="4BACC6">
                            <a:lumMod val="40000"/>
                            <a:lumOff val="60000"/>
                          </a:srgbClr>
                        </a:solidFill>
                        <a:ln w="3175" cap="flat" cmpd="sng" algn="ctr">
                          <a:solidFill>
                            <a:srgbClr val="4F81BD">
                              <a:shade val="50000"/>
                            </a:srgbClr>
                          </a:solidFill>
                          <a:prstDash val="solid"/>
                        </a:ln>
                        <a:effectLst/>
                      </wps:spPr>
                      <wps:txbx>
                        <w:txbxContent>
                          <w:p w14:paraId="781BAAF3" w14:textId="77777777" w:rsidR="00DD46D5" w:rsidRDefault="00DD46D5" w:rsidP="00DD46D5">
                            <w:pPr>
                              <w:jc w:val="center"/>
                              <w:rPr>
                                <w:color w:val="000000" w:themeColor="text1"/>
                                <w:sz w:val="16"/>
                                <w:szCs w:val="16"/>
                              </w:rPr>
                            </w:pPr>
                            <w:r>
                              <w:rPr>
                                <w:color w:val="000000" w:themeColor="text1"/>
                                <w:sz w:val="16"/>
                                <w:szCs w:val="16"/>
                              </w:rPr>
                              <w:t>MedInfraAlgoMarker</w:t>
                            </w:r>
                          </w:p>
                          <w:p w14:paraId="587A127A" w14:textId="77777777" w:rsidR="00DD46D5" w:rsidRPr="00FC5F86" w:rsidRDefault="00DD46D5" w:rsidP="00DD46D5">
                            <w:pPr>
                              <w:jc w:val="center"/>
                              <w:rPr>
                                <w:color w:val="000000" w:themeColor="text1"/>
                                <w:sz w:val="16"/>
                                <w:szCs w:val="16"/>
                              </w:rPr>
                            </w:pPr>
                            <w:r>
                              <w:rPr>
                                <w:color w:val="000000" w:themeColor="text1"/>
                                <w:sz w:val="16"/>
                                <w:szCs w:val="16"/>
                              </w:rPr>
                              <w:t xml:space="preserve"> class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55C5" id="Rectangle: Single Corner Rounded 37" o:spid="_x0000_s1034" style="position:absolute;margin-left:113.4pt;margin-top:7.05pt;width:108.95pt;height:25.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83527,3180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" adj="-11796480,,5400" path="m,l1330517,v29277,,53010,23733,53010,53010l1383527,318052,,318052,,xe" fillcolor="#b7dee8" strokecolor="#385d8a" strokeweight=".25pt">
                <v:stroke joinstyle="miter"/>
                <v:formulas/>
                <v:path arrowok="t" o:connecttype="custom" o:connectlocs="0,0;1330517,0;1383527,53010;1383527,318052;0,318052;0,0" o:connectangles="0,0,0,0,0,0" textboxrect="0,0,1383527,318052"/>
                <v:textbox>
                  <w:txbxContent>
                    <w:p w14:paraId="781BAAF3" w14:textId="77777777" w:rsidR="00DD46D5" w:rsidRDefault="00DD46D5" w:rsidP="00DD46D5">
                      <w:pPr>
                        <w:jc w:val="center"/>
                        <w:rPr>
                          <w:color w:val="000000" w:themeColor="text1"/>
                          <w:sz w:val="16"/>
                          <w:szCs w:val="16"/>
                        </w:rPr>
                      </w:pPr>
                      <w:r>
                        <w:rPr>
                          <w:color w:val="000000" w:themeColor="text1"/>
                          <w:sz w:val="16"/>
                          <w:szCs w:val="16"/>
                        </w:rPr>
                        <w:t>MedInfraAlgoMarker</w:t>
                      </w:r>
                    </w:p>
                    <w:p w14:paraId="587A127A" w14:textId="77777777" w:rsidR="00DD46D5" w:rsidRPr="00FC5F86" w:rsidRDefault="00DD46D5" w:rsidP="00DD46D5">
                      <w:pPr>
                        <w:jc w:val="center"/>
                        <w:rPr>
                          <w:color w:val="000000" w:themeColor="text1"/>
                          <w:sz w:val="16"/>
                          <w:szCs w:val="16"/>
                        </w:rPr>
                      </w:pPr>
                      <w:r>
                        <w:rPr>
                          <w:color w:val="000000" w:themeColor="text1"/>
                          <w:sz w:val="16"/>
                          <w:szCs w:val="16"/>
                        </w:rPr>
                        <w:t xml:space="preserve"> class</w:t>
                      </w:r>
                    </w:p>
                  </w:txbxContent>
                </v:textbox>
                <w10:wrap anchorx="margin"/>
              </v:shape>
            </w:pict>
          </mc:Fallback>
        </mc:AlternateContent>
      </w:r>
      <w:r>
        <w:rPr>
          <w:noProof/>
          <w:lang w:bidi="he-IL"/>
        </w:rPr>
        <mc:AlternateContent>
          <mc:Choice Requires="wps">
            <w:drawing>
              <wp:anchor distT="0" distB="0" distL="114300" distR="114300" simplePos="0" relativeHeight="251675648" behindDoc="0" locked="0" layoutInCell="1" allowOverlap="1" wp14:anchorId="657229FB" wp14:editId="67C175B9">
                <wp:simplePos x="0" y="0"/>
                <wp:positionH relativeFrom="margin">
                  <wp:posOffset>3733165</wp:posOffset>
                </wp:positionH>
                <wp:positionV relativeFrom="paragraph">
                  <wp:posOffset>69850</wp:posOffset>
                </wp:positionV>
                <wp:extent cx="897890" cy="317500"/>
                <wp:effectExtent l="0" t="0" r="16510" b="25400"/>
                <wp:wrapNone/>
                <wp:docPr id="19" name="Rectangle: Single Corner Rounded 19"/>
                <wp:cNvGraphicFramePr/>
                <a:graphic xmlns:a="http://schemas.openxmlformats.org/drawingml/2006/main">
                  <a:graphicData uri="http://schemas.microsoft.com/office/word/2010/wordprocessingShape">
                    <wps:wsp>
                      <wps:cNvSpPr/>
                      <wps:spPr>
                        <a:xfrm>
                          <a:off x="0" y="0"/>
                          <a:ext cx="897890" cy="317500"/>
                        </a:xfrm>
                        <a:prstGeom prst="round1Rect">
                          <a:avLst/>
                        </a:prstGeom>
                        <a:solidFill>
                          <a:schemeClr val="accent5">
                            <a:lumMod val="40000"/>
                            <a:lumOff val="60000"/>
                          </a:schemeClr>
                        </a:solidFill>
                        <a:ln w="3175" cap="flat" cmpd="sng" algn="ctr">
                          <a:solidFill>
                            <a:srgbClr val="4F81BD">
                              <a:shade val="50000"/>
                            </a:srgbClr>
                          </a:solidFill>
                          <a:prstDash val="solid"/>
                        </a:ln>
                        <a:effectLst/>
                      </wps:spPr>
                      <wps:txbx>
                        <w:txbxContent>
                          <w:p w14:paraId="5E23C93B" w14:textId="77777777" w:rsidR="00DD46D5" w:rsidRPr="00FC5F86" w:rsidRDefault="00DD46D5" w:rsidP="00DD46D5">
                            <w:pPr>
                              <w:jc w:val="center"/>
                              <w:rPr>
                                <w:color w:val="000000" w:themeColor="text1"/>
                                <w:sz w:val="16"/>
                                <w:szCs w:val="16"/>
                              </w:rPr>
                            </w:pPr>
                            <w:r>
                              <w:rPr>
                                <w:color w:val="000000" w:themeColor="text1"/>
                                <w:sz w:val="16"/>
                                <w:szCs w:val="16"/>
                              </w:rPr>
                              <w:t>AlgoMarker class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7229FB" id="Rectangle: Single Corner Rounded 19" o:spid="_x0000_s1035" style="position:absolute;margin-left:293.95pt;margin-top:5.5pt;width:70.7pt;height: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897890,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" adj="-11796480,,5400" path="m,l844972,v29226,,52918,23692,52918,52918l897890,317500,,317500,,xe" fillcolor="#b6dde8 [1304]" strokecolor="#385d8a" strokeweight=".25pt">
                <v:stroke joinstyle="miter"/>
                <v:formulas/>
                <v:path arrowok="t" o:connecttype="custom" o:connectlocs="0,0;844972,0;897890,52918;897890,317500;0,317500;0,0" o:connectangles="0,0,0,0,0,0" textboxrect="0,0,897890,317500"/>
                <v:textbox>
                  <w:txbxContent>
                    <w:p w14:paraId="5E23C93B" w14:textId="77777777" w:rsidR="00DD46D5" w:rsidRPr="00FC5F86" w:rsidRDefault="00DD46D5" w:rsidP="00DD46D5">
                      <w:pPr>
                        <w:jc w:val="center"/>
                        <w:rPr>
                          <w:color w:val="000000" w:themeColor="text1"/>
                          <w:sz w:val="16"/>
                          <w:szCs w:val="16"/>
                        </w:rPr>
                      </w:pPr>
                      <w:r>
                        <w:rPr>
                          <w:color w:val="000000" w:themeColor="text1"/>
                          <w:sz w:val="16"/>
                          <w:szCs w:val="16"/>
                        </w:rPr>
                        <w:t>AlgoMarker class</w:t>
                      </w:r>
                    </w:p>
                  </w:txbxContent>
                </v:textbox>
                <w10:wrap anchorx="margin"/>
              </v:shape>
            </w:pict>
          </mc:Fallback>
        </mc:AlternateContent>
      </w:r>
    </w:p>
    <w:p w14:paraId="5A4F1DC8" w14:textId="77777777" w:rsidR="00DD46D5" w:rsidRDefault="00DD46D5" w:rsidP="00DD46D5">
      <w:r>
        <w:rPr>
          <w:noProof/>
          <w:lang w:bidi="he-IL"/>
        </w:rPr>
        <mc:AlternateContent>
          <mc:Choice Requires="wps">
            <w:drawing>
              <wp:anchor distT="0" distB="0" distL="114300" distR="114300" simplePos="0" relativeHeight="251684864" behindDoc="0" locked="0" layoutInCell="1" allowOverlap="1" wp14:anchorId="03CE177F" wp14:editId="14681C16">
                <wp:simplePos x="0" y="0"/>
                <wp:positionH relativeFrom="column">
                  <wp:posOffset>1194683</wp:posOffset>
                </wp:positionH>
                <wp:positionV relativeFrom="paragraph">
                  <wp:posOffset>164327</wp:posOffset>
                </wp:positionV>
                <wp:extent cx="970060" cy="1438606"/>
                <wp:effectExtent l="0" t="38100" r="59055" b="28575"/>
                <wp:wrapNone/>
                <wp:docPr id="44" name="Straight Arrow Connector 44"/>
                <wp:cNvGraphicFramePr/>
                <a:graphic xmlns:a="http://schemas.openxmlformats.org/drawingml/2006/main">
                  <a:graphicData uri="http://schemas.microsoft.com/office/word/2010/wordprocessingShape">
                    <wps:wsp>
                      <wps:cNvCnPr/>
                      <wps:spPr>
                        <a:xfrm flipV="1">
                          <a:off x="0" y="0"/>
                          <a:ext cx="970060" cy="1438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01DB2" id="Straight Arrow Connector 44" o:spid="_x0000_s1026" type="#_x0000_t32" style="position:absolute;margin-left:94.05pt;margin-top:12.95pt;width:76.4pt;height:113.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" strokecolor="#4579b8 [3044]">
                <v:stroke endarrow="block"/>
              </v:shape>
            </w:pict>
          </mc:Fallback>
        </mc:AlternateContent>
      </w:r>
      <w:r>
        <w:rPr>
          <w:noProof/>
          <w:lang w:bidi="he-IL"/>
        </w:rPr>
        <mc:AlternateContent>
          <mc:Choice Requires="wps">
            <w:drawing>
              <wp:anchor distT="0" distB="0" distL="114300" distR="114300" simplePos="0" relativeHeight="251683840" behindDoc="0" locked="0" layoutInCell="1" allowOverlap="1" wp14:anchorId="790A2D43" wp14:editId="1677692A">
                <wp:simplePos x="0" y="0"/>
                <wp:positionH relativeFrom="column">
                  <wp:posOffset>1146975</wp:posOffset>
                </wp:positionH>
                <wp:positionV relativeFrom="paragraph">
                  <wp:posOffset>155823</wp:posOffset>
                </wp:positionV>
                <wp:extent cx="962107" cy="724121"/>
                <wp:effectExtent l="0" t="38100" r="47625" b="19050"/>
                <wp:wrapNone/>
                <wp:docPr id="43" name="Straight Arrow Connector 43"/>
                <wp:cNvGraphicFramePr/>
                <a:graphic xmlns:a="http://schemas.openxmlformats.org/drawingml/2006/main">
                  <a:graphicData uri="http://schemas.microsoft.com/office/word/2010/wordprocessingShape">
                    <wps:wsp>
                      <wps:cNvCnPr/>
                      <wps:spPr>
                        <a:xfrm flipV="1">
                          <a:off x="0" y="0"/>
                          <a:ext cx="962107" cy="724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E2B5A" id="Straight Arrow Connector 43" o:spid="_x0000_s1026" type="#_x0000_t32" style="position:absolute;margin-left:90.3pt;margin-top:12.25pt;width:75.75pt;height:5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" strokecolor="#4579b8 [3044]">
                <v:stroke endarrow="block"/>
              </v:shape>
            </w:pict>
          </mc:Fallback>
        </mc:AlternateContent>
      </w:r>
      <w:r>
        <w:rPr>
          <w:noProof/>
          <w:lang w:bidi="he-IL"/>
        </w:rPr>
        <mc:AlternateContent>
          <mc:Choice Requires="wps">
            <w:drawing>
              <wp:anchor distT="0" distB="0" distL="114300" distR="114300" simplePos="0" relativeHeight="251672576" behindDoc="0" locked="0" layoutInCell="1" allowOverlap="1" wp14:anchorId="7E0A339D" wp14:editId="686B198D">
                <wp:simplePos x="0" y="0"/>
                <wp:positionH relativeFrom="margin">
                  <wp:posOffset>238125</wp:posOffset>
                </wp:positionH>
                <wp:positionV relativeFrom="paragraph">
                  <wp:posOffset>78850</wp:posOffset>
                </wp:positionV>
                <wp:extent cx="898498" cy="318052"/>
                <wp:effectExtent l="0" t="0" r="16510" b="25400"/>
                <wp:wrapNone/>
                <wp:docPr id="16" name="Rectangle: Single Corner Rounded 16"/>
                <wp:cNvGraphicFramePr/>
                <a:graphic xmlns:a="http://schemas.openxmlformats.org/drawingml/2006/main">
                  <a:graphicData uri="http://schemas.microsoft.com/office/word/2010/wordprocessingShape">
                    <wps:wsp>
                      <wps:cNvSpPr/>
                      <wps:spPr>
                        <a:xfrm>
                          <a:off x="0" y="0"/>
                          <a:ext cx="898498" cy="318052"/>
                        </a:xfrm>
                        <a:prstGeom prst="round1Rect">
                          <a:avLst/>
                        </a:prstGeom>
                        <a:solidFill>
                          <a:sysClr val="window" lastClr="FFFFFF">
                            <a:lumMod val="85000"/>
                          </a:sysClr>
                        </a:solidFill>
                        <a:ln w="3175" cap="flat" cmpd="sng" algn="ctr">
                          <a:solidFill>
                            <a:srgbClr val="4F81BD">
                              <a:shade val="50000"/>
                            </a:srgbClr>
                          </a:solidFill>
                          <a:prstDash val="solid"/>
                        </a:ln>
                        <a:effectLst/>
                      </wps:spPr>
                      <wps:txbx>
                        <w:txbxContent>
                          <w:p w14:paraId="1DEBC064" w14:textId="77777777" w:rsidR="00DD46D5" w:rsidRDefault="00DD46D5" w:rsidP="00DD46D5">
                            <w:pPr>
                              <w:jc w:val="center"/>
                              <w:rPr>
                                <w:color w:val="000000" w:themeColor="text1"/>
                                <w:sz w:val="16"/>
                                <w:szCs w:val="16"/>
                              </w:rPr>
                            </w:pPr>
                            <w:r>
                              <w:rPr>
                                <w:color w:val="000000" w:themeColor="text1"/>
                                <w:sz w:val="16"/>
                                <w:szCs w:val="16"/>
                              </w:rPr>
                              <w:t>InfraMed</w:t>
                            </w:r>
                          </w:p>
                          <w:p w14:paraId="78407BA4" w14:textId="77777777" w:rsidR="00DD46D5" w:rsidRPr="00FC5F86" w:rsidRDefault="00DD46D5" w:rsidP="00DD46D5">
                            <w:pPr>
                              <w:jc w:val="center"/>
                              <w:rPr>
                                <w:color w:val="000000" w:themeColor="text1"/>
                                <w:sz w:val="16"/>
                                <w:szCs w:val="16"/>
                              </w:rPr>
                            </w:pPr>
                            <w:r>
                              <w:rPr>
                                <w:color w:val="000000" w:themeColor="text1"/>
                                <w:sz w:val="16"/>
                                <w:szCs w:val="16"/>
                              </w:rPr>
                              <w:t>lib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0A339D" id="Rectangle: Single Corner Rounded 16" o:spid="_x0000_s1036" style="position:absolute;margin-left:18.75pt;margin-top:6.2pt;width:70.75pt;height:25.0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898498,3180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" adj="-11796480,,5400" path="m,l845488,v29277,,53010,23733,53010,53010l898498,318052,,318052,,xe" fillcolor="#d9d9d9" strokecolor="#385d8a" strokeweight=".25pt">
                <v:stroke joinstyle="miter"/>
                <v:formulas/>
                <v:path arrowok="t" o:connecttype="custom" o:connectlocs="0,0;845488,0;898498,53010;898498,318052;0,318052;0,0" o:connectangles="0,0,0,0,0,0" textboxrect="0,0,898498,318052"/>
                <v:textbox>
                  <w:txbxContent>
                    <w:p w14:paraId="1DEBC064" w14:textId="77777777" w:rsidR="00DD46D5" w:rsidRDefault="00DD46D5" w:rsidP="00DD46D5">
                      <w:pPr>
                        <w:jc w:val="center"/>
                        <w:rPr>
                          <w:color w:val="000000" w:themeColor="text1"/>
                          <w:sz w:val="16"/>
                          <w:szCs w:val="16"/>
                        </w:rPr>
                      </w:pPr>
                      <w:r>
                        <w:rPr>
                          <w:color w:val="000000" w:themeColor="text1"/>
                          <w:sz w:val="16"/>
                          <w:szCs w:val="16"/>
                        </w:rPr>
                        <w:t>InfraMed</w:t>
                      </w:r>
                    </w:p>
                    <w:p w14:paraId="78407BA4" w14:textId="77777777" w:rsidR="00DD46D5" w:rsidRPr="00FC5F86" w:rsidRDefault="00DD46D5" w:rsidP="00DD46D5">
                      <w:pPr>
                        <w:jc w:val="center"/>
                        <w:rPr>
                          <w:color w:val="000000" w:themeColor="text1"/>
                          <w:sz w:val="16"/>
                          <w:szCs w:val="16"/>
                        </w:rPr>
                      </w:pPr>
                      <w:r>
                        <w:rPr>
                          <w:color w:val="000000" w:themeColor="text1"/>
                          <w:sz w:val="16"/>
                          <w:szCs w:val="16"/>
                        </w:rPr>
                        <w:t>lib</w:t>
                      </w:r>
                    </w:p>
                  </w:txbxContent>
                </v:textbox>
                <w10:wrap anchorx="margin"/>
              </v:shape>
            </w:pict>
          </mc:Fallback>
        </mc:AlternateContent>
      </w:r>
    </w:p>
    <w:p w14:paraId="283665B0" w14:textId="77777777" w:rsidR="00DD46D5" w:rsidRDefault="00DD46D5" w:rsidP="00DD46D5"/>
    <w:p w14:paraId="49E7D738" w14:textId="77777777" w:rsidR="00DD46D5" w:rsidRDefault="00DD46D5" w:rsidP="00DD46D5"/>
    <w:p w14:paraId="5E3867B8" w14:textId="77777777" w:rsidR="00DD46D5" w:rsidRDefault="00DD46D5" w:rsidP="00DD46D5"/>
    <w:p w14:paraId="34EFD8A8" w14:textId="77777777" w:rsidR="00DD46D5" w:rsidRDefault="00DD46D5" w:rsidP="00DD46D5">
      <w:r>
        <w:rPr>
          <w:noProof/>
          <w:lang w:bidi="he-IL"/>
        </w:rPr>
        <mc:AlternateContent>
          <mc:Choice Requires="wps">
            <w:drawing>
              <wp:anchor distT="0" distB="0" distL="114300" distR="114300" simplePos="0" relativeHeight="251673600" behindDoc="0" locked="0" layoutInCell="1" allowOverlap="1" wp14:anchorId="6FC01873" wp14:editId="3776F900">
                <wp:simplePos x="0" y="0"/>
                <wp:positionH relativeFrom="margin">
                  <wp:posOffset>240665</wp:posOffset>
                </wp:positionH>
                <wp:positionV relativeFrom="paragraph">
                  <wp:posOffset>8780</wp:posOffset>
                </wp:positionV>
                <wp:extent cx="898498" cy="318052"/>
                <wp:effectExtent l="0" t="0" r="16510" b="25400"/>
                <wp:wrapNone/>
                <wp:docPr id="17" name="Rectangle: Single Corner Rounded 17"/>
                <wp:cNvGraphicFramePr/>
                <a:graphic xmlns:a="http://schemas.openxmlformats.org/drawingml/2006/main">
                  <a:graphicData uri="http://schemas.microsoft.com/office/word/2010/wordprocessingShape">
                    <wps:wsp>
                      <wps:cNvSpPr/>
                      <wps:spPr>
                        <a:xfrm>
                          <a:off x="0" y="0"/>
                          <a:ext cx="898498" cy="318052"/>
                        </a:xfrm>
                        <a:prstGeom prst="round1Rect">
                          <a:avLst/>
                        </a:prstGeom>
                        <a:solidFill>
                          <a:sysClr val="window" lastClr="FFFFFF">
                            <a:lumMod val="85000"/>
                          </a:sysClr>
                        </a:solidFill>
                        <a:ln w="3175" cap="flat" cmpd="sng" algn="ctr">
                          <a:solidFill>
                            <a:srgbClr val="4F81BD">
                              <a:shade val="50000"/>
                            </a:srgbClr>
                          </a:solidFill>
                          <a:prstDash val="solid"/>
                        </a:ln>
                        <a:effectLst/>
                      </wps:spPr>
                      <wps:txbx>
                        <w:txbxContent>
                          <w:p w14:paraId="5CD42F13" w14:textId="77777777" w:rsidR="00DD46D5" w:rsidRDefault="00DD46D5" w:rsidP="00DD46D5">
                            <w:pPr>
                              <w:jc w:val="center"/>
                              <w:rPr>
                                <w:color w:val="000000" w:themeColor="text1"/>
                                <w:sz w:val="16"/>
                                <w:szCs w:val="16"/>
                              </w:rPr>
                            </w:pPr>
                            <w:r>
                              <w:rPr>
                                <w:color w:val="000000" w:themeColor="text1"/>
                                <w:sz w:val="16"/>
                                <w:szCs w:val="16"/>
                              </w:rPr>
                              <w:t>MedAlgo</w:t>
                            </w:r>
                          </w:p>
                          <w:p w14:paraId="531EC657" w14:textId="77777777" w:rsidR="00DD46D5" w:rsidRPr="00FC5F86" w:rsidRDefault="00DD46D5" w:rsidP="00DD46D5">
                            <w:pPr>
                              <w:jc w:val="center"/>
                              <w:rPr>
                                <w:color w:val="000000" w:themeColor="text1"/>
                                <w:sz w:val="16"/>
                                <w:szCs w:val="16"/>
                              </w:rPr>
                            </w:pPr>
                            <w:r>
                              <w:rPr>
                                <w:color w:val="000000" w:themeColor="text1"/>
                                <w:sz w:val="16"/>
                                <w:szCs w:val="16"/>
                              </w:rPr>
                              <w:t>lib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C01873" id="Rectangle: Single Corner Rounded 17" o:spid="_x0000_s1037" style="position:absolute;margin-left:18.95pt;margin-top:.7pt;width:70.75pt;height:25.0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898498,3180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" adj="-11796480,,5400" path="m,l845488,v29277,,53010,23733,53010,53010l898498,318052,,318052,,xe" fillcolor="#d9d9d9" strokecolor="#385d8a" strokeweight=".25pt">
                <v:stroke joinstyle="miter"/>
                <v:formulas/>
                <v:path arrowok="t" o:connecttype="custom" o:connectlocs="0,0;845488,0;898498,53010;898498,318052;0,318052;0,0" o:connectangles="0,0,0,0,0,0" textboxrect="0,0,898498,318052"/>
                <v:textbox>
                  <w:txbxContent>
                    <w:p w14:paraId="5CD42F13" w14:textId="77777777" w:rsidR="00DD46D5" w:rsidRDefault="00DD46D5" w:rsidP="00DD46D5">
                      <w:pPr>
                        <w:jc w:val="center"/>
                        <w:rPr>
                          <w:color w:val="000000" w:themeColor="text1"/>
                          <w:sz w:val="16"/>
                          <w:szCs w:val="16"/>
                        </w:rPr>
                      </w:pPr>
                      <w:r>
                        <w:rPr>
                          <w:color w:val="000000" w:themeColor="text1"/>
                          <w:sz w:val="16"/>
                          <w:szCs w:val="16"/>
                        </w:rPr>
                        <w:t>MedAlgo</w:t>
                      </w:r>
                    </w:p>
                    <w:p w14:paraId="531EC657" w14:textId="77777777" w:rsidR="00DD46D5" w:rsidRPr="00FC5F86" w:rsidRDefault="00DD46D5" w:rsidP="00DD46D5">
                      <w:pPr>
                        <w:jc w:val="center"/>
                        <w:rPr>
                          <w:color w:val="000000" w:themeColor="text1"/>
                          <w:sz w:val="16"/>
                          <w:szCs w:val="16"/>
                        </w:rPr>
                      </w:pPr>
                      <w:r>
                        <w:rPr>
                          <w:color w:val="000000" w:themeColor="text1"/>
                          <w:sz w:val="16"/>
                          <w:szCs w:val="16"/>
                        </w:rPr>
                        <w:t>lib</w:t>
                      </w:r>
                    </w:p>
                  </w:txbxContent>
                </v:textbox>
                <w10:wrap anchorx="margin"/>
              </v:shape>
            </w:pict>
          </mc:Fallback>
        </mc:AlternateContent>
      </w:r>
    </w:p>
    <w:p w14:paraId="70578490" w14:textId="1D86EEF6" w:rsidR="00DD46D5" w:rsidRDefault="00DD46D5" w:rsidP="00DD46D5">
      <w:commentRangeStart w:id="151"/>
      <w:del w:id="152" w:author="Alon Lanyado" w:date="2023-07-06T14:52:00Z">
        <w:r w:rsidDel="00770D78">
          <w:rPr>
            <w:noProof/>
            <w:lang w:bidi="he-IL"/>
          </w:rPr>
          <mc:AlternateContent>
            <mc:Choice Requires="wps">
              <w:drawing>
                <wp:anchor distT="0" distB="0" distL="114300" distR="114300" simplePos="0" relativeHeight="251676672" behindDoc="0" locked="0" layoutInCell="1" allowOverlap="1" wp14:anchorId="6A3B4D57" wp14:editId="5C8A1DEB">
                  <wp:simplePos x="0" y="0"/>
                  <wp:positionH relativeFrom="column">
                    <wp:posOffset>3436950</wp:posOffset>
                  </wp:positionH>
                  <wp:positionV relativeFrom="paragraph">
                    <wp:posOffset>115598</wp:posOffset>
                  </wp:positionV>
                  <wp:extent cx="45719" cy="572438"/>
                  <wp:effectExtent l="38100" t="38100" r="50165" b="18415"/>
                  <wp:wrapNone/>
                  <wp:docPr id="30" name="Straight Arrow Connector 30"/>
                  <wp:cNvGraphicFramePr/>
                  <a:graphic xmlns:a="http://schemas.openxmlformats.org/drawingml/2006/main">
                    <a:graphicData uri="http://schemas.microsoft.com/office/word/2010/wordprocessingShape">
                      <wps:wsp>
                        <wps:cNvCnPr/>
                        <wps:spPr>
                          <a:xfrm flipV="1">
                            <a:off x="0" y="0"/>
                            <a:ext cx="45719" cy="572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51D61" id="Straight Arrow Connector 30" o:spid="_x0000_s1026" type="#_x0000_t32" style="position:absolute;margin-left:270.65pt;margin-top:9.1pt;width:3.6pt;height:45.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" strokecolor="#4579b8 [3044]">
                  <v:stroke endarrow="block"/>
                </v:shape>
              </w:pict>
            </mc:Fallback>
          </mc:AlternateContent>
        </w:r>
      </w:del>
    </w:p>
    <w:p w14:paraId="688578DA" w14:textId="4BD0FF58" w:rsidR="00DD46D5" w:rsidRDefault="00DD46D5" w:rsidP="00DD46D5">
      <w:del w:id="153" w:author="Alon Lanyado" w:date="2023-07-06T14:52:00Z">
        <w:r w:rsidDel="00770D78">
          <w:rPr>
            <w:noProof/>
            <w:lang w:bidi="he-IL"/>
          </w:rPr>
          <mc:AlternateContent>
            <mc:Choice Requires="wps">
              <w:drawing>
                <wp:anchor distT="0" distB="0" distL="114300" distR="114300" simplePos="0" relativeHeight="251685888" behindDoc="0" locked="0" layoutInCell="1" allowOverlap="1" wp14:anchorId="6F82E8DE" wp14:editId="54DBC02B">
                  <wp:simplePos x="0" y="0"/>
                  <wp:positionH relativeFrom="column">
                    <wp:posOffset>5051066</wp:posOffset>
                  </wp:positionH>
                  <wp:positionV relativeFrom="paragraph">
                    <wp:posOffset>170373</wp:posOffset>
                  </wp:positionV>
                  <wp:extent cx="23854" cy="342459"/>
                  <wp:effectExtent l="38100" t="38100" r="71755" b="19685"/>
                  <wp:wrapNone/>
                  <wp:docPr id="45" name="Straight Arrow Connector 45"/>
                  <wp:cNvGraphicFramePr/>
                  <a:graphic xmlns:a="http://schemas.openxmlformats.org/drawingml/2006/main">
                    <a:graphicData uri="http://schemas.microsoft.com/office/word/2010/wordprocessingShape">
                      <wps:wsp>
                        <wps:cNvCnPr/>
                        <wps:spPr>
                          <a:xfrm flipH="1" flipV="1">
                            <a:off x="0" y="0"/>
                            <a:ext cx="23854" cy="3424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6C688" id="Straight Arrow Connector 45" o:spid="_x0000_s1026" type="#_x0000_t32" style="position:absolute;margin-left:397.7pt;margin-top:13.4pt;width:1.9pt;height:26.9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" strokecolor="#4579b8 [3044]">
                  <v:stroke endarrow="block"/>
                </v:shape>
              </w:pict>
            </mc:Fallback>
          </mc:AlternateContent>
        </w:r>
        <w:r w:rsidDel="00770D78">
          <w:rPr>
            <w:noProof/>
            <w:lang w:bidi="he-IL"/>
          </w:rPr>
          <mc:AlternateContent>
            <mc:Choice Requires="wps">
              <w:drawing>
                <wp:anchor distT="0" distB="0" distL="114300" distR="114300" simplePos="0" relativeHeight="251677696" behindDoc="0" locked="0" layoutInCell="1" allowOverlap="1" wp14:anchorId="214767A2" wp14:editId="2BE0AFCE">
                  <wp:simplePos x="0" y="0"/>
                  <wp:positionH relativeFrom="column">
                    <wp:posOffset>3436647</wp:posOffset>
                  </wp:positionH>
                  <wp:positionV relativeFrom="paragraph">
                    <wp:posOffset>31087</wp:posOffset>
                  </wp:positionV>
                  <wp:extent cx="1160890" cy="485029"/>
                  <wp:effectExtent l="0" t="38100" r="58420" b="29845"/>
                  <wp:wrapNone/>
                  <wp:docPr id="31" name="Straight Arrow Connector 31"/>
                  <wp:cNvGraphicFramePr/>
                  <a:graphic xmlns:a="http://schemas.openxmlformats.org/drawingml/2006/main">
                    <a:graphicData uri="http://schemas.microsoft.com/office/word/2010/wordprocessingShape">
                      <wps:wsp>
                        <wps:cNvCnPr/>
                        <wps:spPr>
                          <a:xfrm flipV="1">
                            <a:off x="0" y="0"/>
                            <a:ext cx="1160890" cy="485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9A836" id="Straight Arrow Connector 31" o:spid="_x0000_s1026" type="#_x0000_t32" style="position:absolute;margin-left:270.6pt;margin-top:2.45pt;width:91.4pt;height:38.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" strokecolor="#4579b8 [3044]">
                  <v:stroke endarrow="block"/>
                </v:shape>
              </w:pict>
            </mc:Fallback>
          </mc:AlternateContent>
        </w:r>
      </w:del>
      <w:commentRangeEnd w:id="151"/>
      <w:r w:rsidR="00A55560">
        <w:rPr>
          <w:rStyle w:val="CommentReference"/>
        </w:rPr>
        <w:commentReference w:id="151"/>
      </w:r>
    </w:p>
    <w:p w14:paraId="637A3CCD" w14:textId="77777777" w:rsidR="00DD46D5" w:rsidRDefault="00DD46D5" w:rsidP="00DD46D5"/>
    <w:p w14:paraId="637B7D1B" w14:textId="77777777" w:rsidR="00DD46D5" w:rsidRDefault="00DD46D5" w:rsidP="00DD46D5">
      <w:r>
        <w:rPr>
          <w:noProof/>
          <w:lang w:bidi="he-IL"/>
        </w:rPr>
        <mc:AlternateContent>
          <mc:Choice Requires="wps">
            <w:drawing>
              <wp:anchor distT="0" distB="0" distL="114300" distR="114300" simplePos="0" relativeHeight="251674624" behindDoc="0" locked="0" layoutInCell="1" allowOverlap="1" wp14:anchorId="2A5C8409" wp14:editId="3A4220E4">
                <wp:simplePos x="0" y="0"/>
                <wp:positionH relativeFrom="margin">
                  <wp:posOffset>240085</wp:posOffset>
                </wp:positionH>
                <wp:positionV relativeFrom="paragraph">
                  <wp:posOffset>13943</wp:posOffset>
                </wp:positionV>
                <wp:extent cx="946205" cy="318052"/>
                <wp:effectExtent l="0" t="0" r="25400" b="25400"/>
                <wp:wrapNone/>
                <wp:docPr id="18" name="Rectangle: Single Corner Rounded 18"/>
                <wp:cNvGraphicFramePr/>
                <a:graphic xmlns:a="http://schemas.openxmlformats.org/drawingml/2006/main">
                  <a:graphicData uri="http://schemas.microsoft.com/office/word/2010/wordprocessingShape">
                    <wps:wsp>
                      <wps:cNvSpPr/>
                      <wps:spPr>
                        <a:xfrm>
                          <a:off x="0" y="0"/>
                          <a:ext cx="946205" cy="318052"/>
                        </a:xfrm>
                        <a:prstGeom prst="round1Rect">
                          <a:avLst/>
                        </a:prstGeom>
                        <a:solidFill>
                          <a:sysClr val="window" lastClr="FFFFFF">
                            <a:lumMod val="85000"/>
                          </a:sysClr>
                        </a:solidFill>
                        <a:ln w="3175" cap="flat" cmpd="sng" algn="ctr">
                          <a:solidFill>
                            <a:srgbClr val="4F81BD">
                              <a:shade val="50000"/>
                            </a:srgbClr>
                          </a:solidFill>
                          <a:prstDash val="solid"/>
                        </a:ln>
                        <a:effectLst/>
                      </wps:spPr>
                      <wps:txbx>
                        <w:txbxContent>
                          <w:p w14:paraId="5EABDAA9" w14:textId="77777777" w:rsidR="00DD46D5" w:rsidRDefault="00DD46D5" w:rsidP="00DD46D5">
                            <w:pPr>
                              <w:jc w:val="center"/>
                              <w:rPr>
                                <w:color w:val="000000" w:themeColor="text1"/>
                                <w:sz w:val="16"/>
                                <w:szCs w:val="16"/>
                              </w:rPr>
                            </w:pPr>
                            <w:r>
                              <w:rPr>
                                <w:color w:val="000000" w:themeColor="text1"/>
                                <w:sz w:val="16"/>
                                <w:szCs w:val="16"/>
                              </w:rPr>
                              <w:t>MedProcessTools</w:t>
                            </w:r>
                          </w:p>
                          <w:p w14:paraId="01F0642F" w14:textId="77777777" w:rsidR="00DD46D5" w:rsidRPr="00FC5F86" w:rsidRDefault="00DD46D5" w:rsidP="00DD46D5">
                            <w:pPr>
                              <w:jc w:val="center"/>
                              <w:rPr>
                                <w:color w:val="000000" w:themeColor="text1"/>
                                <w:sz w:val="16"/>
                                <w:szCs w:val="16"/>
                              </w:rPr>
                            </w:pPr>
                            <w:r>
                              <w:rPr>
                                <w:color w:val="000000" w:themeColor="text1"/>
                                <w:sz w:val="16"/>
                                <w:szCs w:val="16"/>
                              </w:rPr>
                              <w:t xml:space="preserve">lib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C8409" id="Rectangle: Single Corner Rounded 18" o:spid="_x0000_s1038" style="position:absolute;margin-left:18.9pt;margin-top:1.1pt;width:74.5pt;height:25.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46205,3180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" adj="-11796480,,5400" path="m,l893195,v29277,,53010,23733,53010,53010l946205,318052,,318052,,xe" fillcolor="#d9d9d9" strokecolor="#385d8a" strokeweight=".25pt">
                <v:stroke joinstyle="miter"/>
                <v:formulas/>
                <v:path arrowok="t" o:connecttype="custom" o:connectlocs="0,0;893195,0;946205,53010;946205,318052;0,318052;0,0" o:connectangles="0,0,0,0,0,0" textboxrect="0,0,946205,318052"/>
                <v:textbox>
                  <w:txbxContent>
                    <w:p w14:paraId="5EABDAA9" w14:textId="77777777" w:rsidR="00DD46D5" w:rsidRDefault="00DD46D5" w:rsidP="00DD46D5">
                      <w:pPr>
                        <w:jc w:val="center"/>
                        <w:rPr>
                          <w:color w:val="000000" w:themeColor="text1"/>
                          <w:sz w:val="16"/>
                          <w:szCs w:val="16"/>
                        </w:rPr>
                      </w:pPr>
                      <w:r>
                        <w:rPr>
                          <w:color w:val="000000" w:themeColor="text1"/>
                          <w:sz w:val="16"/>
                          <w:szCs w:val="16"/>
                        </w:rPr>
                        <w:t>MedProcessTools</w:t>
                      </w:r>
                    </w:p>
                    <w:p w14:paraId="01F0642F" w14:textId="77777777" w:rsidR="00DD46D5" w:rsidRPr="00FC5F86" w:rsidRDefault="00DD46D5" w:rsidP="00DD46D5">
                      <w:pPr>
                        <w:jc w:val="center"/>
                        <w:rPr>
                          <w:color w:val="000000" w:themeColor="text1"/>
                          <w:sz w:val="16"/>
                          <w:szCs w:val="16"/>
                        </w:rPr>
                      </w:pPr>
                      <w:r>
                        <w:rPr>
                          <w:color w:val="000000" w:themeColor="text1"/>
                          <w:sz w:val="16"/>
                          <w:szCs w:val="16"/>
                        </w:rPr>
                        <w:t xml:space="preserve">lib </w:t>
                      </w:r>
                    </w:p>
                  </w:txbxContent>
                </v:textbox>
                <w10:wrap anchorx="margin"/>
              </v:shape>
            </w:pict>
          </mc:Fallback>
        </mc:AlternateContent>
      </w:r>
    </w:p>
    <w:p w14:paraId="137B5F96" w14:textId="77777777" w:rsidR="00DD46D5" w:rsidRDefault="00DD46D5" w:rsidP="00DD46D5">
      <w:pPr>
        <w:pStyle w:val="Heading2"/>
      </w:pPr>
      <w:bookmarkStart w:id="154" w:name="_Toc137627666"/>
      <w:bookmarkEnd w:id="150"/>
      <w:r>
        <w:t>Threading</w:t>
      </w:r>
      <w:r w:rsidRPr="00A549D7">
        <w:t xml:space="preserve"> Dependencies</w:t>
      </w:r>
      <w:bookmarkEnd w:id="154"/>
    </w:p>
    <w:p w14:paraId="7F0EAABF"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The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API is single threaded, and is a library, so will run in the context of the user of this library, who's going to use it via the AM API.</w:t>
      </w:r>
    </w:p>
    <w:p w14:paraId="70B9567F" w14:textId="77777777" w:rsidR="00DD46D5" w:rsidRDefault="00DD46D5" w:rsidP="00DD46D5">
      <w:pPr>
        <w:autoSpaceDE w:val="0"/>
        <w:autoSpaceDN w:val="0"/>
        <w:adjustRightInd w:val="0"/>
        <w:jc w:val="both"/>
        <w:rPr>
          <w:rFonts w:ascii="TimesNewRoman" w:hAnsi="TimesNewRoman" w:cs="TimesNewRoman"/>
        </w:rPr>
      </w:pPr>
    </w:p>
    <w:p w14:paraId="113842BF"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However – the implementation of a specific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can use threads for its basic operations.</w:t>
      </w:r>
    </w:p>
    <w:p w14:paraId="36654F90" w14:textId="77777777" w:rsidR="00DD46D5" w:rsidRPr="005E4A21" w:rsidRDefault="00DD46D5" w:rsidP="00DD46D5">
      <w:pPr>
        <w:tabs>
          <w:tab w:val="right" w:pos="1134"/>
        </w:tabs>
        <w:spacing w:line="276" w:lineRule="auto"/>
        <w:rPr>
          <w:rFonts w:cs="Arial"/>
          <w:sz w:val="22"/>
          <w:szCs w:val="22"/>
          <w:lang w:eastAsia="he-IL" w:bidi="he-IL"/>
        </w:rPr>
      </w:pPr>
      <w:proofErr w:type="spellStart"/>
      <w:r w:rsidRPr="26962418">
        <w:rPr>
          <w:rFonts w:cs="Arial"/>
          <w:sz w:val="22"/>
          <w:szCs w:val="22"/>
          <w:lang w:eastAsia="he-IL" w:bidi="he-IL"/>
        </w:rPr>
        <w:t>MedialInfraAlgoMarker</w:t>
      </w:r>
      <w:proofErr w:type="spellEnd"/>
      <w:r w:rsidRPr="26962418">
        <w:rPr>
          <w:rFonts w:cs="Arial"/>
          <w:sz w:val="22"/>
          <w:szCs w:val="22"/>
          <w:lang w:eastAsia="he-IL" w:bidi="he-IL"/>
        </w:rPr>
        <w:t xml:space="preserve"> uses threads in many places in a hidden way, as the basic algorithmic libraries: </w:t>
      </w:r>
      <w:proofErr w:type="spellStart"/>
      <w:r w:rsidRPr="26962418">
        <w:rPr>
          <w:rFonts w:cs="Arial"/>
          <w:sz w:val="22"/>
          <w:szCs w:val="22"/>
          <w:lang w:eastAsia="he-IL" w:bidi="he-IL"/>
        </w:rPr>
        <w:t>InfraMed</w:t>
      </w:r>
      <w:proofErr w:type="spellEnd"/>
      <w:r w:rsidRPr="26962418">
        <w:rPr>
          <w:rFonts w:cs="Arial"/>
          <w:sz w:val="22"/>
          <w:szCs w:val="22"/>
          <w:lang w:eastAsia="he-IL" w:bidi="he-IL"/>
        </w:rPr>
        <w:t xml:space="preserve">, </w:t>
      </w:r>
      <w:proofErr w:type="spellStart"/>
      <w:r w:rsidRPr="26962418">
        <w:rPr>
          <w:rFonts w:cs="Arial"/>
          <w:sz w:val="22"/>
          <w:szCs w:val="22"/>
          <w:lang w:eastAsia="he-IL" w:bidi="he-IL"/>
        </w:rPr>
        <w:t>MedAlgo</w:t>
      </w:r>
      <w:proofErr w:type="spellEnd"/>
      <w:r w:rsidRPr="26962418">
        <w:rPr>
          <w:rFonts w:cs="Arial"/>
          <w:sz w:val="22"/>
          <w:szCs w:val="22"/>
          <w:lang w:eastAsia="he-IL" w:bidi="he-IL"/>
        </w:rPr>
        <w:t xml:space="preserve"> and </w:t>
      </w:r>
      <w:proofErr w:type="spellStart"/>
      <w:r w:rsidRPr="26962418">
        <w:rPr>
          <w:rFonts w:cs="Arial"/>
          <w:sz w:val="22"/>
          <w:szCs w:val="22"/>
          <w:lang w:eastAsia="he-IL" w:bidi="he-IL"/>
        </w:rPr>
        <w:t>MedProcessTools</w:t>
      </w:r>
      <w:proofErr w:type="spellEnd"/>
      <w:r w:rsidRPr="26962418">
        <w:rPr>
          <w:rFonts w:cs="Arial"/>
          <w:sz w:val="22"/>
          <w:szCs w:val="22"/>
          <w:lang w:eastAsia="he-IL" w:bidi="he-IL"/>
        </w:rPr>
        <w:t xml:space="preserve"> use threads for better performance. These threads are opened only while a Load() or </w:t>
      </w:r>
      <w:proofErr w:type="spellStart"/>
      <w:r w:rsidRPr="26962418">
        <w:rPr>
          <w:rFonts w:cs="Arial"/>
          <w:sz w:val="22"/>
          <w:szCs w:val="22"/>
          <w:lang w:eastAsia="he-IL" w:bidi="he-IL"/>
        </w:rPr>
        <w:t>CalculateByType</w:t>
      </w:r>
      <w:proofErr w:type="spellEnd"/>
      <w:r w:rsidRPr="26962418">
        <w:rPr>
          <w:rFonts w:cs="Arial"/>
          <w:sz w:val="22"/>
          <w:szCs w:val="22"/>
          <w:lang w:eastAsia="he-IL" w:bidi="he-IL"/>
        </w:rPr>
        <w:t>() method is used and are closed when the method returns.</w:t>
      </w:r>
    </w:p>
    <w:p w14:paraId="67AA074D" w14:textId="77777777" w:rsidR="00DD46D5" w:rsidRDefault="00DD46D5" w:rsidP="00DD46D5">
      <w:pPr>
        <w:autoSpaceDE w:val="0"/>
        <w:autoSpaceDN w:val="0"/>
        <w:adjustRightInd w:val="0"/>
        <w:jc w:val="both"/>
        <w:rPr>
          <w:rFonts w:ascii="TimesNewRoman" w:hAnsi="TimesNewRoman" w:cs="TimesNewRoman"/>
        </w:rPr>
      </w:pPr>
    </w:p>
    <w:p w14:paraId="00E6F376"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In </w:t>
      </w:r>
      <w:proofErr w:type="spellStart"/>
      <w:r w:rsidRPr="005E4A21">
        <w:rPr>
          <w:rFonts w:cs="Arial"/>
          <w:sz w:val="22"/>
          <w:szCs w:val="22"/>
          <w:lang w:eastAsia="he-IL" w:bidi="he-IL"/>
        </w:rPr>
        <w:t>MedialInfraAlgoMarker</w:t>
      </w:r>
      <w:proofErr w:type="spellEnd"/>
      <w:r w:rsidRPr="005E4A21">
        <w:rPr>
          <w:rFonts w:cs="Arial"/>
          <w:sz w:val="22"/>
          <w:szCs w:val="22"/>
          <w:lang w:eastAsia="he-IL" w:bidi="he-IL"/>
        </w:rPr>
        <w:t>:</w:t>
      </w:r>
    </w:p>
    <w:p w14:paraId="3716AB38" w14:textId="77777777" w:rsidR="00DD46D5" w:rsidRPr="00D71F54" w:rsidRDefault="00DD46D5" w:rsidP="00DD46D5">
      <w:pPr>
        <w:pStyle w:val="ListParagraph"/>
        <w:numPr>
          <w:ilvl w:val="0"/>
          <w:numId w:val="22"/>
        </w:numPr>
        <w:autoSpaceDE w:val="0"/>
        <w:autoSpaceDN w:val="0"/>
        <w:adjustRightInd w:val="0"/>
        <w:jc w:val="both"/>
        <w:rPr>
          <w:rFonts w:ascii="TimesNewRoman" w:hAnsi="TimesNewRoman" w:cs="TimesNewRoman"/>
          <w:sz w:val="22"/>
          <w:szCs w:val="22"/>
        </w:rPr>
      </w:pPr>
      <w:proofErr w:type="spellStart"/>
      <w:r w:rsidRPr="26962418">
        <w:rPr>
          <w:rFonts w:ascii="TimesNewRoman" w:hAnsi="TimesNewRoman" w:cs="TimesNewRoman"/>
          <w:sz w:val="22"/>
          <w:szCs w:val="22"/>
        </w:rPr>
        <w:t>AddDataByType</w:t>
      </w:r>
      <w:proofErr w:type="spellEnd"/>
      <w:r w:rsidRPr="26962418">
        <w:rPr>
          <w:rFonts w:ascii="TimesNewRoman" w:hAnsi="TimesNewRoman" w:cs="TimesNewRoman"/>
          <w:sz w:val="22"/>
          <w:szCs w:val="22"/>
        </w:rPr>
        <w:t>() is not thread safe, and hence add data calls should be sequential.</w:t>
      </w:r>
    </w:p>
    <w:p w14:paraId="7BB34368" w14:textId="77777777" w:rsidR="00DD46D5" w:rsidRPr="00D71F54" w:rsidRDefault="00DD46D5" w:rsidP="00DD46D5">
      <w:pPr>
        <w:pStyle w:val="ListParagraph"/>
        <w:numPr>
          <w:ilvl w:val="0"/>
          <w:numId w:val="22"/>
        </w:numPr>
        <w:autoSpaceDE w:val="0"/>
        <w:autoSpaceDN w:val="0"/>
        <w:adjustRightInd w:val="0"/>
        <w:jc w:val="both"/>
        <w:rPr>
          <w:rFonts w:ascii="TimesNewRoman" w:hAnsi="TimesNewRoman" w:cs="TimesNewRoman"/>
          <w:sz w:val="22"/>
          <w:szCs w:val="22"/>
        </w:rPr>
      </w:pPr>
      <w:commentRangeStart w:id="155"/>
      <w:commentRangeStart w:id="156"/>
      <w:proofErr w:type="spellStart"/>
      <w:r w:rsidRPr="26962418">
        <w:rPr>
          <w:rFonts w:ascii="TimesNewRoman" w:hAnsi="TimesNewRoman" w:cs="TimesNewRoman"/>
          <w:sz w:val="22"/>
          <w:szCs w:val="22"/>
        </w:rPr>
        <w:t>CalculateByType</w:t>
      </w:r>
      <w:proofErr w:type="spellEnd"/>
      <w:r w:rsidRPr="26962418">
        <w:rPr>
          <w:rFonts w:ascii="TimesNewRoman" w:hAnsi="TimesNewRoman" w:cs="TimesNewRoman"/>
          <w:sz w:val="22"/>
          <w:szCs w:val="22"/>
        </w:rPr>
        <w:t xml:space="preserve">() </w:t>
      </w:r>
      <w:commentRangeEnd w:id="155"/>
      <w:r w:rsidR="009E5745">
        <w:rPr>
          <w:rStyle w:val="CommentReference"/>
        </w:rPr>
        <w:commentReference w:id="155"/>
      </w:r>
      <w:commentRangeEnd w:id="156"/>
      <w:r w:rsidR="004D4F68">
        <w:rPr>
          <w:rStyle w:val="CommentReference"/>
        </w:rPr>
        <w:commentReference w:id="156"/>
      </w:r>
      <w:r w:rsidRPr="26962418">
        <w:rPr>
          <w:rFonts w:ascii="TimesNewRoman" w:hAnsi="TimesNewRoman" w:cs="TimesNewRoman"/>
          <w:sz w:val="22"/>
          <w:szCs w:val="22"/>
        </w:rPr>
        <w:t>is not thread safe, but handles a batch request for a large number of prediction points at a time. This is threaded inside and hence is more efficient than calling these one by one.</w:t>
      </w:r>
    </w:p>
    <w:p w14:paraId="272DDDB3" w14:textId="77777777" w:rsidR="00DD46D5" w:rsidRDefault="00DD46D5" w:rsidP="00DD46D5">
      <w:pPr>
        <w:autoSpaceDE w:val="0"/>
        <w:autoSpaceDN w:val="0"/>
        <w:adjustRightInd w:val="0"/>
        <w:jc w:val="both"/>
        <w:rPr>
          <w:rFonts w:ascii="TimesNewRoman" w:hAnsi="TimesNewRoman" w:cs="TimesNewRoman"/>
          <w:color w:val="003366"/>
        </w:rPr>
      </w:pPr>
    </w:p>
    <w:p w14:paraId="259EEBAE" w14:textId="77777777" w:rsidR="00DD46D5" w:rsidRDefault="00DD46D5" w:rsidP="00DD46D5">
      <w:pPr>
        <w:pStyle w:val="Heading2"/>
      </w:pPr>
      <w:bookmarkStart w:id="157" w:name="_Toc137627667"/>
      <w:r>
        <w:t>Data</w:t>
      </w:r>
      <w:r w:rsidRPr="00A549D7">
        <w:t xml:space="preserve"> Dependencies</w:t>
      </w:r>
      <w:bookmarkEnd w:id="157"/>
    </w:p>
    <w:p w14:paraId="5CC428E8" w14:textId="77777777" w:rsidR="00DD46D5" w:rsidRPr="005E4A21" w:rsidRDefault="00DD46D5" w:rsidP="00DD46D5">
      <w:pPr>
        <w:autoSpaceDE w:val="0"/>
        <w:autoSpaceDN w:val="0"/>
        <w:adjustRightInd w:val="0"/>
        <w:spacing w:before="120"/>
        <w:jc w:val="both"/>
        <w:rPr>
          <w:rFonts w:cs="Arial"/>
          <w:sz w:val="22"/>
          <w:szCs w:val="22"/>
          <w:lang w:eastAsia="he-IL" w:bidi="he-IL"/>
        </w:rPr>
      </w:pPr>
      <w:r w:rsidRPr="005E4A21">
        <w:rPr>
          <w:rFonts w:cs="Arial"/>
          <w:sz w:val="22"/>
          <w:szCs w:val="22"/>
          <w:lang w:eastAsia="he-IL" w:bidi="he-IL"/>
        </w:rPr>
        <w:t xml:space="preserve">The only data dependency is for an instance of a </w:t>
      </w:r>
      <w:proofErr w:type="spellStart"/>
      <w:r w:rsidRPr="005E4A21">
        <w:rPr>
          <w:rFonts w:cs="Arial"/>
          <w:sz w:val="22"/>
          <w:szCs w:val="22"/>
          <w:lang w:eastAsia="he-IL" w:bidi="he-IL"/>
        </w:rPr>
        <w:t>MedialInfraAlgoMarker</w:t>
      </w:r>
      <w:proofErr w:type="spellEnd"/>
      <w:r w:rsidRPr="005E4A21">
        <w:rPr>
          <w:rFonts w:cs="Arial"/>
          <w:sz w:val="22"/>
          <w:szCs w:val="22"/>
          <w:lang w:eastAsia="he-IL" w:bidi="he-IL"/>
        </w:rPr>
        <w:t xml:space="preserve">. This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type loads from a config file of a certain format that will be described in the API section.</w:t>
      </w:r>
    </w:p>
    <w:p w14:paraId="6C623D0C" w14:textId="77777777" w:rsidR="00DD46D5" w:rsidRPr="0000715D" w:rsidRDefault="00DD46D5" w:rsidP="00DD46D5">
      <w:pPr>
        <w:autoSpaceDE w:val="0"/>
        <w:autoSpaceDN w:val="0"/>
        <w:adjustRightInd w:val="0"/>
        <w:spacing w:before="120"/>
        <w:jc w:val="both"/>
        <w:rPr>
          <w:rFonts w:ascii="TimesNewRoman" w:hAnsi="TimesNewRoman" w:cs="TimesNewRoman"/>
        </w:rPr>
      </w:pPr>
    </w:p>
    <w:p w14:paraId="0FCCDD5D" w14:textId="77777777" w:rsidR="00DD46D5" w:rsidRPr="00B12F60" w:rsidRDefault="00DD46D5" w:rsidP="00DD46D5">
      <w:pPr>
        <w:pStyle w:val="Heading1"/>
      </w:pPr>
      <w:bookmarkStart w:id="158" w:name="_Toc137627668"/>
      <w:commentRangeStart w:id="159"/>
      <w:commentRangeStart w:id="160"/>
      <w:r w:rsidRPr="008E2071">
        <w:t>Interface</w:t>
      </w:r>
      <w:r>
        <w:t xml:space="preserve"> Description</w:t>
      </w:r>
      <w:bookmarkEnd w:id="158"/>
      <w:r>
        <w:t xml:space="preserve"> </w:t>
      </w:r>
      <w:commentRangeEnd w:id="159"/>
      <w:r w:rsidR="00946875">
        <w:rPr>
          <w:rStyle w:val="CommentReference"/>
          <w:rFonts w:ascii="Times New Roman" w:hAnsi="Times New Roman" w:cs="Times New Roman"/>
          <w:b w:val="0"/>
          <w:bCs w:val="0"/>
          <w:caps w:val="0"/>
          <w:color w:val="auto"/>
          <w:kern w:val="0"/>
          <w:lang w:eastAsia="en-US" w:bidi="ar-SA"/>
        </w:rPr>
        <w:commentReference w:id="159"/>
      </w:r>
      <w:commentRangeEnd w:id="160"/>
      <w:r w:rsidR="005E2AAE">
        <w:rPr>
          <w:rStyle w:val="CommentReference"/>
          <w:rFonts w:ascii="Times New Roman" w:hAnsi="Times New Roman" w:cs="Times New Roman"/>
          <w:b w:val="0"/>
          <w:bCs w:val="0"/>
          <w:caps w:val="0"/>
          <w:color w:val="auto"/>
          <w:kern w:val="0"/>
          <w:lang w:eastAsia="en-US" w:bidi="ar-SA"/>
        </w:rPr>
        <w:commentReference w:id="160"/>
      </w:r>
    </w:p>
    <w:p w14:paraId="4154F0C2"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This section describes and references the API's for:</w:t>
      </w:r>
    </w:p>
    <w:p w14:paraId="72A51040" w14:textId="77777777" w:rsidR="00DD46D5" w:rsidRPr="00D71F54" w:rsidRDefault="00DD46D5" w:rsidP="00DD46D5">
      <w:pPr>
        <w:pStyle w:val="ListParagraph"/>
        <w:numPr>
          <w:ilvl w:val="0"/>
          <w:numId w:val="14"/>
        </w:numPr>
        <w:spacing w:before="120" w:after="120"/>
        <w:jc w:val="both"/>
        <w:rPr>
          <w:sz w:val="22"/>
          <w:szCs w:val="22"/>
        </w:rPr>
      </w:pPr>
      <w:proofErr w:type="spellStart"/>
      <w:r w:rsidRPr="26962418">
        <w:rPr>
          <w:sz w:val="22"/>
          <w:szCs w:val="22"/>
        </w:rPr>
        <w:t>AlgoMarker</w:t>
      </w:r>
      <w:proofErr w:type="spellEnd"/>
      <w:r w:rsidRPr="26962418">
        <w:rPr>
          <w:sz w:val="22"/>
          <w:szCs w:val="22"/>
        </w:rPr>
        <w:t xml:space="preserve"> base class: needed to be understood in order to implement new </w:t>
      </w:r>
      <w:proofErr w:type="spellStart"/>
      <w:r w:rsidRPr="26962418">
        <w:rPr>
          <w:sz w:val="22"/>
          <w:szCs w:val="22"/>
        </w:rPr>
        <w:t>AlgoMaker</w:t>
      </w:r>
      <w:proofErr w:type="spellEnd"/>
      <w:r w:rsidRPr="26962418">
        <w:rPr>
          <w:sz w:val="22"/>
          <w:szCs w:val="22"/>
        </w:rPr>
        <w:t xml:space="preserve"> types,  </w:t>
      </w:r>
    </w:p>
    <w:p w14:paraId="416D55EB" w14:textId="77777777" w:rsidR="00DD46D5" w:rsidRPr="00D71F54" w:rsidRDefault="00DD46D5" w:rsidP="00DD46D5">
      <w:pPr>
        <w:pStyle w:val="ListParagraph"/>
        <w:numPr>
          <w:ilvl w:val="0"/>
          <w:numId w:val="14"/>
        </w:numPr>
        <w:spacing w:before="120" w:after="120"/>
        <w:jc w:val="both"/>
        <w:rPr>
          <w:sz w:val="22"/>
          <w:szCs w:val="22"/>
        </w:rPr>
      </w:pPr>
      <w:proofErr w:type="spellStart"/>
      <w:r w:rsidRPr="00D71F54">
        <w:rPr>
          <w:sz w:val="22"/>
          <w:szCs w:val="22"/>
        </w:rPr>
        <w:lastRenderedPageBreak/>
        <w:t>MedialInfraAlgoMarker</w:t>
      </w:r>
      <w:proofErr w:type="spellEnd"/>
      <w:r w:rsidRPr="00D71F54">
        <w:rPr>
          <w:sz w:val="22"/>
          <w:szCs w:val="22"/>
        </w:rPr>
        <w:t xml:space="preserve"> : additional information regarding the specific </w:t>
      </w:r>
      <w:proofErr w:type="spellStart"/>
      <w:r w:rsidRPr="00D71F54">
        <w:rPr>
          <w:sz w:val="22"/>
          <w:szCs w:val="22"/>
        </w:rPr>
        <w:t>MedialInfra</w:t>
      </w:r>
      <w:proofErr w:type="spellEnd"/>
      <w:r w:rsidRPr="00D71F54">
        <w:rPr>
          <w:sz w:val="22"/>
          <w:szCs w:val="22"/>
        </w:rPr>
        <w:t xml:space="preserve"> </w:t>
      </w:r>
      <w:proofErr w:type="spellStart"/>
      <w:r w:rsidRPr="00D71F54">
        <w:rPr>
          <w:sz w:val="22"/>
          <w:szCs w:val="22"/>
        </w:rPr>
        <w:t>AlgoMarker</w:t>
      </w:r>
      <w:proofErr w:type="spellEnd"/>
      <w:r w:rsidRPr="00D71F54">
        <w:rPr>
          <w:sz w:val="22"/>
          <w:szCs w:val="22"/>
        </w:rPr>
        <w:t xml:space="preserve"> implementation such as the format of its config file, </w:t>
      </w:r>
    </w:p>
    <w:p w14:paraId="1A85FD27" w14:textId="77777777" w:rsidR="00DD46D5" w:rsidRPr="00D71F54" w:rsidRDefault="00DD46D5" w:rsidP="00DD46D5">
      <w:pPr>
        <w:pStyle w:val="ListParagraph"/>
        <w:numPr>
          <w:ilvl w:val="0"/>
          <w:numId w:val="14"/>
        </w:numPr>
        <w:spacing w:before="120" w:after="120"/>
        <w:jc w:val="both"/>
        <w:rPr>
          <w:sz w:val="22"/>
          <w:szCs w:val="22"/>
        </w:rPr>
      </w:pPr>
      <w:r w:rsidRPr="00D71F54">
        <w:rPr>
          <w:sz w:val="22"/>
          <w:szCs w:val="22"/>
        </w:rPr>
        <w:t xml:space="preserve">The </w:t>
      </w:r>
      <w:proofErr w:type="spellStart"/>
      <w:r w:rsidRPr="00D71F54">
        <w:rPr>
          <w:sz w:val="22"/>
          <w:szCs w:val="22"/>
        </w:rPr>
        <w:t>AlgoMarker</w:t>
      </w:r>
      <w:proofErr w:type="spellEnd"/>
      <w:r w:rsidRPr="00D71F54">
        <w:rPr>
          <w:sz w:val="22"/>
          <w:szCs w:val="22"/>
        </w:rPr>
        <w:t xml:space="preserve"> API (the AM API) which is the official way to work with the </w:t>
      </w:r>
      <w:proofErr w:type="spellStart"/>
      <w:r w:rsidRPr="00D71F54">
        <w:rPr>
          <w:sz w:val="22"/>
          <w:szCs w:val="22"/>
        </w:rPr>
        <w:t>AlgoMarker</w:t>
      </w:r>
      <w:proofErr w:type="spellEnd"/>
      <w:r w:rsidRPr="00D71F54">
        <w:rPr>
          <w:sz w:val="22"/>
          <w:szCs w:val="22"/>
        </w:rPr>
        <w:t xml:space="preserve"> library.</w:t>
      </w:r>
    </w:p>
    <w:p w14:paraId="214D8069" w14:textId="77777777" w:rsidR="00DD46D5" w:rsidRDefault="00DD46D5" w:rsidP="00DD46D5">
      <w:pPr>
        <w:spacing w:before="120" w:after="120"/>
        <w:jc w:val="both"/>
      </w:pPr>
    </w:p>
    <w:p w14:paraId="3543FB4F" w14:textId="77777777" w:rsidR="00DD46D5" w:rsidRDefault="00DD46D5" w:rsidP="00DD46D5">
      <w:pPr>
        <w:pStyle w:val="Heading2"/>
      </w:pPr>
      <w:bookmarkStart w:id="161" w:name="_Toc137627669"/>
      <w:proofErr w:type="spellStart"/>
      <w:r>
        <w:t>AlgoMarker</w:t>
      </w:r>
      <w:proofErr w:type="spellEnd"/>
      <w:r>
        <w:t xml:space="preserve"> base class API</w:t>
      </w:r>
      <w:bookmarkEnd w:id="161"/>
    </w:p>
    <w:p w14:paraId="0C0CE443" w14:textId="77777777" w:rsidR="00DD46D5" w:rsidRDefault="00DD46D5" w:rsidP="00DD46D5"/>
    <w:p w14:paraId="659D9AA8"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There are 5 major API's each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is required to implement:</w:t>
      </w:r>
    </w:p>
    <w:p w14:paraId="6A430156" w14:textId="77777777" w:rsidR="00DD46D5" w:rsidRPr="00D71F54" w:rsidRDefault="00DD46D5" w:rsidP="00DD46D5">
      <w:pPr>
        <w:pStyle w:val="ListParagraph"/>
        <w:numPr>
          <w:ilvl w:val="0"/>
          <w:numId w:val="23"/>
        </w:numPr>
        <w:rPr>
          <w:sz w:val="22"/>
          <w:szCs w:val="22"/>
        </w:rPr>
      </w:pPr>
      <w:r>
        <w:rPr>
          <w:rFonts w:ascii="Consolas" w:hAnsi="Consolas" w:cs="Consolas"/>
          <w:color w:val="000000"/>
          <w:sz w:val="19"/>
          <w:szCs w:val="19"/>
          <w:highlight w:val="white"/>
          <w:lang w:bidi="he-IL"/>
        </w:rPr>
        <w:t>Load(</w:t>
      </w:r>
      <w:r>
        <w:rPr>
          <w:rFonts w:ascii="Consolas" w:hAnsi="Consolas" w:cs="Consolas"/>
          <w:color w:val="0000FF"/>
          <w:sz w:val="19"/>
          <w:szCs w:val="19"/>
          <w:highlight w:val="white"/>
          <w:lang w:bidi="he-IL"/>
        </w:rPr>
        <w:t>const</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char</w:t>
      </w:r>
      <w:r>
        <w:rPr>
          <w:rFonts w:ascii="Consolas" w:hAnsi="Consolas" w:cs="Consolas"/>
          <w:color w:val="000000"/>
          <w:sz w:val="19"/>
          <w:szCs w:val="19"/>
          <w:highlight w:val="white"/>
          <w:lang w:bidi="he-IL"/>
        </w:rPr>
        <w:t xml:space="preserve"> *</w:t>
      </w:r>
      <w:proofErr w:type="spellStart"/>
      <w:r>
        <w:rPr>
          <w:rFonts w:ascii="Consolas" w:hAnsi="Consolas" w:cs="Consolas"/>
          <w:color w:val="808080"/>
          <w:sz w:val="19"/>
          <w:szCs w:val="19"/>
          <w:highlight w:val="white"/>
          <w:lang w:bidi="he-IL"/>
        </w:rPr>
        <w:t>config_f</w:t>
      </w:r>
      <w:proofErr w:type="spellEnd"/>
      <w:r>
        <w:rPr>
          <w:rFonts w:ascii="Consolas" w:hAnsi="Consolas" w:cs="Consolas"/>
          <w:color w:val="000000"/>
          <w:sz w:val="19"/>
          <w:szCs w:val="19"/>
          <w:highlight w:val="white"/>
          <w:lang w:bidi="he-IL"/>
        </w:rPr>
        <w:t>)</w:t>
      </w:r>
      <w:r>
        <w:t xml:space="preserve"> : </w:t>
      </w:r>
      <w:r w:rsidRPr="00D71F54">
        <w:rPr>
          <w:sz w:val="22"/>
          <w:szCs w:val="22"/>
        </w:rPr>
        <w:t xml:space="preserve">Loading a new </w:t>
      </w:r>
      <w:proofErr w:type="spellStart"/>
      <w:r w:rsidRPr="00D71F54">
        <w:rPr>
          <w:sz w:val="22"/>
          <w:szCs w:val="22"/>
        </w:rPr>
        <w:t>algomarker</w:t>
      </w:r>
      <w:proofErr w:type="spellEnd"/>
      <w:r w:rsidRPr="00D71F54">
        <w:rPr>
          <w:sz w:val="22"/>
          <w:szCs w:val="22"/>
        </w:rPr>
        <w:t xml:space="preserve"> from a </w:t>
      </w:r>
      <w:proofErr w:type="spellStart"/>
      <w:r w:rsidRPr="00D71F54">
        <w:rPr>
          <w:sz w:val="22"/>
          <w:szCs w:val="22"/>
        </w:rPr>
        <w:t>config_file</w:t>
      </w:r>
      <w:proofErr w:type="spellEnd"/>
      <w:r w:rsidRPr="00D71F54">
        <w:t xml:space="preserve"> </w:t>
      </w:r>
      <w:r w:rsidRPr="00D71F54">
        <w:rPr>
          <w:sz w:val="22"/>
          <w:szCs w:val="22"/>
        </w:rPr>
        <w:t xml:space="preserve">(or without one if the </w:t>
      </w:r>
      <w:proofErr w:type="spellStart"/>
      <w:r w:rsidRPr="00D71F54">
        <w:rPr>
          <w:sz w:val="22"/>
          <w:szCs w:val="22"/>
        </w:rPr>
        <w:t>algomarker</w:t>
      </w:r>
      <w:proofErr w:type="spellEnd"/>
      <w:r w:rsidRPr="00D71F54">
        <w:rPr>
          <w:sz w:val="22"/>
          <w:szCs w:val="22"/>
        </w:rPr>
        <w:t xml:space="preserve"> loads without it, in that case the implementation will ignore the </w:t>
      </w:r>
      <w:proofErr w:type="spellStart"/>
      <w:r w:rsidRPr="00D71F54">
        <w:rPr>
          <w:sz w:val="22"/>
          <w:szCs w:val="22"/>
        </w:rPr>
        <w:t>config_f</w:t>
      </w:r>
      <w:proofErr w:type="spellEnd"/>
      <w:r w:rsidRPr="00D71F54">
        <w:rPr>
          <w:sz w:val="22"/>
          <w:szCs w:val="22"/>
        </w:rPr>
        <w:t xml:space="preserve"> parameter).</w:t>
      </w:r>
    </w:p>
    <w:p w14:paraId="27972612" w14:textId="77777777" w:rsidR="00DD46D5" w:rsidRPr="00D71F54" w:rsidRDefault="00DD46D5" w:rsidP="00DD46D5">
      <w:pPr>
        <w:pStyle w:val="ListParagraph"/>
        <w:numPr>
          <w:ilvl w:val="0"/>
          <w:numId w:val="23"/>
        </w:numPr>
        <w:rPr>
          <w:sz w:val="22"/>
          <w:szCs w:val="22"/>
        </w:rPr>
      </w:pPr>
      <w:r>
        <w:rPr>
          <w:rFonts w:ascii="Consolas" w:hAnsi="Consolas" w:cs="Consolas"/>
          <w:color w:val="000000"/>
          <w:sz w:val="19"/>
          <w:szCs w:val="19"/>
          <w:highlight w:val="white"/>
          <w:lang w:bidi="he-IL"/>
        </w:rPr>
        <w:t>Unload()</w:t>
      </w:r>
      <w:r>
        <w:t xml:space="preserve"> </w:t>
      </w:r>
      <w:r w:rsidRPr="00D71F54">
        <w:rPr>
          <w:sz w:val="22"/>
          <w:szCs w:val="22"/>
        </w:rPr>
        <w:t xml:space="preserve">: Releasing all memory allocations done by </w:t>
      </w:r>
      <w:proofErr w:type="spellStart"/>
      <w:r w:rsidRPr="00D71F54">
        <w:rPr>
          <w:sz w:val="22"/>
          <w:szCs w:val="22"/>
        </w:rPr>
        <w:t>algomarker</w:t>
      </w:r>
      <w:proofErr w:type="spellEnd"/>
      <w:r w:rsidRPr="00D71F54">
        <w:rPr>
          <w:sz w:val="22"/>
          <w:szCs w:val="22"/>
        </w:rPr>
        <w:t>, and makes it free ready.</w:t>
      </w:r>
    </w:p>
    <w:p w14:paraId="6C9C549B" w14:textId="77777777" w:rsidR="00DD46D5" w:rsidRPr="00D71F54" w:rsidRDefault="00DD46D5" w:rsidP="00DD46D5">
      <w:pPr>
        <w:pStyle w:val="ListParagraph"/>
        <w:numPr>
          <w:ilvl w:val="0"/>
          <w:numId w:val="23"/>
        </w:numPr>
        <w:rPr>
          <w:rFonts w:asciiTheme="majorBidi" w:hAnsiTheme="majorBidi" w:cstheme="majorBidi"/>
          <w:sz w:val="22"/>
          <w:szCs w:val="22"/>
        </w:rPr>
      </w:pPr>
      <w:proofErr w:type="spellStart"/>
      <w:r>
        <w:rPr>
          <w:rFonts w:ascii="Consolas" w:hAnsi="Consolas" w:cs="Consolas"/>
          <w:color w:val="000000"/>
          <w:sz w:val="19"/>
          <w:szCs w:val="19"/>
          <w:highlight w:val="white"/>
          <w:lang w:bidi="he-IL"/>
        </w:rPr>
        <w:t>ClearData</w:t>
      </w:r>
      <w:proofErr w:type="spellEnd"/>
      <w:r>
        <w:rPr>
          <w:rFonts w:ascii="Consolas" w:hAnsi="Consolas" w:cs="Consolas"/>
          <w:color w:val="000000"/>
          <w:sz w:val="19"/>
          <w:szCs w:val="19"/>
          <w:highlight w:val="white"/>
          <w:lang w:bidi="he-IL"/>
        </w:rPr>
        <w:t>()</w:t>
      </w:r>
      <w:r>
        <w:rPr>
          <w:rFonts w:ascii="Consolas" w:hAnsi="Consolas" w:cs="Consolas"/>
          <w:color w:val="000000"/>
          <w:sz w:val="19"/>
          <w:szCs w:val="19"/>
          <w:lang w:bidi="he-IL"/>
        </w:rPr>
        <w:t xml:space="preserve"> </w:t>
      </w:r>
      <w:r w:rsidRPr="00D71F54">
        <w:rPr>
          <w:rFonts w:asciiTheme="majorBidi" w:hAnsiTheme="majorBidi" w:cstheme="majorBidi"/>
          <w:color w:val="000000"/>
          <w:sz w:val="22"/>
          <w:szCs w:val="22"/>
          <w:lang w:bidi="he-IL"/>
        </w:rPr>
        <w:t xml:space="preserve">: </w:t>
      </w:r>
      <w:r w:rsidRPr="00D71F54">
        <w:rPr>
          <w:rFonts w:asciiTheme="majorBidi" w:hAnsiTheme="majorBidi" w:cstheme="majorBidi"/>
          <w:sz w:val="22"/>
          <w:szCs w:val="22"/>
        </w:rPr>
        <w:t>Clearing all loaded data.</w:t>
      </w:r>
    </w:p>
    <w:p w14:paraId="4466B6DE" w14:textId="1ACDF805" w:rsidR="00DD46D5" w:rsidRPr="00D71F54" w:rsidRDefault="00DD46D5" w:rsidP="00DD46D5">
      <w:pPr>
        <w:pStyle w:val="ListParagraph"/>
        <w:numPr>
          <w:ilvl w:val="0"/>
          <w:numId w:val="23"/>
        </w:numPr>
        <w:rPr>
          <w:sz w:val="22"/>
          <w:szCs w:val="22"/>
        </w:rPr>
      </w:pPr>
      <w:proofErr w:type="spellStart"/>
      <w:r>
        <w:rPr>
          <w:rFonts w:ascii="Consolas" w:hAnsi="Consolas" w:cs="Consolas"/>
          <w:color w:val="000000"/>
          <w:sz w:val="19"/>
          <w:szCs w:val="19"/>
          <w:highlight w:val="white"/>
          <w:lang w:bidi="he-IL"/>
        </w:rPr>
        <w:t>AddDataByType</w:t>
      </w:r>
      <w:proofErr w:type="spellEnd"/>
      <w:r>
        <w:rPr>
          <w:rFonts w:ascii="Consolas" w:hAnsi="Consolas" w:cs="Consolas"/>
          <w:color w:val="000000"/>
          <w:sz w:val="19"/>
          <w:szCs w:val="19"/>
          <w:highlight w:val="white"/>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data</w:t>
      </w:r>
      <w:r w:rsidR="00E03AC6">
        <w:rPr>
          <w:rFonts w:ascii="Consolas" w:hAnsi="Consolas" w:cs="Consolas"/>
          <w:color w:val="808080"/>
          <w:sz w:val="19"/>
          <w:szCs w:val="19"/>
          <w:lang w:bidi="he-IL"/>
        </w:rPr>
        <w:t xml:space="preserve">, </w:t>
      </w:r>
      <w:r w:rsidR="00E03AC6">
        <w:rPr>
          <w:rFonts w:ascii="Consolas" w:hAnsi="Consolas" w:cs="Consolas"/>
          <w:color w:val="0000FF"/>
          <w:sz w:val="19"/>
          <w:szCs w:val="19"/>
          <w:lang w:bidi="he-IL"/>
        </w:rPr>
        <w:t>char</w:t>
      </w:r>
      <w:r w:rsidR="00E03AC6">
        <w:rPr>
          <w:rFonts w:ascii="Consolas" w:hAnsi="Consolas" w:cs="Consolas"/>
          <w:color w:val="000000"/>
          <w:sz w:val="19"/>
          <w:szCs w:val="19"/>
          <w:lang w:bidi="he-IL"/>
        </w:rPr>
        <w:t xml:space="preserve"> **</w:t>
      </w:r>
      <w:r w:rsidR="00E03AC6">
        <w:rPr>
          <w:rFonts w:ascii="Consolas" w:hAnsi="Consolas" w:cs="Consolas"/>
          <w:color w:val="808080"/>
          <w:sz w:val="19"/>
          <w:szCs w:val="19"/>
          <w:lang w:bidi="he-IL"/>
        </w:rPr>
        <w:t>messages</w:t>
      </w:r>
      <w:r>
        <w:rPr>
          <w:rFonts w:ascii="Consolas" w:hAnsi="Consolas" w:cs="Consolas"/>
          <w:color w:val="000000"/>
          <w:sz w:val="19"/>
          <w:szCs w:val="19"/>
          <w:highlight w:val="white"/>
          <w:lang w:bidi="he-IL"/>
        </w:rPr>
        <w:t>)</w:t>
      </w:r>
      <w:r>
        <w:t xml:space="preserve"> </w:t>
      </w:r>
      <w:r w:rsidRPr="00D71F54">
        <w:rPr>
          <w:sz w:val="22"/>
          <w:szCs w:val="22"/>
        </w:rPr>
        <w:t xml:space="preserve">: Loading data into the </w:t>
      </w:r>
      <w:proofErr w:type="spellStart"/>
      <w:r w:rsidRPr="00D71F54">
        <w:rPr>
          <w:sz w:val="22"/>
          <w:szCs w:val="22"/>
        </w:rPr>
        <w:t>algomarker</w:t>
      </w:r>
      <w:proofErr w:type="spellEnd"/>
      <w:r w:rsidRPr="00D71F54">
        <w:rPr>
          <w:sz w:val="22"/>
          <w:szCs w:val="22"/>
        </w:rPr>
        <w:t>, f</w:t>
      </w:r>
      <w:r w:rsidR="00E03AC6">
        <w:rPr>
          <w:sz w:val="22"/>
          <w:szCs w:val="22"/>
        </w:rPr>
        <w:t>or</w:t>
      </w:r>
      <w:r>
        <w:rPr>
          <w:sz w:val="22"/>
          <w:szCs w:val="22"/>
        </w:rPr>
        <w:t xml:space="preserve"> </w:t>
      </w:r>
      <w:proofErr w:type="spellStart"/>
      <w:r>
        <w:rPr>
          <w:sz w:val="22"/>
          <w:szCs w:val="22"/>
        </w:rPr>
        <w:t>json</w:t>
      </w:r>
      <w:proofErr w:type="spellEnd"/>
      <w:r>
        <w:rPr>
          <w:sz w:val="22"/>
          <w:szCs w:val="22"/>
        </w:rPr>
        <w:t xml:space="preserve"> input object</w:t>
      </w:r>
      <w:r w:rsidR="00E03AC6">
        <w:rPr>
          <w:sz w:val="22"/>
          <w:szCs w:val="22"/>
        </w:rPr>
        <w:t xml:space="preserve"> and returns list of warning/</w:t>
      </w:r>
      <w:proofErr w:type="spellStart"/>
      <w:r w:rsidR="00E03AC6">
        <w:rPr>
          <w:sz w:val="22"/>
          <w:szCs w:val="22"/>
        </w:rPr>
        <w:t>erros</w:t>
      </w:r>
      <w:proofErr w:type="spellEnd"/>
      <w:r w:rsidR="00E03AC6">
        <w:rPr>
          <w:sz w:val="22"/>
          <w:szCs w:val="22"/>
        </w:rPr>
        <w:t xml:space="preserve"> in the data loading</w:t>
      </w:r>
      <w:r w:rsidRPr="00D71F54">
        <w:rPr>
          <w:sz w:val="22"/>
          <w:szCs w:val="22"/>
        </w:rPr>
        <w:t>.</w:t>
      </w:r>
    </w:p>
    <w:p w14:paraId="33824687" w14:textId="77777777" w:rsidR="00DD46D5" w:rsidRPr="00D71F54" w:rsidRDefault="00DD46D5" w:rsidP="00DD46D5">
      <w:pPr>
        <w:pStyle w:val="ListParagraph"/>
        <w:numPr>
          <w:ilvl w:val="0"/>
          <w:numId w:val="23"/>
        </w:numPr>
        <w:rPr>
          <w:rFonts w:asciiTheme="majorBidi" w:hAnsiTheme="majorBidi" w:cstheme="majorBidi"/>
          <w:sz w:val="22"/>
          <w:szCs w:val="22"/>
        </w:rPr>
      </w:pPr>
      <w:proofErr w:type="spellStart"/>
      <w:r w:rsidRPr="26962418">
        <w:rPr>
          <w:rFonts w:ascii="Consolas" w:hAnsi="Consolas" w:cs="Consolas"/>
          <w:color w:val="000000" w:themeColor="text1"/>
          <w:sz w:val="19"/>
          <w:szCs w:val="19"/>
          <w:highlight w:val="white"/>
          <w:lang w:bidi="he-IL"/>
        </w:rPr>
        <w:t>CalculateByType</w:t>
      </w:r>
      <w:proofErr w:type="spellEnd"/>
      <w:r>
        <w:rPr>
          <w:rFonts w:ascii="Consolas" w:hAnsi="Consolas" w:cs="Consolas"/>
          <w:color w:val="000000" w:themeColor="text1"/>
          <w:sz w:val="19"/>
          <w:szCs w:val="19"/>
          <w:lang w:bidi="he-IL"/>
        </w:rPr>
        <w:t>(</w:t>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808080"/>
          <w:sz w:val="19"/>
          <w:szCs w:val="19"/>
          <w:lang w:bidi="he-IL"/>
        </w:rPr>
        <w:t>CalculateType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request</w:t>
      </w:r>
      <w:r>
        <w:rPr>
          <w:rFonts w:ascii="Consolas" w:hAnsi="Consolas" w:cs="Consolas"/>
          <w:color w:val="000000"/>
          <w:sz w:val="19"/>
          <w:szCs w:val="19"/>
          <w:lang w:bidi="he-IL"/>
        </w:rPr>
        <w:t xml:space="preserve">, </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response)</w:t>
      </w:r>
      <w:r w:rsidRPr="26962418">
        <w:rPr>
          <w:rFonts w:ascii="Consolas" w:hAnsi="Consolas" w:cs="Consolas"/>
          <w:color w:val="000000" w:themeColor="text1"/>
          <w:sz w:val="19"/>
          <w:szCs w:val="19"/>
          <w:lang w:bidi="he-IL"/>
        </w:rPr>
        <w:t xml:space="preserve"> </w:t>
      </w:r>
      <w:r w:rsidRPr="26962418">
        <w:rPr>
          <w:rFonts w:asciiTheme="majorBidi" w:hAnsiTheme="majorBidi" w:cstheme="majorBidi"/>
          <w:color w:val="000000" w:themeColor="text1"/>
          <w:sz w:val="22"/>
          <w:szCs w:val="22"/>
          <w:lang w:bidi="he-IL"/>
        </w:rPr>
        <w:t xml:space="preserve">: </w:t>
      </w:r>
      <w:r w:rsidRPr="26962418">
        <w:rPr>
          <w:rFonts w:asciiTheme="majorBidi" w:hAnsiTheme="majorBidi" w:cstheme="majorBidi"/>
          <w:sz w:val="22"/>
          <w:szCs w:val="22"/>
        </w:rPr>
        <w:t>actually calculating the scores for all the prediction points given in request, using the data that was loaded before</w:t>
      </w:r>
      <w:r>
        <w:rPr>
          <w:rFonts w:asciiTheme="majorBidi" w:hAnsiTheme="majorBidi" w:cstheme="majorBidi"/>
          <w:sz w:val="22"/>
          <w:szCs w:val="22"/>
        </w:rPr>
        <w:t xml:space="preserve"> or given in the request</w:t>
      </w:r>
      <w:r w:rsidRPr="26962418">
        <w:rPr>
          <w:rFonts w:asciiTheme="majorBidi" w:hAnsiTheme="majorBidi" w:cstheme="majorBidi"/>
          <w:sz w:val="22"/>
          <w:szCs w:val="22"/>
        </w:rPr>
        <w:t>.</w:t>
      </w:r>
      <w:r>
        <w:rPr>
          <w:rFonts w:asciiTheme="majorBidi" w:hAnsiTheme="majorBidi" w:cstheme="majorBidi"/>
          <w:sz w:val="22"/>
          <w:szCs w:val="22"/>
        </w:rPr>
        <w:t xml:space="preserve"> Response will be later needed to be free from memory.</w:t>
      </w:r>
    </w:p>
    <w:p w14:paraId="27D887C1" w14:textId="77777777" w:rsidR="00DD46D5" w:rsidRDefault="00DD46D5" w:rsidP="00DD46D5"/>
    <w:p w14:paraId="38DCC15E" w14:textId="77777777" w:rsidR="00DD46D5" w:rsidRDefault="00DD46D5" w:rsidP="00DD46D5">
      <w:pPr>
        <w:pStyle w:val="Heading2"/>
      </w:pPr>
      <w:bookmarkStart w:id="162" w:name="_Toc137627670"/>
      <w:proofErr w:type="spellStart"/>
      <w:r>
        <w:t>MedialInfraAlgoMarker</w:t>
      </w:r>
      <w:proofErr w:type="spellEnd"/>
      <w:r>
        <w:t xml:space="preserve"> API</w:t>
      </w:r>
      <w:bookmarkEnd w:id="162"/>
    </w:p>
    <w:p w14:paraId="07F30D37" w14:textId="77777777" w:rsidR="00DD46D5" w:rsidRDefault="00DD46D5" w:rsidP="00DD46D5">
      <w:pPr>
        <w:pStyle w:val="Heading3"/>
      </w:pPr>
      <w:bookmarkStart w:id="163" w:name="_Toc137627671"/>
      <w:r>
        <w:t>Class API</w:t>
      </w:r>
      <w:bookmarkEnd w:id="163"/>
    </w:p>
    <w:p w14:paraId="124EB732"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This is similar to the API of a general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as defined in 5.1 above.</w:t>
      </w:r>
    </w:p>
    <w:p w14:paraId="70D6C630" w14:textId="77777777" w:rsidR="00DD46D5" w:rsidRPr="00207672" w:rsidRDefault="00DD46D5" w:rsidP="00DD46D5"/>
    <w:p w14:paraId="7A7E1526" w14:textId="77777777" w:rsidR="00DD46D5" w:rsidRDefault="00DD46D5" w:rsidP="00DD46D5">
      <w:pPr>
        <w:pStyle w:val="Heading3"/>
      </w:pPr>
      <w:bookmarkStart w:id="164" w:name="_Toc137627672"/>
      <w:r>
        <w:t>The configuration file format</w:t>
      </w:r>
      <w:bookmarkEnd w:id="164"/>
    </w:p>
    <w:p w14:paraId="51FE3A6E"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A </w:t>
      </w:r>
      <w:proofErr w:type="spellStart"/>
      <w:r w:rsidRPr="005E4A21">
        <w:rPr>
          <w:rFonts w:cs="Arial"/>
          <w:sz w:val="22"/>
          <w:szCs w:val="22"/>
          <w:lang w:eastAsia="he-IL" w:bidi="he-IL"/>
        </w:rPr>
        <w:t>MedialInfraAlgoMarker</w:t>
      </w:r>
      <w:proofErr w:type="spellEnd"/>
      <w:r w:rsidRPr="005E4A21">
        <w:rPr>
          <w:rFonts w:cs="Arial"/>
          <w:sz w:val="22"/>
          <w:szCs w:val="22"/>
          <w:lang w:eastAsia="he-IL" w:bidi="he-IL"/>
        </w:rPr>
        <w:t xml:space="preserve"> (MI-AM) is loaded using a configuration file containing all the information needed in order to load it, define it and get it to a working state.</w:t>
      </w:r>
    </w:p>
    <w:p w14:paraId="21146FE5"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The typical usage is having the config file reside in a directory together with all the other needed files. Upon load the MI-AM detects the directory from the given configuration file name and will allow giving other file names inside in a relative path. This way the location of the directory is not rigid and it can be moved freely while still maintaining a smooth load.</w:t>
      </w:r>
    </w:p>
    <w:p w14:paraId="2815672E" w14:textId="77777777" w:rsidR="00DD46D5" w:rsidRDefault="00DD46D5" w:rsidP="00DD46D5"/>
    <w:p w14:paraId="58241205"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Lines starting with '#' are comment lines.</w:t>
      </w:r>
    </w:p>
    <w:p w14:paraId="7AD44080"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Other lines have the format of a &lt;field name&gt; and &lt;value&gt; that are tab separated.</w:t>
      </w:r>
    </w:p>
    <w:p w14:paraId="3BBB63EA" w14:textId="77777777" w:rsidR="00DD46D5" w:rsidRDefault="00DD46D5" w:rsidP="00DD46D5"/>
    <w:p w14:paraId="1EF4D3C3" w14:textId="77777777" w:rsidR="00DD46D5" w:rsidRDefault="00DD46D5" w:rsidP="00DD46D5">
      <w:pPr>
        <w:pStyle w:val="Heading3"/>
        <w:numPr>
          <w:ilvl w:val="3"/>
          <w:numId w:val="2"/>
        </w:numPr>
      </w:pPr>
      <w:r>
        <w:t xml:space="preserve"> </w:t>
      </w:r>
      <w:bookmarkStart w:id="165" w:name="_Toc137627673"/>
      <w:r>
        <w:t>General configuration file parameters</w:t>
      </w:r>
      <w:bookmarkEnd w:id="165"/>
    </w:p>
    <w:p w14:paraId="316CABD1" w14:textId="77777777" w:rsidR="00DD46D5" w:rsidRPr="00D71F54" w:rsidRDefault="00DD46D5" w:rsidP="00DD46D5">
      <w:pPr>
        <w:pStyle w:val="ListParagraph"/>
        <w:numPr>
          <w:ilvl w:val="0"/>
          <w:numId w:val="24"/>
        </w:numPr>
        <w:rPr>
          <w:sz w:val="22"/>
          <w:szCs w:val="22"/>
        </w:rPr>
      </w:pPr>
      <w:r w:rsidRPr="00D71F54">
        <w:rPr>
          <w:b/>
          <w:bCs/>
          <w:sz w:val="22"/>
          <w:szCs w:val="22"/>
        </w:rPr>
        <w:t>TYPE</w:t>
      </w:r>
      <w:r w:rsidRPr="00D71F54">
        <w:rPr>
          <w:sz w:val="22"/>
          <w:szCs w:val="22"/>
        </w:rPr>
        <w:t xml:space="preserve"> : should always be MEDIAL_INFRA for a MI-AM.</w:t>
      </w:r>
    </w:p>
    <w:p w14:paraId="310851CF" w14:textId="77777777" w:rsidR="00DD46D5" w:rsidRPr="00D71F54" w:rsidRDefault="00DD46D5" w:rsidP="00DD46D5">
      <w:pPr>
        <w:pStyle w:val="ListParagraph"/>
        <w:numPr>
          <w:ilvl w:val="0"/>
          <w:numId w:val="24"/>
        </w:numPr>
        <w:rPr>
          <w:sz w:val="22"/>
          <w:szCs w:val="22"/>
        </w:rPr>
      </w:pPr>
      <w:r w:rsidRPr="00D71F54">
        <w:rPr>
          <w:b/>
          <w:bCs/>
          <w:sz w:val="22"/>
          <w:szCs w:val="22"/>
        </w:rPr>
        <w:t>NAME</w:t>
      </w:r>
      <w:r w:rsidRPr="00D71F54">
        <w:rPr>
          <w:sz w:val="22"/>
          <w:szCs w:val="22"/>
        </w:rPr>
        <w:t xml:space="preserve"> : the name of the MI-AM, can be get later via the AM_API</w:t>
      </w:r>
    </w:p>
    <w:p w14:paraId="273746B8" w14:textId="77777777" w:rsidR="00DD46D5" w:rsidRPr="00D71F54" w:rsidRDefault="00DD46D5" w:rsidP="00DD46D5">
      <w:pPr>
        <w:pStyle w:val="ListParagraph"/>
        <w:numPr>
          <w:ilvl w:val="0"/>
          <w:numId w:val="24"/>
        </w:numPr>
        <w:rPr>
          <w:sz w:val="22"/>
          <w:szCs w:val="22"/>
        </w:rPr>
      </w:pPr>
      <w:r w:rsidRPr="00D71F54">
        <w:rPr>
          <w:b/>
          <w:bCs/>
          <w:sz w:val="22"/>
          <w:szCs w:val="22"/>
        </w:rPr>
        <w:t>TIME_UNIT</w:t>
      </w:r>
      <w:r w:rsidRPr="00D71F54">
        <w:rPr>
          <w:sz w:val="22"/>
          <w:szCs w:val="22"/>
        </w:rPr>
        <w:t xml:space="preserve"> : The time unit to be used for the signals. In Ver 1.0 should be Date, although others (such as Minutes) would probably work as well, but are not for this version.</w:t>
      </w:r>
    </w:p>
    <w:p w14:paraId="0EA0D67D" w14:textId="77777777" w:rsidR="00DD46D5" w:rsidRPr="00D71F54" w:rsidRDefault="00DD46D5" w:rsidP="00DD46D5">
      <w:pPr>
        <w:pStyle w:val="ListParagraph"/>
        <w:numPr>
          <w:ilvl w:val="0"/>
          <w:numId w:val="24"/>
        </w:numPr>
        <w:rPr>
          <w:sz w:val="22"/>
          <w:szCs w:val="22"/>
        </w:rPr>
      </w:pPr>
      <w:r w:rsidRPr="00D71F54">
        <w:rPr>
          <w:b/>
          <w:bCs/>
          <w:sz w:val="22"/>
          <w:szCs w:val="22"/>
        </w:rPr>
        <w:lastRenderedPageBreak/>
        <w:t>REPOSITORY</w:t>
      </w:r>
      <w:del w:id="166" w:author="Alon Lanyado" w:date="2023-07-12T15:25:00Z">
        <w:r w:rsidRPr="00D71F54" w:rsidDel="00ED7C24">
          <w:rPr>
            <w:sz w:val="22"/>
            <w:szCs w:val="22"/>
          </w:rPr>
          <w:delText xml:space="preserve"> </w:delText>
        </w:r>
      </w:del>
      <w:r w:rsidRPr="00D71F54">
        <w:rPr>
          <w:sz w:val="22"/>
          <w:szCs w:val="22"/>
        </w:rPr>
        <w:t xml:space="preserve">: a repository file name. This is based on repositories as defined and used by the </w:t>
      </w:r>
      <w:proofErr w:type="spellStart"/>
      <w:r w:rsidRPr="00D71F54">
        <w:rPr>
          <w:sz w:val="22"/>
          <w:szCs w:val="22"/>
        </w:rPr>
        <w:t>InfraMed</w:t>
      </w:r>
      <w:proofErr w:type="spellEnd"/>
      <w:r w:rsidRPr="00D71F54">
        <w:rPr>
          <w:sz w:val="22"/>
          <w:szCs w:val="22"/>
        </w:rPr>
        <w:t xml:space="preserve"> library. For a MI-AM we only need the definitions parts of the repository, and only those that are needed for the specific AM. Mainly it means it needs to have:</w:t>
      </w:r>
    </w:p>
    <w:p w14:paraId="4B51447D" w14:textId="7A1AC8CD" w:rsidR="00DD46D5" w:rsidRPr="00D71F54" w:rsidRDefault="00DD46D5" w:rsidP="00DD46D5">
      <w:pPr>
        <w:pStyle w:val="ListParagraph"/>
        <w:numPr>
          <w:ilvl w:val="1"/>
          <w:numId w:val="24"/>
        </w:numPr>
        <w:rPr>
          <w:sz w:val="22"/>
          <w:szCs w:val="22"/>
        </w:rPr>
      </w:pPr>
      <w:r w:rsidRPr="00D71F54">
        <w:rPr>
          <w:sz w:val="22"/>
          <w:szCs w:val="22"/>
        </w:rPr>
        <w:t>Signals definition file</w:t>
      </w:r>
      <w:del w:id="167" w:author="Alon Lanyado" w:date="2023-07-12T15:24:00Z">
        <w:r w:rsidRPr="00D71F54" w:rsidDel="00782BCE">
          <w:rPr>
            <w:sz w:val="22"/>
            <w:szCs w:val="22"/>
          </w:rPr>
          <w:delText xml:space="preserve"> </w:delText>
        </w:r>
      </w:del>
      <w:r w:rsidRPr="00D71F54">
        <w:rPr>
          <w:sz w:val="22"/>
          <w:szCs w:val="22"/>
        </w:rPr>
        <w:t>: containing the names of all the signals as the model uses them, their numerical codes</w:t>
      </w:r>
      <w:del w:id="168" w:author="Alon Lanyado" w:date="2023-07-12T15:24:00Z">
        <w:r w:rsidRPr="00D71F54" w:rsidDel="00782BCE">
          <w:rPr>
            <w:sz w:val="22"/>
            <w:szCs w:val="22"/>
          </w:rPr>
          <w:delText xml:space="preserve"> </w:delText>
        </w:r>
      </w:del>
      <w:r w:rsidRPr="00D71F54">
        <w:rPr>
          <w:sz w:val="22"/>
          <w:szCs w:val="22"/>
        </w:rPr>
        <w:t>, and their type, which in itself defines how many time channels and how many value channels they have.</w:t>
      </w:r>
    </w:p>
    <w:p w14:paraId="07BD4967" w14:textId="77777777" w:rsidR="00DD46D5" w:rsidRPr="00D71F54" w:rsidRDefault="00DD46D5" w:rsidP="00DD46D5">
      <w:pPr>
        <w:pStyle w:val="ListParagraph"/>
        <w:numPr>
          <w:ilvl w:val="1"/>
          <w:numId w:val="24"/>
        </w:numPr>
        <w:rPr>
          <w:sz w:val="22"/>
          <w:szCs w:val="22"/>
        </w:rPr>
      </w:pPr>
      <w:r w:rsidRPr="00D71F54">
        <w:rPr>
          <w:sz w:val="22"/>
          <w:szCs w:val="22"/>
        </w:rPr>
        <w:t>Dictionaries: dictionaries contain the transformation from strings to codes</w:t>
      </w:r>
      <w:del w:id="169" w:author="Alon Lanyado" w:date="2023-07-12T15:24:00Z">
        <w:r w:rsidRPr="00D71F54" w:rsidDel="00144F3D">
          <w:rPr>
            <w:sz w:val="22"/>
            <w:szCs w:val="22"/>
          </w:rPr>
          <w:delText xml:space="preserve"> </w:delText>
        </w:r>
      </w:del>
      <w:r w:rsidRPr="00D71F54">
        <w:rPr>
          <w:sz w:val="22"/>
          <w:szCs w:val="22"/>
        </w:rPr>
        <w:t>, as the model uses. It is extremely useful when handling data such as drug information or read codes, ICD9 codes, or any large categorical data. Along these dictionaries allow to define sets of categories, which are often used when building a model.</w:t>
      </w:r>
    </w:p>
    <w:p w14:paraId="03B5ADAB" w14:textId="77777777" w:rsidR="00DD46D5" w:rsidRPr="00D71F54" w:rsidRDefault="00DD46D5" w:rsidP="00DD46D5">
      <w:pPr>
        <w:pStyle w:val="ListParagraph"/>
        <w:numPr>
          <w:ilvl w:val="1"/>
          <w:numId w:val="24"/>
        </w:numPr>
        <w:rPr>
          <w:sz w:val="22"/>
          <w:szCs w:val="22"/>
        </w:rPr>
      </w:pPr>
      <w:r w:rsidRPr="00D71F54">
        <w:rPr>
          <w:sz w:val="22"/>
          <w:szCs w:val="22"/>
        </w:rPr>
        <w:t>The formal format of the repository and its configuration files is beyond the scope of this document.</w:t>
      </w:r>
    </w:p>
    <w:p w14:paraId="6BD423E7" w14:textId="77777777" w:rsidR="00DD46D5" w:rsidRPr="00D71F54" w:rsidRDefault="00DD46D5" w:rsidP="00DD46D5">
      <w:pPr>
        <w:pStyle w:val="ListParagraph"/>
        <w:numPr>
          <w:ilvl w:val="1"/>
          <w:numId w:val="24"/>
        </w:numPr>
        <w:rPr>
          <w:sz w:val="22"/>
          <w:szCs w:val="22"/>
        </w:rPr>
      </w:pPr>
      <w:r w:rsidRPr="00D71F54">
        <w:rPr>
          <w:sz w:val="22"/>
          <w:szCs w:val="22"/>
        </w:rPr>
        <w:t>If the repository config file is given without a leading '/' it will be relative to the directory of the MI-AM configuration file. Otherwise – it will be a full path to it.</w:t>
      </w:r>
    </w:p>
    <w:p w14:paraId="44724A41" w14:textId="74CA1E33" w:rsidR="00DD46D5" w:rsidRDefault="00DD46D5" w:rsidP="00DD46D5">
      <w:pPr>
        <w:pStyle w:val="ListParagraph"/>
        <w:numPr>
          <w:ilvl w:val="0"/>
          <w:numId w:val="24"/>
        </w:numPr>
        <w:rPr>
          <w:sz w:val="22"/>
          <w:szCs w:val="22"/>
        </w:rPr>
      </w:pPr>
      <w:r w:rsidRPr="00D71F54">
        <w:rPr>
          <w:b/>
          <w:bCs/>
          <w:sz w:val="22"/>
          <w:szCs w:val="22"/>
        </w:rPr>
        <w:t>MODEL</w:t>
      </w:r>
      <w:del w:id="170" w:author="Alon Lanyado" w:date="2023-07-12T15:24:00Z">
        <w:r w:rsidRPr="00D71F54" w:rsidDel="00782BCE">
          <w:rPr>
            <w:sz w:val="22"/>
            <w:szCs w:val="22"/>
          </w:rPr>
          <w:delText xml:space="preserve"> </w:delText>
        </w:r>
      </w:del>
      <w:r w:rsidRPr="00D71F54">
        <w:rPr>
          <w:sz w:val="22"/>
          <w:szCs w:val="22"/>
        </w:rPr>
        <w:t>: the model file name</w:t>
      </w:r>
      <w:del w:id="171" w:author="Alon Lanyado" w:date="2023-07-12T15:24:00Z">
        <w:r w:rsidRPr="00D71F54" w:rsidDel="00782BCE">
          <w:rPr>
            <w:sz w:val="22"/>
            <w:szCs w:val="22"/>
          </w:rPr>
          <w:delText xml:space="preserve"> </w:delText>
        </w:r>
      </w:del>
      <w:r w:rsidRPr="00D71F54">
        <w:rPr>
          <w:sz w:val="22"/>
          <w:szCs w:val="22"/>
        </w:rPr>
        <w:t>, as created by medial tools when training this model.</w:t>
      </w:r>
    </w:p>
    <w:p w14:paraId="6F978AD5" w14:textId="4DC17031" w:rsidR="00DD46D5" w:rsidRPr="008A29A3" w:rsidRDefault="00DD46D5" w:rsidP="00DD46D5">
      <w:pPr>
        <w:pStyle w:val="ListParagraph"/>
        <w:numPr>
          <w:ilvl w:val="0"/>
          <w:numId w:val="24"/>
        </w:numPr>
        <w:rPr>
          <w:b/>
          <w:bCs/>
          <w:sz w:val="22"/>
          <w:szCs w:val="22"/>
        </w:rPr>
      </w:pPr>
      <w:r w:rsidRPr="008A29A3">
        <w:rPr>
          <w:b/>
          <w:bCs/>
          <w:sz w:val="22"/>
          <w:szCs w:val="22"/>
        </w:rPr>
        <w:t>MODEL_END_STAGE</w:t>
      </w:r>
      <w:del w:id="172" w:author="Alon Lanyado" w:date="2023-07-12T15:24:00Z">
        <w:r w:rsidDel="00782BCE">
          <w:rPr>
            <w:b/>
            <w:bCs/>
            <w:sz w:val="22"/>
            <w:szCs w:val="22"/>
          </w:rPr>
          <w:delText xml:space="preserve"> </w:delText>
        </w:r>
      </w:del>
      <w:r>
        <w:rPr>
          <w:b/>
          <w:bCs/>
          <w:sz w:val="22"/>
          <w:szCs w:val="22"/>
        </w:rPr>
        <w:t xml:space="preserve">: </w:t>
      </w:r>
      <w:r>
        <w:rPr>
          <w:sz w:val="22"/>
          <w:szCs w:val="22"/>
        </w:rPr>
        <w:t>(optional) to control where to stop the model calculation, default is till the end</w:t>
      </w:r>
      <w:ins w:id="173" w:author="Alon Lanyado" w:date="2023-07-12T15:24:00Z">
        <w:r w:rsidR="00782BCE">
          <w:rPr>
            <w:b/>
            <w:bCs/>
            <w:sz w:val="22"/>
            <w:szCs w:val="22"/>
          </w:rPr>
          <w:t>.</w:t>
        </w:r>
      </w:ins>
    </w:p>
    <w:p w14:paraId="23B60AD0" w14:textId="77777777" w:rsidR="00DD46D5" w:rsidRPr="009C52C1" w:rsidRDefault="00DD46D5" w:rsidP="00DD46D5">
      <w:pPr>
        <w:pStyle w:val="ListParagraph"/>
        <w:numPr>
          <w:ilvl w:val="0"/>
          <w:numId w:val="24"/>
        </w:numPr>
        <w:rPr>
          <w:b/>
          <w:bCs/>
          <w:strike/>
          <w:sz w:val="22"/>
          <w:szCs w:val="22"/>
        </w:rPr>
      </w:pPr>
      <w:commentRangeStart w:id="174"/>
      <w:commentRangeStart w:id="175"/>
      <w:r w:rsidRPr="009C52C1">
        <w:rPr>
          <w:b/>
          <w:bCs/>
          <w:strike/>
          <w:sz w:val="22"/>
          <w:szCs w:val="22"/>
        </w:rPr>
        <w:t xml:space="preserve">EXTENDED_RESULT_FIELDS: </w:t>
      </w:r>
      <w:r w:rsidRPr="009C52C1">
        <w:rPr>
          <w:strike/>
          <w:sz w:val="22"/>
          <w:szCs w:val="22"/>
        </w:rPr>
        <w:t xml:space="preserve">list of tokens separated by “;”. </w:t>
      </w:r>
      <w:r>
        <w:rPr>
          <w:strike/>
          <w:sz w:val="22"/>
          <w:szCs w:val="22"/>
        </w:rPr>
        <w:t>(deprecated, not in use in current API)</w:t>
      </w:r>
      <w:commentRangeEnd w:id="174"/>
      <w:r w:rsidR="00C87DC7">
        <w:rPr>
          <w:rStyle w:val="CommentReference"/>
        </w:rPr>
        <w:commentReference w:id="174"/>
      </w:r>
      <w:commentRangeEnd w:id="175"/>
      <w:r w:rsidR="00A110EF">
        <w:rPr>
          <w:rStyle w:val="CommentReference"/>
        </w:rPr>
        <w:commentReference w:id="175"/>
      </w:r>
    </w:p>
    <w:p w14:paraId="19C983BD" w14:textId="35739D84" w:rsidR="00DD46D5" w:rsidRPr="0065397C" w:rsidRDefault="00DD46D5" w:rsidP="00DD46D5">
      <w:pPr>
        <w:pStyle w:val="ListParagraph"/>
        <w:numPr>
          <w:ilvl w:val="0"/>
          <w:numId w:val="24"/>
        </w:numPr>
        <w:rPr>
          <w:b/>
          <w:bCs/>
          <w:sz w:val="22"/>
          <w:szCs w:val="22"/>
        </w:rPr>
      </w:pPr>
      <w:r w:rsidRPr="00720D04">
        <w:rPr>
          <w:b/>
          <w:bCs/>
          <w:sz w:val="22"/>
          <w:szCs w:val="22"/>
        </w:rPr>
        <w:t>DEBUG_MATRIX</w:t>
      </w:r>
      <w:r>
        <w:rPr>
          <w:sz w:val="22"/>
          <w:szCs w:val="22"/>
        </w:rPr>
        <w:t>: option to store debug matrix if given</w:t>
      </w:r>
      <w:ins w:id="176" w:author="Alon Lanyado" w:date="2023-07-12T15:23:00Z">
        <w:r w:rsidR="00AE2290">
          <w:rPr>
            <w:b/>
            <w:bCs/>
            <w:sz w:val="22"/>
            <w:szCs w:val="22"/>
          </w:rPr>
          <w:t>.</w:t>
        </w:r>
      </w:ins>
    </w:p>
    <w:p w14:paraId="62CFA9A6" w14:textId="77777777" w:rsidR="00DD46D5" w:rsidRDefault="00DD46D5" w:rsidP="00DD46D5">
      <w:pPr>
        <w:pStyle w:val="ListParagraph"/>
        <w:numPr>
          <w:ilvl w:val="0"/>
          <w:numId w:val="24"/>
        </w:numPr>
        <w:rPr>
          <w:b/>
          <w:bCs/>
          <w:sz w:val="22"/>
          <w:szCs w:val="22"/>
        </w:rPr>
      </w:pPr>
      <w:r w:rsidRPr="00051C00">
        <w:rPr>
          <w:b/>
          <w:bCs/>
          <w:sz w:val="22"/>
          <w:szCs w:val="22"/>
        </w:rPr>
        <w:t>AM_UDI_DI</w:t>
      </w:r>
      <w:r>
        <w:rPr>
          <w:b/>
          <w:bCs/>
          <w:sz w:val="22"/>
          <w:szCs w:val="22"/>
        </w:rPr>
        <w:t xml:space="preserve">, </w:t>
      </w:r>
      <w:r w:rsidRPr="00051C00">
        <w:rPr>
          <w:b/>
          <w:bCs/>
          <w:sz w:val="22"/>
          <w:szCs w:val="22"/>
        </w:rPr>
        <w:t>AM_MANUFACTOR_DATE</w:t>
      </w:r>
      <w:r>
        <w:rPr>
          <w:b/>
          <w:bCs/>
          <w:sz w:val="22"/>
          <w:szCs w:val="22"/>
        </w:rPr>
        <w:t xml:space="preserve">, </w:t>
      </w:r>
      <w:r w:rsidRPr="00F877EB">
        <w:rPr>
          <w:b/>
          <w:bCs/>
          <w:sz w:val="22"/>
          <w:szCs w:val="22"/>
        </w:rPr>
        <w:t>AM_VERSION</w:t>
      </w:r>
      <w:r>
        <w:rPr>
          <w:b/>
          <w:bCs/>
          <w:sz w:val="22"/>
          <w:szCs w:val="22"/>
        </w:rPr>
        <w:t xml:space="preserve"> – </w:t>
      </w:r>
      <w:r w:rsidRPr="00F877EB">
        <w:rPr>
          <w:sz w:val="22"/>
          <w:szCs w:val="22"/>
        </w:rPr>
        <w:t>version</w:t>
      </w:r>
      <w:r>
        <w:rPr>
          <w:sz w:val="22"/>
          <w:szCs w:val="22"/>
        </w:rPr>
        <w:t xml:space="preserve"> string </w:t>
      </w:r>
    </w:p>
    <w:p w14:paraId="53AC23CA" w14:textId="77777777" w:rsidR="00DD46D5" w:rsidRPr="00AB0969" w:rsidRDefault="00DD46D5" w:rsidP="00DD46D5">
      <w:pPr>
        <w:pStyle w:val="ListParagraph"/>
        <w:numPr>
          <w:ilvl w:val="0"/>
          <w:numId w:val="24"/>
        </w:numPr>
        <w:rPr>
          <w:b/>
          <w:bCs/>
          <w:sz w:val="22"/>
          <w:szCs w:val="22"/>
        </w:rPr>
      </w:pPr>
      <w:r w:rsidRPr="00F877EB">
        <w:rPr>
          <w:b/>
          <w:bCs/>
          <w:sz w:val="22"/>
          <w:szCs w:val="22"/>
        </w:rPr>
        <w:t>EXPLAINABILITY_PARAMS</w:t>
      </w:r>
      <w:r>
        <w:rPr>
          <w:b/>
          <w:bCs/>
          <w:sz w:val="22"/>
          <w:szCs w:val="22"/>
        </w:rPr>
        <w:t xml:space="preserve">: </w:t>
      </w:r>
      <w:r>
        <w:rPr>
          <w:sz w:val="22"/>
          <w:szCs w:val="22"/>
        </w:rPr>
        <w:t xml:space="preserve">parameters for </w:t>
      </w:r>
      <w:proofErr w:type="spellStart"/>
      <w:r>
        <w:rPr>
          <w:sz w:val="22"/>
          <w:szCs w:val="22"/>
        </w:rPr>
        <w:t>explainability</w:t>
      </w:r>
      <w:proofErr w:type="spellEnd"/>
      <w:r>
        <w:rPr>
          <w:sz w:val="22"/>
          <w:szCs w:val="22"/>
        </w:rPr>
        <w:t xml:space="preserve"> if applicable. Given as a string with “;” </w:t>
      </w:r>
      <w:proofErr w:type="spellStart"/>
      <w:r>
        <w:rPr>
          <w:sz w:val="22"/>
          <w:szCs w:val="22"/>
        </w:rPr>
        <w:t>delimeter</w:t>
      </w:r>
      <w:proofErr w:type="spellEnd"/>
      <w:r>
        <w:rPr>
          <w:sz w:val="22"/>
          <w:szCs w:val="22"/>
        </w:rPr>
        <w:t xml:space="preserve"> between each parameter. The parameters are given as key=value</w:t>
      </w:r>
    </w:p>
    <w:p w14:paraId="0DE5D819" w14:textId="6807FEB4" w:rsidR="00DD46D5" w:rsidRPr="00C24CCD" w:rsidRDefault="00DD46D5" w:rsidP="00DD46D5">
      <w:pPr>
        <w:pStyle w:val="ListParagraph"/>
        <w:numPr>
          <w:ilvl w:val="1"/>
          <w:numId w:val="24"/>
        </w:numPr>
        <w:rPr>
          <w:b/>
          <w:bCs/>
          <w:sz w:val="22"/>
          <w:szCs w:val="22"/>
        </w:rPr>
      </w:pPr>
      <w:proofErr w:type="spellStart"/>
      <w:r w:rsidRPr="00AB0969">
        <w:rPr>
          <w:b/>
          <w:bCs/>
          <w:sz w:val="22"/>
          <w:szCs w:val="22"/>
        </w:rPr>
        <w:t>max_threshold</w:t>
      </w:r>
      <w:proofErr w:type="spellEnd"/>
      <w:r>
        <w:rPr>
          <w:b/>
          <w:bCs/>
          <w:sz w:val="22"/>
          <w:szCs w:val="22"/>
        </w:rPr>
        <w:t xml:space="preserve"> – </w:t>
      </w:r>
      <w:r>
        <w:rPr>
          <w:sz w:val="22"/>
          <w:szCs w:val="22"/>
        </w:rPr>
        <w:t xml:space="preserve">the threshold for scaling the </w:t>
      </w:r>
      <w:proofErr w:type="spellStart"/>
      <w:r>
        <w:rPr>
          <w:sz w:val="22"/>
          <w:szCs w:val="22"/>
        </w:rPr>
        <w:t>shapley</w:t>
      </w:r>
      <w:proofErr w:type="spellEnd"/>
      <w:r>
        <w:rPr>
          <w:sz w:val="22"/>
          <w:szCs w:val="22"/>
        </w:rPr>
        <w:t xml:space="preserve"> scores. What’s the maximal threshold that above this we will “trim” the contribution. Will be used also for binning the range</w:t>
      </w:r>
      <w:ins w:id="177" w:author="Alon Lanyado" w:date="2023-07-12T15:23:00Z">
        <w:r w:rsidR="00B70510">
          <w:rPr>
            <w:b/>
            <w:bCs/>
            <w:sz w:val="22"/>
            <w:szCs w:val="22"/>
          </w:rPr>
          <w:t>.</w:t>
        </w:r>
      </w:ins>
    </w:p>
    <w:p w14:paraId="459FF725" w14:textId="4026169C" w:rsidR="00DD46D5" w:rsidRPr="00C11DF6" w:rsidRDefault="00DD46D5" w:rsidP="00DD46D5">
      <w:pPr>
        <w:pStyle w:val="ListParagraph"/>
        <w:numPr>
          <w:ilvl w:val="1"/>
          <w:numId w:val="24"/>
        </w:numPr>
        <w:rPr>
          <w:b/>
          <w:bCs/>
          <w:sz w:val="22"/>
          <w:szCs w:val="22"/>
        </w:rPr>
      </w:pPr>
      <w:proofErr w:type="spellStart"/>
      <w:r w:rsidRPr="00C11DF6">
        <w:rPr>
          <w:b/>
          <w:bCs/>
          <w:sz w:val="22"/>
          <w:szCs w:val="22"/>
        </w:rPr>
        <w:t>num_groups</w:t>
      </w:r>
      <w:proofErr w:type="spellEnd"/>
      <w:r>
        <w:rPr>
          <w:b/>
          <w:bCs/>
          <w:sz w:val="22"/>
          <w:szCs w:val="22"/>
        </w:rPr>
        <w:t>:</w:t>
      </w:r>
      <w:r>
        <w:rPr>
          <w:sz w:val="22"/>
          <w:szCs w:val="22"/>
        </w:rPr>
        <w:t xml:space="preserve"> number of groups to divide the contribution level</w:t>
      </w:r>
      <w:ins w:id="178" w:author="Alon Lanyado" w:date="2023-07-12T15:23:00Z">
        <w:r w:rsidR="00371CB3">
          <w:rPr>
            <w:b/>
            <w:bCs/>
            <w:sz w:val="22"/>
            <w:szCs w:val="22"/>
          </w:rPr>
          <w:t>.</w:t>
        </w:r>
      </w:ins>
    </w:p>
    <w:p w14:paraId="24D92BE5" w14:textId="0A189D12" w:rsidR="00DD46D5" w:rsidRPr="00C27557" w:rsidRDefault="00DD46D5" w:rsidP="00DD46D5">
      <w:pPr>
        <w:pStyle w:val="ListParagraph"/>
        <w:numPr>
          <w:ilvl w:val="1"/>
          <w:numId w:val="24"/>
        </w:numPr>
        <w:rPr>
          <w:b/>
          <w:bCs/>
          <w:sz w:val="22"/>
          <w:szCs w:val="22"/>
        </w:rPr>
      </w:pPr>
      <w:proofErr w:type="spellStart"/>
      <w:r w:rsidRPr="00C27557">
        <w:rPr>
          <w:b/>
          <w:bCs/>
          <w:sz w:val="22"/>
          <w:szCs w:val="22"/>
        </w:rPr>
        <w:t>use_perc</w:t>
      </w:r>
      <w:proofErr w:type="spellEnd"/>
      <w:r>
        <w:rPr>
          <w:b/>
          <w:bCs/>
          <w:sz w:val="22"/>
          <w:szCs w:val="22"/>
        </w:rPr>
        <w:t xml:space="preserve">: </w:t>
      </w:r>
      <w:r>
        <w:rPr>
          <w:sz w:val="22"/>
          <w:szCs w:val="22"/>
        </w:rPr>
        <w:t>calculate the threshold on the percentage. Default is false</w:t>
      </w:r>
      <w:ins w:id="179" w:author="Alon Lanyado" w:date="2023-07-12T15:23:00Z">
        <w:r w:rsidR="00371CB3">
          <w:rPr>
            <w:b/>
            <w:bCs/>
            <w:sz w:val="22"/>
            <w:szCs w:val="22"/>
          </w:rPr>
          <w:t>.</w:t>
        </w:r>
      </w:ins>
    </w:p>
    <w:p w14:paraId="3A75C7C9" w14:textId="77777777" w:rsidR="00DD46D5" w:rsidRPr="00676279" w:rsidRDefault="00DD46D5" w:rsidP="00DD46D5">
      <w:pPr>
        <w:pStyle w:val="ListParagraph"/>
        <w:numPr>
          <w:ilvl w:val="1"/>
          <w:numId w:val="24"/>
        </w:numPr>
        <w:rPr>
          <w:b/>
          <w:bCs/>
          <w:sz w:val="22"/>
          <w:szCs w:val="22"/>
        </w:rPr>
      </w:pPr>
      <w:proofErr w:type="spellStart"/>
      <w:r w:rsidRPr="00676279">
        <w:rPr>
          <w:b/>
          <w:bCs/>
          <w:sz w:val="22"/>
          <w:szCs w:val="22"/>
        </w:rPr>
        <w:t>total_max_reasons</w:t>
      </w:r>
      <w:proofErr w:type="spellEnd"/>
      <w:r>
        <w:rPr>
          <w:b/>
          <w:bCs/>
          <w:sz w:val="22"/>
          <w:szCs w:val="22"/>
        </w:rPr>
        <w:t xml:space="preserve"> – </w:t>
      </w:r>
      <w:r>
        <w:rPr>
          <w:sz w:val="22"/>
          <w:szCs w:val="22"/>
        </w:rPr>
        <w:t>limit on the maximal number of positive and negative contribution list</w:t>
      </w:r>
    </w:p>
    <w:p w14:paraId="537E2A75" w14:textId="1DED143E" w:rsidR="00DD46D5" w:rsidRPr="00D2054E" w:rsidRDefault="00DD46D5" w:rsidP="00DD46D5">
      <w:pPr>
        <w:pStyle w:val="ListParagraph"/>
        <w:numPr>
          <w:ilvl w:val="1"/>
          <w:numId w:val="24"/>
        </w:numPr>
        <w:rPr>
          <w:b/>
          <w:bCs/>
          <w:sz w:val="22"/>
          <w:szCs w:val="22"/>
        </w:rPr>
      </w:pPr>
      <w:proofErr w:type="spellStart"/>
      <w:r w:rsidRPr="00881AA4">
        <w:rPr>
          <w:b/>
          <w:bCs/>
          <w:sz w:val="22"/>
          <w:szCs w:val="22"/>
        </w:rPr>
        <w:t>total_max_pos_reasons</w:t>
      </w:r>
      <w:proofErr w:type="spellEnd"/>
      <w:r>
        <w:rPr>
          <w:b/>
          <w:bCs/>
          <w:sz w:val="22"/>
          <w:szCs w:val="22"/>
        </w:rPr>
        <w:t xml:space="preserve">, </w:t>
      </w:r>
      <w:proofErr w:type="spellStart"/>
      <w:r w:rsidRPr="00881AA4">
        <w:rPr>
          <w:b/>
          <w:bCs/>
          <w:sz w:val="22"/>
          <w:szCs w:val="22"/>
        </w:rPr>
        <w:t>total_max_neg_reasons</w:t>
      </w:r>
      <w:proofErr w:type="spellEnd"/>
      <w:r>
        <w:rPr>
          <w:sz w:val="22"/>
          <w:szCs w:val="22"/>
        </w:rPr>
        <w:t>: limit on the maximal num</w:t>
      </w:r>
      <w:ins w:id="180" w:author="Alon Lanyado" w:date="2023-07-12T15:22:00Z">
        <w:r w:rsidR="000948B9">
          <w:rPr>
            <w:sz w:val="22"/>
            <w:szCs w:val="22"/>
          </w:rPr>
          <w:t>b</w:t>
        </w:r>
      </w:ins>
      <w:r>
        <w:rPr>
          <w:sz w:val="22"/>
          <w:szCs w:val="22"/>
        </w:rPr>
        <w:t xml:space="preserve">er of positive/negative contribution list. Separate constrain for positive and </w:t>
      </w:r>
      <w:del w:id="181" w:author="Alon Lanyado" w:date="2023-07-12T15:23:00Z">
        <w:r w:rsidDel="009C498B">
          <w:rPr>
            <w:sz w:val="22"/>
            <w:szCs w:val="22"/>
          </w:rPr>
          <w:delText>negative</w:delText>
        </w:r>
      </w:del>
      <w:ins w:id="182" w:author="Alon Lanyado" w:date="2023-07-12T15:23:00Z">
        <w:r w:rsidR="009C498B">
          <w:rPr>
            <w:sz w:val="22"/>
            <w:szCs w:val="22"/>
          </w:rPr>
          <w:t>negative.</w:t>
        </w:r>
      </w:ins>
    </w:p>
    <w:p w14:paraId="2A2FAC70" w14:textId="37B5E5B8" w:rsidR="00DD46D5" w:rsidRPr="00F46839" w:rsidRDefault="00DD46D5" w:rsidP="00DD46D5">
      <w:pPr>
        <w:pStyle w:val="ListParagraph"/>
        <w:numPr>
          <w:ilvl w:val="1"/>
          <w:numId w:val="24"/>
        </w:numPr>
        <w:rPr>
          <w:b/>
          <w:bCs/>
          <w:sz w:val="22"/>
          <w:szCs w:val="22"/>
        </w:rPr>
      </w:pPr>
      <w:proofErr w:type="spellStart"/>
      <w:r w:rsidRPr="002B4FDC">
        <w:rPr>
          <w:b/>
          <w:bCs/>
          <w:sz w:val="22"/>
          <w:szCs w:val="22"/>
        </w:rPr>
        <w:t>ignore_groups_list</w:t>
      </w:r>
      <w:proofErr w:type="spellEnd"/>
      <w:r>
        <w:rPr>
          <w:b/>
          <w:bCs/>
          <w:sz w:val="22"/>
          <w:szCs w:val="22"/>
        </w:rPr>
        <w:t xml:space="preserve"> – </w:t>
      </w:r>
      <w:r>
        <w:rPr>
          <w:sz w:val="22"/>
          <w:szCs w:val="22"/>
        </w:rPr>
        <w:t xml:space="preserve">name of groups to ignore and omit in </w:t>
      </w:r>
      <w:proofErr w:type="spellStart"/>
      <w:r>
        <w:rPr>
          <w:sz w:val="22"/>
          <w:szCs w:val="22"/>
        </w:rPr>
        <w:t>Explainability</w:t>
      </w:r>
      <w:proofErr w:type="spellEnd"/>
      <w:ins w:id="183" w:author="Alon Lanyado" w:date="2023-07-12T15:23:00Z">
        <w:r w:rsidR="00371CB3">
          <w:rPr>
            <w:b/>
            <w:bCs/>
            <w:sz w:val="22"/>
            <w:szCs w:val="22"/>
          </w:rPr>
          <w:t>.</w:t>
        </w:r>
      </w:ins>
    </w:p>
    <w:p w14:paraId="01F707AD" w14:textId="7FC4D648" w:rsidR="00DD46D5" w:rsidRPr="00F46839" w:rsidRDefault="00DD46D5" w:rsidP="00DD46D5">
      <w:pPr>
        <w:pStyle w:val="ListParagraph"/>
        <w:numPr>
          <w:ilvl w:val="1"/>
          <w:numId w:val="24"/>
        </w:numPr>
        <w:rPr>
          <w:b/>
          <w:bCs/>
          <w:sz w:val="22"/>
          <w:szCs w:val="22"/>
        </w:rPr>
      </w:pPr>
      <w:proofErr w:type="spellStart"/>
      <w:r w:rsidRPr="00F46839">
        <w:rPr>
          <w:b/>
          <w:bCs/>
          <w:sz w:val="22"/>
          <w:szCs w:val="22"/>
        </w:rPr>
        <w:t>threshold_abs</w:t>
      </w:r>
      <w:proofErr w:type="spellEnd"/>
      <w:r>
        <w:rPr>
          <w:b/>
          <w:bCs/>
          <w:sz w:val="22"/>
          <w:szCs w:val="22"/>
        </w:rPr>
        <w:t xml:space="preserve"> –</w:t>
      </w:r>
      <w:r>
        <w:rPr>
          <w:sz w:val="22"/>
          <w:szCs w:val="22"/>
        </w:rPr>
        <w:t xml:space="preserve"> threshold that below this (in absolute value) the </w:t>
      </w:r>
      <w:del w:id="184" w:author="Alon Lanyado" w:date="2023-07-12T15:23:00Z">
        <w:r w:rsidDel="00D708DB">
          <w:rPr>
            <w:sz w:val="22"/>
            <w:szCs w:val="22"/>
          </w:rPr>
          <w:delText>contributer</w:delText>
        </w:r>
      </w:del>
      <w:ins w:id="185" w:author="Alon Lanyado" w:date="2023-07-12T15:23:00Z">
        <w:r w:rsidR="00D708DB">
          <w:rPr>
            <w:sz w:val="22"/>
            <w:szCs w:val="22"/>
          </w:rPr>
          <w:t>contributor</w:t>
        </w:r>
      </w:ins>
      <w:r>
        <w:rPr>
          <w:sz w:val="22"/>
          <w:szCs w:val="22"/>
        </w:rPr>
        <w:t xml:space="preserve"> is omitted</w:t>
      </w:r>
    </w:p>
    <w:p w14:paraId="7CEE3A28" w14:textId="3B622B6E" w:rsidR="00DD46D5" w:rsidRPr="00F46839" w:rsidRDefault="00DD46D5" w:rsidP="00DD46D5">
      <w:pPr>
        <w:pStyle w:val="ListParagraph"/>
        <w:numPr>
          <w:ilvl w:val="1"/>
          <w:numId w:val="24"/>
        </w:numPr>
        <w:rPr>
          <w:b/>
          <w:bCs/>
          <w:sz w:val="22"/>
          <w:szCs w:val="22"/>
        </w:rPr>
      </w:pPr>
      <w:proofErr w:type="spellStart"/>
      <w:r w:rsidRPr="00943E3E">
        <w:rPr>
          <w:b/>
          <w:bCs/>
          <w:sz w:val="22"/>
          <w:szCs w:val="22"/>
        </w:rPr>
        <w:t>threshold_percentage</w:t>
      </w:r>
      <w:proofErr w:type="spellEnd"/>
      <w:r>
        <w:rPr>
          <w:sz w:val="22"/>
          <w:szCs w:val="22"/>
        </w:rPr>
        <w:t xml:space="preserve"> – threshold that below this (in percentage value) the </w:t>
      </w:r>
      <w:del w:id="186" w:author="Alon Lanyado" w:date="2023-07-12T15:23:00Z">
        <w:r w:rsidDel="00D708DB">
          <w:rPr>
            <w:sz w:val="22"/>
            <w:szCs w:val="22"/>
          </w:rPr>
          <w:delText>contributer</w:delText>
        </w:r>
      </w:del>
      <w:ins w:id="187" w:author="Alon Lanyado" w:date="2023-07-12T15:23:00Z">
        <w:r w:rsidR="00D708DB">
          <w:rPr>
            <w:sz w:val="22"/>
            <w:szCs w:val="22"/>
          </w:rPr>
          <w:t>contributor</w:t>
        </w:r>
      </w:ins>
      <w:r>
        <w:rPr>
          <w:sz w:val="22"/>
          <w:szCs w:val="22"/>
        </w:rPr>
        <w:t xml:space="preserve"> is omitted</w:t>
      </w:r>
      <w:ins w:id="188" w:author="Alon Lanyado" w:date="2023-07-12T15:24:00Z">
        <w:r w:rsidR="00AE2290">
          <w:rPr>
            <w:b/>
            <w:bCs/>
            <w:sz w:val="22"/>
            <w:szCs w:val="22"/>
          </w:rPr>
          <w:t>.</w:t>
        </w:r>
      </w:ins>
    </w:p>
    <w:p w14:paraId="5A3A0738" w14:textId="4D9CB41F" w:rsidR="00DD46D5" w:rsidRDefault="00DD46D5" w:rsidP="00DD46D5">
      <w:pPr>
        <w:pStyle w:val="ListParagraph"/>
        <w:numPr>
          <w:ilvl w:val="1"/>
          <w:numId w:val="24"/>
        </w:numPr>
        <w:rPr>
          <w:b/>
          <w:bCs/>
          <w:sz w:val="22"/>
          <w:szCs w:val="22"/>
        </w:rPr>
      </w:pPr>
      <w:proofErr w:type="spellStart"/>
      <w:r w:rsidRPr="003B3489">
        <w:rPr>
          <w:b/>
          <w:bCs/>
          <w:sz w:val="22"/>
          <w:szCs w:val="22"/>
        </w:rPr>
        <w:t>static_features_info</w:t>
      </w:r>
      <w:proofErr w:type="spellEnd"/>
      <w:r>
        <w:rPr>
          <w:sz w:val="22"/>
          <w:szCs w:val="22"/>
        </w:rPr>
        <w:t xml:space="preserve"> – a string with comma “,” to fetch static list of signals and always present them. If missing, “missing” will appear in the result. Should be list of signals or “Age”</w:t>
      </w:r>
      <w:ins w:id="189" w:author="Alon Lanyado" w:date="2023-07-12T15:24:00Z">
        <w:r w:rsidR="00AE2290">
          <w:rPr>
            <w:b/>
            <w:bCs/>
            <w:sz w:val="22"/>
            <w:szCs w:val="22"/>
          </w:rPr>
          <w:t>.</w:t>
        </w:r>
      </w:ins>
    </w:p>
    <w:p w14:paraId="7F33D578" w14:textId="77777777" w:rsidR="00DD46D5" w:rsidRPr="003328D1" w:rsidRDefault="00DD46D5" w:rsidP="00DD46D5">
      <w:pPr>
        <w:pStyle w:val="ListParagraph"/>
        <w:numPr>
          <w:ilvl w:val="1"/>
          <w:numId w:val="24"/>
        </w:numPr>
        <w:rPr>
          <w:b/>
          <w:bCs/>
          <w:sz w:val="22"/>
          <w:szCs w:val="22"/>
        </w:rPr>
      </w:pPr>
      <w:proofErr w:type="spellStart"/>
      <w:r>
        <w:rPr>
          <w:b/>
          <w:bCs/>
          <w:sz w:val="22"/>
          <w:szCs w:val="22"/>
        </w:rPr>
        <w:t>cfg</w:t>
      </w:r>
      <w:proofErr w:type="spellEnd"/>
      <w:r>
        <w:rPr>
          <w:sz w:val="22"/>
          <w:szCs w:val="22"/>
        </w:rPr>
        <w:t xml:space="preserve"> – a file path to configure settings for presenting and fetching info on groups (*)</w:t>
      </w:r>
    </w:p>
    <w:p w14:paraId="02914C8A" w14:textId="77777777" w:rsidR="00DD46D5" w:rsidRDefault="00DD46D5" w:rsidP="00DD46D5">
      <w:pPr>
        <w:rPr>
          <w:b/>
          <w:bCs/>
          <w:sz w:val="22"/>
          <w:szCs w:val="22"/>
        </w:rPr>
      </w:pPr>
    </w:p>
    <w:p w14:paraId="1B320BFF" w14:textId="02E27780" w:rsidR="00DD46D5" w:rsidRDefault="00DD46D5" w:rsidP="00DD46D5">
      <w:pPr>
        <w:rPr>
          <w:sz w:val="22"/>
          <w:szCs w:val="22"/>
        </w:rPr>
      </w:pPr>
      <w:r>
        <w:rPr>
          <w:sz w:val="22"/>
          <w:szCs w:val="22"/>
        </w:rPr>
        <w:t xml:space="preserve">(*) </w:t>
      </w:r>
      <w:proofErr w:type="spellStart"/>
      <w:r>
        <w:rPr>
          <w:sz w:val="22"/>
          <w:szCs w:val="22"/>
        </w:rPr>
        <w:t>Explainability</w:t>
      </w:r>
      <w:proofErr w:type="spellEnd"/>
      <w:r>
        <w:rPr>
          <w:sz w:val="22"/>
          <w:szCs w:val="22"/>
        </w:rPr>
        <w:t xml:space="preserve"> config file format – tab delimited. Each row </w:t>
      </w:r>
      <w:del w:id="190" w:author="Alon Lanyado" w:date="2023-07-12T15:23:00Z">
        <w:r w:rsidDel="004A11DE">
          <w:rPr>
            <w:sz w:val="22"/>
            <w:szCs w:val="22"/>
          </w:rPr>
          <w:delText>correspond</w:delText>
        </w:r>
      </w:del>
      <w:ins w:id="191" w:author="Alon Lanyado" w:date="2023-07-12T15:23:00Z">
        <w:r w:rsidR="004A11DE">
          <w:rPr>
            <w:sz w:val="22"/>
            <w:szCs w:val="22"/>
          </w:rPr>
          <w:t>corresponds</w:t>
        </w:r>
      </w:ins>
      <w:r>
        <w:rPr>
          <w:sz w:val="22"/>
          <w:szCs w:val="22"/>
        </w:rPr>
        <w:t xml:space="preserve"> to what to present for a specific “group” of contributors. If not given and the group has more than one feature, nothing will be presented. If there is only one feature</w:t>
      </w:r>
      <w:commentRangeStart w:id="192"/>
      <w:del w:id="193" w:author="Alon Lanyado" w:date="2023-07-06T15:12:00Z">
        <w:r w:rsidDel="00D05A60">
          <w:rPr>
            <w:sz w:val="22"/>
            <w:szCs w:val="22"/>
          </w:rPr>
          <w:delText>s</w:delText>
        </w:r>
        <w:commentRangeEnd w:id="192"/>
        <w:r w:rsidR="001E5DE3" w:rsidDel="00D05A60">
          <w:rPr>
            <w:rStyle w:val="CommentReference"/>
          </w:rPr>
          <w:commentReference w:id="192"/>
        </w:r>
        <w:r w:rsidDel="00D05A60">
          <w:rPr>
            <w:sz w:val="22"/>
            <w:szCs w:val="22"/>
          </w:rPr>
          <w:delText>,</w:delText>
        </w:r>
      </w:del>
      <w:r>
        <w:rPr>
          <w:sz w:val="22"/>
          <w:szCs w:val="22"/>
        </w:rPr>
        <w:t xml:space="preserve"> it will return the feature value. Those are the columns:</w:t>
      </w:r>
    </w:p>
    <w:p w14:paraId="6A030283" w14:textId="77777777" w:rsidR="00DD46D5" w:rsidRDefault="00DD46D5" w:rsidP="00DD46D5">
      <w:pPr>
        <w:pStyle w:val="ListParagraph"/>
        <w:numPr>
          <w:ilvl w:val="0"/>
          <w:numId w:val="38"/>
        </w:numPr>
        <w:rPr>
          <w:sz w:val="22"/>
          <w:szCs w:val="22"/>
        </w:rPr>
      </w:pPr>
      <w:r>
        <w:rPr>
          <w:b/>
          <w:bCs/>
          <w:sz w:val="22"/>
          <w:szCs w:val="22"/>
        </w:rPr>
        <w:t xml:space="preserve">column 1: </w:t>
      </w:r>
      <w:proofErr w:type="spellStart"/>
      <w:r w:rsidRPr="00670027">
        <w:rPr>
          <w:b/>
          <w:bCs/>
          <w:sz w:val="22"/>
          <w:szCs w:val="22"/>
        </w:rPr>
        <w:t>contributer_group_name</w:t>
      </w:r>
      <w:proofErr w:type="spellEnd"/>
      <w:r>
        <w:rPr>
          <w:sz w:val="22"/>
          <w:szCs w:val="22"/>
        </w:rPr>
        <w:t xml:space="preserve"> : the name of the </w:t>
      </w:r>
      <w:proofErr w:type="spellStart"/>
      <w:r>
        <w:rPr>
          <w:sz w:val="22"/>
          <w:szCs w:val="22"/>
        </w:rPr>
        <w:t>contributer</w:t>
      </w:r>
      <w:proofErr w:type="spellEnd"/>
      <w:r>
        <w:rPr>
          <w:sz w:val="22"/>
          <w:szCs w:val="22"/>
        </w:rPr>
        <w:t xml:space="preserve"> group that we want to refer to in this row</w:t>
      </w:r>
    </w:p>
    <w:p w14:paraId="10845A5F" w14:textId="77777777" w:rsidR="00DD46D5" w:rsidRDefault="00DD46D5" w:rsidP="00DD46D5">
      <w:pPr>
        <w:pStyle w:val="ListParagraph"/>
        <w:numPr>
          <w:ilvl w:val="0"/>
          <w:numId w:val="38"/>
        </w:numPr>
        <w:rPr>
          <w:sz w:val="22"/>
          <w:szCs w:val="22"/>
        </w:rPr>
      </w:pPr>
      <w:r w:rsidRPr="008B33C8">
        <w:rPr>
          <w:b/>
          <w:bCs/>
          <w:sz w:val="22"/>
          <w:szCs w:val="22"/>
        </w:rPr>
        <w:t xml:space="preserve">column 2: </w:t>
      </w:r>
      <w:proofErr w:type="spellStart"/>
      <w:r w:rsidRPr="008B33C8">
        <w:rPr>
          <w:b/>
          <w:bCs/>
          <w:sz w:val="22"/>
          <w:szCs w:val="22"/>
        </w:rPr>
        <w:t>signal_name</w:t>
      </w:r>
      <w:proofErr w:type="spellEnd"/>
      <w:r>
        <w:rPr>
          <w:sz w:val="22"/>
          <w:szCs w:val="22"/>
        </w:rPr>
        <w:t xml:space="preserve"> : name of signal to fetch for presenting something on this group</w:t>
      </w:r>
    </w:p>
    <w:p w14:paraId="408BAEE0" w14:textId="77777777" w:rsidR="00DD46D5" w:rsidRDefault="00DD46D5" w:rsidP="00DD46D5">
      <w:pPr>
        <w:pStyle w:val="ListParagraph"/>
        <w:numPr>
          <w:ilvl w:val="0"/>
          <w:numId w:val="38"/>
        </w:numPr>
        <w:rPr>
          <w:sz w:val="22"/>
          <w:szCs w:val="22"/>
        </w:rPr>
      </w:pPr>
      <w:r>
        <w:rPr>
          <w:b/>
          <w:bCs/>
          <w:sz w:val="22"/>
          <w:szCs w:val="22"/>
        </w:rPr>
        <w:lastRenderedPageBreak/>
        <w:t xml:space="preserve">(optional) </w:t>
      </w:r>
      <w:r w:rsidRPr="008B33C8">
        <w:rPr>
          <w:b/>
          <w:bCs/>
          <w:sz w:val="22"/>
          <w:szCs w:val="22"/>
        </w:rPr>
        <w:t xml:space="preserve">column </w:t>
      </w:r>
      <w:r>
        <w:rPr>
          <w:b/>
          <w:bCs/>
          <w:sz w:val="22"/>
          <w:szCs w:val="22"/>
        </w:rPr>
        <w:t>3</w:t>
      </w:r>
      <w:r w:rsidRPr="008B33C8">
        <w:rPr>
          <w:b/>
          <w:bCs/>
          <w:sz w:val="22"/>
          <w:szCs w:val="22"/>
        </w:rPr>
        <w:t xml:space="preserve">: </w:t>
      </w:r>
      <w:proofErr w:type="spellStart"/>
      <w:r w:rsidRPr="00435426">
        <w:rPr>
          <w:b/>
          <w:bCs/>
          <w:sz w:val="22"/>
          <w:szCs w:val="22"/>
        </w:rPr>
        <w:t>max_count</w:t>
      </w:r>
      <w:proofErr w:type="spellEnd"/>
      <w:r>
        <w:rPr>
          <w:sz w:val="22"/>
          <w:szCs w:val="22"/>
        </w:rPr>
        <w:t>: how many items of most recent events to fetch for this signal (default is 1)</w:t>
      </w:r>
    </w:p>
    <w:p w14:paraId="49C0A256" w14:textId="77777777" w:rsidR="00DD46D5" w:rsidRDefault="00DD46D5" w:rsidP="00DD46D5">
      <w:pPr>
        <w:pStyle w:val="ListParagraph"/>
        <w:numPr>
          <w:ilvl w:val="0"/>
          <w:numId w:val="38"/>
        </w:numPr>
        <w:rPr>
          <w:sz w:val="22"/>
          <w:szCs w:val="22"/>
        </w:rPr>
      </w:pPr>
      <w:r>
        <w:rPr>
          <w:b/>
          <w:bCs/>
          <w:sz w:val="22"/>
          <w:szCs w:val="22"/>
        </w:rPr>
        <w:t xml:space="preserve">(optional) </w:t>
      </w:r>
      <w:r w:rsidRPr="008B33C8">
        <w:rPr>
          <w:b/>
          <w:bCs/>
          <w:sz w:val="22"/>
          <w:szCs w:val="22"/>
        </w:rPr>
        <w:t xml:space="preserve">column </w:t>
      </w:r>
      <w:r>
        <w:rPr>
          <w:b/>
          <w:bCs/>
          <w:sz w:val="22"/>
          <w:szCs w:val="22"/>
        </w:rPr>
        <w:t>4</w:t>
      </w:r>
      <w:r w:rsidRPr="008B33C8">
        <w:rPr>
          <w:b/>
          <w:bCs/>
          <w:sz w:val="22"/>
          <w:szCs w:val="22"/>
        </w:rPr>
        <w:t xml:space="preserve">: </w:t>
      </w:r>
      <w:proofErr w:type="spellStart"/>
      <w:r w:rsidRPr="00530890">
        <w:rPr>
          <w:b/>
          <w:bCs/>
          <w:sz w:val="22"/>
          <w:szCs w:val="22"/>
        </w:rPr>
        <w:t>max_time_window</w:t>
      </w:r>
      <w:proofErr w:type="spellEnd"/>
      <w:r>
        <w:rPr>
          <w:sz w:val="22"/>
          <w:szCs w:val="22"/>
        </w:rPr>
        <w:t>:</w:t>
      </w:r>
      <w:r>
        <w:rPr>
          <w:b/>
          <w:bCs/>
          <w:sz w:val="22"/>
          <w:szCs w:val="22"/>
        </w:rPr>
        <w:t xml:space="preserve"> </w:t>
      </w:r>
      <w:r>
        <w:rPr>
          <w:sz w:val="22"/>
          <w:szCs w:val="22"/>
        </w:rPr>
        <w:t>maximal time window to fetch information from prediction request. Omit too old events. Default 0 which means only from current date</w:t>
      </w:r>
    </w:p>
    <w:p w14:paraId="7E20AAB5" w14:textId="77777777" w:rsidR="00DD46D5" w:rsidRDefault="00DD46D5" w:rsidP="00DD46D5">
      <w:pPr>
        <w:pStyle w:val="ListParagraph"/>
        <w:numPr>
          <w:ilvl w:val="0"/>
          <w:numId w:val="38"/>
        </w:numPr>
        <w:rPr>
          <w:sz w:val="22"/>
          <w:szCs w:val="22"/>
        </w:rPr>
      </w:pPr>
      <w:r>
        <w:rPr>
          <w:b/>
          <w:bCs/>
          <w:sz w:val="22"/>
          <w:szCs w:val="22"/>
        </w:rPr>
        <w:t xml:space="preserve">(optional) </w:t>
      </w:r>
      <w:r w:rsidRPr="008B33C8">
        <w:rPr>
          <w:b/>
          <w:bCs/>
          <w:sz w:val="22"/>
          <w:szCs w:val="22"/>
        </w:rPr>
        <w:t xml:space="preserve">column </w:t>
      </w:r>
      <w:r>
        <w:rPr>
          <w:b/>
          <w:bCs/>
          <w:sz w:val="22"/>
          <w:szCs w:val="22"/>
        </w:rPr>
        <w:t>5</w:t>
      </w:r>
      <w:r w:rsidRPr="008B33C8">
        <w:rPr>
          <w:b/>
          <w:bCs/>
          <w:sz w:val="22"/>
          <w:szCs w:val="22"/>
        </w:rPr>
        <w:t xml:space="preserve">: </w:t>
      </w:r>
      <w:proofErr w:type="spellStart"/>
      <w:r w:rsidRPr="0075063F">
        <w:rPr>
          <w:b/>
          <w:bCs/>
          <w:sz w:val="22"/>
          <w:szCs w:val="22"/>
        </w:rPr>
        <w:t>time_channel</w:t>
      </w:r>
      <w:proofErr w:type="spellEnd"/>
      <w:r>
        <w:rPr>
          <w:b/>
          <w:bCs/>
          <w:sz w:val="22"/>
          <w:szCs w:val="22"/>
        </w:rPr>
        <w:t xml:space="preserve">: </w:t>
      </w:r>
      <w:r>
        <w:rPr>
          <w:sz w:val="22"/>
          <w:szCs w:val="22"/>
        </w:rPr>
        <w:t>which time channel to use (default 0)</w:t>
      </w:r>
    </w:p>
    <w:p w14:paraId="4641F06B" w14:textId="77777777" w:rsidR="00DD46D5" w:rsidRDefault="00DD46D5" w:rsidP="00DD46D5">
      <w:pPr>
        <w:pStyle w:val="ListParagraph"/>
        <w:numPr>
          <w:ilvl w:val="0"/>
          <w:numId w:val="38"/>
        </w:numPr>
        <w:rPr>
          <w:sz w:val="22"/>
          <w:szCs w:val="22"/>
        </w:rPr>
      </w:pPr>
      <w:r>
        <w:rPr>
          <w:b/>
          <w:bCs/>
          <w:sz w:val="22"/>
          <w:szCs w:val="22"/>
        </w:rPr>
        <w:t xml:space="preserve">(optional) </w:t>
      </w:r>
      <w:r w:rsidRPr="008B33C8">
        <w:rPr>
          <w:b/>
          <w:bCs/>
          <w:sz w:val="22"/>
          <w:szCs w:val="22"/>
        </w:rPr>
        <w:t xml:space="preserve">column </w:t>
      </w:r>
      <w:r>
        <w:rPr>
          <w:b/>
          <w:bCs/>
          <w:sz w:val="22"/>
          <w:szCs w:val="22"/>
        </w:rPr>
        <w:t>6</w:t>
      </w:r>
      <w:r w:rsidRPr="008B33C8">
        <w:rPr>
          <w:b/>
          <w:bCs/>
          <w:sz w:val="22"/>
          <w:szCs w:val="22"/>
        </w:rPr>
        <w:t xml:space="preserve">: </w:t>
      </w:r>
      <w:proofErr w:type="spellStart"/>
      <w:r w:rsidRPr="0075063F">
        <w:rPr>
          <w:b/>
          <w:bCs/>
          <w:sz w:val="22"/>
          <w:szCs w:val="22"/>
        </w:rPr>
        <w:t>time_</w:t>
      </w:r>
      <w:r>
        <w:rPr>
          <w:b/>
          <w:bCs/>
          <w:sz w:val="22"/>
          <w:szCs w:val="22"/>
        </w:rPr>
        <w:t>unit</w:t>
      </w:r>
      <w:proofErr w:type="spellEnd"/>
      <w:r>
        <w:rPr>
          <w:b/>
          <w:bCs/>
          <w:sz w:val="22"/>
          <w:szCs w:val="22"/>
        </w:rPr>
        <w:t xml:space="preserve">: </w:t>
      </w:r>
      <w:r>
        <w:rPr>
          <w:sz w:val="22"/>
          <w:szCs w:val="22"/>
        </w:rPr>
        <w:t>The time unit of the time window (default is Days)</w:t>
      </w:r>
    </w:p>
    <w:p w14:paraId="6AB10CB7" w14:textId="77777777" w:rsidR="00DD46D5" w:rsidRPr="00F60FB5" w:rsidRDefault="00DD46D5" w:rsidP="00DD46D5">
      <w:pPr>
        <w:pStyle w:val="ListParagraph"/>
        <w:numPr>
          <w:ilvl w:val="0"/>
          <w:numId w:val="38"/>
        </w:numPr>
        <w:rPr>
          <w:b/>
          <w:bCs/>
          <w:sz w:val="22"/>
          <w:szCs w:val="22"/>
        </w:rPr>
      </w:pPr>
      <w:r>
        <w:rPr>
          <w:b/>
          <w:bCs/>
          <w:sz w:val="22"/>
          <w:szCs w:val="22"/>
        </w:rPr>
        <w:t xml:space="preserve">(optional) </w:t>
      </w:r>
      <w:r w:rsidRPr="008B33C8">
        <w:rPr>
          <w:b/>
          <w:bCs/>
          <w:sz w:val="22"/>
          <w:szCs w:val="22"/>
        </w:rPr>
        <w:t xml:space="preserve">column </w:t>
      </w:r>
      <w:r>
        <w:rPr>
          <w:b/>
          <w:bCs/>
          <w:sz w:val="22"/>
          <w:szCs w:val="22"/>
        </w:rPr>
        <w:t>7</w:t>
      </w:r>
      <w:r w:rsidRPr="008B33C8">
        <w:rPr>
          <w:b/>
          <w:bCs/>
          <w:sz w:val="22"/>
          <w:szCs w:val="22"/>
        </w:rPr>
        <w:t>:</w:t>
      </w:r>
      <w:r>
        <w:rPr>
          <w:b/>
          <w:bCs/>
          <w:sz w:val="22"/>
          <w:szCs w:val="22"/>
        </w:rPr>
        <w:t xml:space="preserve"> </w:t>
      </w:r>
      <w:proofErr w:type="spellStart"/>
      <w:r w:rsidRPr="00163582">
        <w:rPr>
          <w:b/>
          <w:bCs/>
          <w:sz w:val="22"/>
          <w:szCs w:val="22"/>
        </w:rPr>
        <w:t>val_channel</w:t>
      </w:r>
      <w:proofErr w:type="spellEnd"/>
      <w:r>
        <w:rPr>
          <w:sz w:val="22"/>
          <w:szCs w:val="22"/>
        </w:rPr>
        <w:t>: a value channel to use for filtering events if next column is given (default is 0)</w:t>
      </w:r>
    </w:p>
    <w:p w14:paraId="2541AC23" w14:textId="77777777" w:rsidR="00DD46D5" w:rsidRPr="00ED5931" w:rsidRDefault="00DD46D5" w:rsidP="00DD46D5">
      <w:pPr>
        <w:pStyle w:val="ListParagraph"/>
        <w:numPr>
          <w:ilvl w:val="0"/>
          <w:numId w:val="38"/>
        </w:numPr>
        <w:rPr>
          <w:sz w:val="22"/>
          <w:szCs w:val="22"/>
        </w:rPr>
      </w:pPr>
      <w:r w:rsidRPr="00ED5931">
        <w:rPr>
          <w:b/>
          <w:bCs/>
          <w:sz w:val="22"/>
          <w:szCs w:val="22"/>
        </w:rPr>
        <w:t xml:space="preserve">(optional) column 7: sets: </w:t>
      </w:r>
      <w:r w:rsidRPr="00ED5931">
        <w:rPr>
          <w:sz w:val="22"/>
          <w:szCs w:val="22"/>
        </w:rPr>
        <w:t xml:space="preserve">comma separated list of codes to filter </w:t>
      </w:r>
      <w:proofErr w:type="spellStart"/>
      <w:r w:rsidRPr="00ED5931">
        <w:rPr>
          <w:sz w:val="22"/>
          <w:szCs w:val="22"/>
        </w:rPr>
        <w:t>val_channel</w:t>
      </w:r>
      <w:proofErr w:type="spellEnd"/>
      <w:r w:rsidRPr="00ED5931">
        <w:rPr>
          <w:sz w:val="22"/>
          <w:szCs w:val="22"/>
        </w:rPr>
        <w:t xml:space="preserve"> event of signals. Supports only categorical. Default is empty. if empty, </w:t>
      </w:r>
      <w:r>
        <w:rPr>
          <w:sz w:val="22"/>
          <w:szCs w:val="22"/>
        </w:rPr>
        <w:t>will not filter.</w:t>
      </w:r>
    </w:p>
    <w:p w14:paraId="63758484" w14:textId="77777777" w:rsidR="00DD46D5" w:rsidRDefault="00DD46D5" w:rsidP="00DD46D5">
      <w:pPr>
        <w:pStyle w:val="Heading3"/>
        <w:numPr>
          <w:ilvl w:val="3"/>
          <w:numId w:val="2"/>
        </w:numPr>
      </w:pPr>
      <w:r>
        <w:t xml:space="preserve"> </w:t>
      </w:r>
      <w:bookmarkStart w:id="194" w:name="_Toc137627674"/>
      <w:r>
        <w:t>Eligibility tests configuration</w:t>
      </w:r>
      <w:bookmarkEnd w:id="194"/>
    </w:p>
    <w:p w14:paraId="2E69B8EF" w14:textId="77777777" w:rsidR="00DD46D5" w:rsidRPr="00D71F54" w:rsidRDefault="00DD46D5" w:rsidP="00DD46D5">
      <w:pPr>
        <w:pStyle w:val="ListParagraph"/>
        <w:numPr>
          <w:ilvl w:val="0"/>
          <w:numId w:val="25"/>
        </w:numPr>
        <w:rPr>
          <w:sz w:val="22"/>
          <w:szCs w:val="22"/>
        </w:rPr>
      </w:pPr>
      <w:r w:rsidRPr="00D71F54">
        <w:rPr>
          <w:b/>
          <w:bCs/>
          <w:sz w:val="22"/>
          <w:szCs w:val="22"/>
        </w:rPr>
        <w:t>INPUT_TESTER_CONFIG</w:t>
      </w:r>
      <w:r w:rsidRPr="00D71F54">
        <w:rPr>
          <w:sz w:val="22"/>
          <w:szCs w:val="22"/>
        </w:rPr>
        <w:t>: if  '.' means that the definitions for the tests configuration are in the configuration file, otherwise – in the file given.</w:t>
      </w:r>
    </w:p>
    <w:p w14:paraId="28E881C4" w14:textId="77777777" w:rsidR="00DD46D5" w:rsidRPr="00D71F54" w:rsidRDefault="00DD46D5" w:rsidP="00DD46D5">
      <w:pPr>
        <w:pStyle w:val="ListParagraph"/>
        <w:numPr>
          <w:ilvl w:val="0"/>
          <w:numId w:val="25"/>
        </w:numPr>
        <w:rPr>
          <w:sz w:val="22"/>
          <w:szCs w:val="22"/>
        </w:rPr>
      </w:pPr>
      <w:r w:rsidRPr="00D71F54">
        <w:rPr>
          <w:b/>
          <w:bCs/>
          <w:sz w:val="22"/>
          <w:szCs w:val="22"/>
        </w:rPr>
        <w:t xml:space="preserve">FILTER </w:t>
      </w:r>
      <w:r w:rsidRPr="00D71F54">
        <w:rPr>
          <w:sz w:val="22"/>
          <w:szCs w:val="22"/>
        </w:rPr>
        <w:t xml:space="preserve">: followed by a '|' separated string with the following fields: </w:t>
      </w:r>
    </w:p>
    <w:p w14:paraId="7AC706FA" w14:textId="77777777" w:rsidR="00DD46D5" w:rsidRPr="006718D8" w:rsidRDefault="00DD46D5" w:rsidP="00DD46D5">
      <w:pPr>
        <w:pStyle w:val="ListParagraph"/>
        <w:numPr>
          <w:ilvl w:val="1"/>
          <w:numId w:val="25"/>
        </w:numPr>
      </w:pPr>
      <w:r w:rsidRPr="007522D2">
        <w:rPr>
          <w:rFonts w:ascii="Courier New" w:hAnsi="Courier New" w:cs="Courier New"/>
          <w:color w:val="333333"/>
          <w:sz w:val="21"/>
          <w:szCs w:val="21"/>
          <w:lang w:bidi="he-IL"/>
        </w:rPr>
        <w:t>&lt;filter type&gt;</w:t>
      </w:r>
    </w:p>
    <w:p w14:paraId="4063AFAA" w14:textId="77777777" w:rsidR="00DD46D5" w:rsidRPr="00D71F54" w:rsidRDefault="00DD46D5" w:rsidP="00DD46D5">
      <w:pPr>
        <w:pStyle w:val="ListParagraph"/>
        <w:numPr>
          <w:ilvl w:val="2"/>
          <w:numId w:val="25"/>
        </w:numPr>
        <w:rPr>
          <w:sz w:val="22"/>
          <w:szCs w:val="22"/>
        </w:rPr>
      </w:pPr>
      <w:r w:rsidRPr="00D71F54">
        <w:rPr>
          <w:sz w:val="22"/>
          <w:szCs w:val="22"/>
        </w:rPr>
        <w:t xml:space="preserve"> 'simple' : a simple filter allowing tests of ranges, existence, correct codes, in different time windows. See filtering params below. These are typically tested before the actual prediction is done.</w:t>
      </w:r>
    </w:p>
    <w:p w14:paraId="4B56D690" w14:textId="77777777" w:rsidR="00DD46D5" w:rsidRDefault="00DD46D5" w:rsidP="00DD46D5">
      <w:pPr>
        <w:pStyle w:val="ListParagraph"/>
        <w:numPr>
          <w:ilvl w:val="1"/>
          <w:numId w:val="25"/>
        </w:numPr>
      </w:pPr>
      <w:r>
        <w:t>'</w:t>
      </w:r>
      <w:proofErr w:type="spellStart"/>
      <w:r>
        <w:t>attr</w:t>
      </w:r>
      <w:proofErr w:type="spellEnd"/>
      <w:r>
        <w:t xml:space="preserve">' </w:t>
      </w:r>
      <w:r w:rsidRPr="00D71F54">
        <w:rPr>
          <w:sz w:val="22"/>
          <w:szCs w:val="22"/>
        </w:rPr>
        <w:t>: a model can be configured in preparation and training to output several attributes for each prediction point, these attributes can be the results of the cleaners running on the patient data, and can then be queried to create an eligibility test. See the matching parameters below</w:t>
      </w:r>
      <w:r>
        <w:t>.</w:t>
      </w:r>
      <w:r w:rsidRPr="007522D2">
        <w:rPr>
          <w:rFonts w:ascii="Courier New" w:hAnsi="Courier New" w:cs="Courier New"/>
          <w:color w:val="333333"/>
          <w:sz w:val="21"/>
          <w:szCs w:val="21"/>
          <w:lang w:bidi="he-IL"/>
        </w:rPr>
        <w:t>&lt;filter</w:t>
      </w:r>
      <w:r>
        <w:rPr>
          <w:rFonts w:ascii="Courier New" w:hAnsi="Courier New" w:cs="Courier New"/>
          <w:color w:val="333333"/>
          <w:sz w:val="21"/>
          <w:szCs w:val="21"/>
          <w:lang w:bidi="he-IL"/>
        </w:rPr>
        <w:t xml:space="preserve"> </w:t>
      </w:r>
      <w:r w:rsidRPr="007522D2">
        <w:rPr>
          <w:rFonts w:ascii="Courier New" w:hAnsi="Courier New" w:cs="Courier New"/>
          <w:color w:val="333333"/>
          <w:sz w:val="21"/>
          <w:szCs w:val="21"/>
          <w:lang w:bidi="he-IL"/>
        </w:rPr>
        <w:t>params&gt;</w:t>
      </w:r>
    </w:p>
    <w:p w14:paraId="5D7228EE" w14:textId="77777777" w:rsidR="00DD46D5" w:rsidRPr="00D71F54" w:rsidRDefault="00DD46D5" w:rsidP="00DD46D5">
      <w:pPr>
        <w:pStyle w:val="ListParagraph"/>
        <w:numPr>
          <w:ilvl w:val="2"/>
          <w:numId w:val="25"/>
        </w:numPr>
        <w:rPr>
          <w:sz w:val="22"/>
          <w:szCs w:val="22"/>
        </w:rPr>
      </w:pPr>
      <w:r w:rsidRPr="00D71F54">
        <w:rPr>
          <w:sz w:val="22"/>
          <w:szCs w:val="22"/>
        </w:rPr>
        <w:t>Many options, explained below</w:t>
      </w:r>
    </w:p>
    <w:p w14:paraId="7F990B66" w14:textId="77777777" w:rsidR="00DD46D5" w:rsidRPr="006718D8" w:rsidRDefault="00DD46D5" w:rsidP="00DD46D5">
      <w:pPr>
        <w:pStyle w:val="ListParagraph"/>
        <w:numPr>
          <w:ilvl w:val="1"/>
          <w:numId w:val="25"/>
        </w:numPr>
      </w:pPr>
      <w:r w:rsidRPr="007522D2">
        <w:rPr>
          <w:rFonts w:ascii="Courier New" w:hAnsi="Courier New" w:cs="Courier New"/>
          <w:color w:val="333333"/>
          <w:sz w:val="21"/>
          <w:szCs w:val="21"/>
          <w:lang w:bidi="he-IL"/>
        </w:rPr>
        <w:t>&lt;</w:t>
      </w:r>
      <w:proofErr w:type="spellStart"/>
      <w:r w:rsidRPr="007522D2">
        <w:rPr>
          <w:rFonts w:ascii="Courier New" w:hAnsi="Courier New" w:cs="Courier New"/>
          <w:color w:val="333333"/>
          <w:sz w:val="21"/>
          <w:szCs w:val="21"/>
          <w:lang w:bidi="he-IL"/>
        </w:rPr>
        <w:t>warning_or_error</w:t>
      </w:r>
      <w:proofErr w:type="spellEnd"/>
      <w:r w:rsidRPr="007522D2">
        <w:rPr>
          <w:rFonts w:ascii="Courier New" w:hAnsi="Courier New" w:cs="Courier New"/>
          <w:color w:val="333333"/>
          <w:sz w:val="21"/>
          <w:szCs w:val="21"/>
          <w:lang w:bidi="he-IL"/>
        </w:rPr>
        <w:t>&gt;</w:t>
      </w:r>
    </w:p>
    <w:p w14:paraId="2D573933" w14:textId="77777777" w:rsidR="00DD46D5" w:rsidRPr="00D71F54" w:rsidRDefault="00DD46D5" w:rsidP="00DD46D5">
      <w:pPr>
        <w:pStyle w:val="ListParagraph"/>
        <w:numPr>
          <w:ilvl w:val="2"/>
          <w:numId w:val="25"/>
        </w:numPr>
        <w:rPr>
          <w:sz w:val="22"/>
          <w:szCs w:val="22"/>
        </w:rPr>
      </w:pPr>
      <w:r w:rsidRPr="00D71F54">
        <w:rPr>
          <w:sz w:val="22"/>
          <w:szCs w:val="22"/>
        </w:rPr>
        <w:t>Values are WARNING or ERROR , and define how to treat this test (as a warning only or as an eligibility error)</w:t>
      </w:r>
    </w:p>
    <w:p w14:paraId="063A17CC" w14:textId="77777777" w:rsidR="00DD46D5" w:rsidRPr="006718D8" w:rsidRDefault="00DD46D5" w:rsidP="00DD46D5">
      <w:pPr>
        <w:pStyle w:val="ListParagraph"/>
        <w:numPr>
          <w:ilvl w:val="1"/>
          <w:numId w:val="25"/>
        </w:numPr>
      </w:pPr>
      <w:r w:rsidRPr="007522D2">
        <w:rPr>
          <w:rFonts w:ascii="Courier New" w:hAnsi="Courier New" w:cs="Courier New"/>
          <w:color w:val="333333"/>
          <w:sz w:val="21"/>
          <w:szCs w:val="21"/>
          <w:lang w:bidi="he-IL"/>
        </w:rPr>
        <w:t>&lt;</w:t>
      </w:r>
      <w:proofErr w:type="spellStart"/>
      <w:r w:rsidRPr="007522D2">
        <w:rPr>
          <w:rFonts w:ascii="Courier New" w:hAnsi="Courier New" w:cs="Courier New"/>
          <w:color w:val="333333"/>
          <w:sz w:val="21"/>
          <w:szCs w:val="21"/>
          <w:lang w:bidi="he-IL"/>
        </w:rPr>
        <w:t>use_for_max_outliers_flag</w:t>
      </w:r>
      <w:proofErr w:type="spellEnd"/>
      <w:r w:rsidRPr="007522D2">
        <w:rPr>
          <w:rFonts w:ascii="Courier New" w:hAnsi="Courier New" w:cs="Courier New"/>
          <w:color w:val="333333"/>
          <w:sz w:val="21"/>
          <w:szCs w:val="21"/>
          <w:lang w:bidi="he-IL"/>
        </w:rPr>
        <w:t>&gt;</w:t>
      </w:r>
    </w:p>
    <w:p w14:paraId="7DAF9E69" w14:textId="77777777" w:rsidR="00DD46D5" w:rsidRPr="00D71F54" w:rsidRDefault="00DD46D5" w:rsidP="00DD46D5">
      <w:pPr>
        <w:pStyle w:val="ListParagraph"/>
        <w:numPr>
          <w:ilvl w:val="2"/>
          <w:numId w:val="25"/>
        </w:numPr>
        <w:rPr>
          <w:sz w:val="22"/>
          <w:szCs w:val="22"/>
        </w:rPr>
      </w:pPr>
      <w:r w:rsidRPr="00D71F54">
        <w:rPr>
          <w:sz w:val="22"/>
          <w:szCs w:val="22"/>
        </w:rPr>
        <w:t>ACC=1 or ACC=0 , signs which filters are used when summing the outliers for the MAX_OVERALL_OUTLIERS test</w:t>
      </w:r>
    </w:p>
    <w:p w14:paraId="555D0FEA" w14:textId="77777777" w:rsidR="00DD46D5" w:rsidRDefault="00DD46D5" w:rsidP="00DD46D5">
      <w:pPr>
        <w:pStyle w:val="ListParagraph"/>
        <w:numPr>
          <w:ilvl w:val="1"/>
          <w:numId w:val="25"/>
        </w:numPr>
      </w:pPr>
      <w:r w:rsidRPr="007522D2">
        <w:rPr>
          <w:rFonts w:ascii="Courier New" w:hAnsi="Courier New" w:cs="Courier New"/>
          <w:color w:val="333333"/>
          <w:sz w:val="21"/>
          <w:szCs w:val="21"/>
          <w:lang w:bidi="he-IL"/>
        </w:rPr>
        <w:t>&lt;</w:t>
      </w:r>
      <w:proofErr w:type="spellStart"/>
      <w:r w:rsidRPr="007522D2">
        <w:rPr>
          <w:rFonts w:ascii="Courier New" w:hAnsi="Courier New" w:cs="Courier New"/>
          <w:color w:val="333333"/>
          <w:sz w:val="21"/>
          <w:szCs w:val="21"/>
          <w:lang w:bidi="he-IL"/>
        </w:rPr>
        <w:t>external_rc</w:t>
      </w:r>
      <w:proofErr w:type="spellEnd"/>
      <w:r w:rsidRPr="007522D2">
        <w:rPr>
          <w:rFonts w:ascii="Courier New" w:hAnsi="Courier New" w:cs="Courier New"/>
          <w:color w:val="333333"/>
          <w:sz w:val="21"/>
          <w:szCs w:val="21"/>
          <w:lang w:bidi="he-IL"/>
        </w:rPr>
        <w:t>&gt;</w:t>
      </w:r>
    </w:p>
    <w:p w14:paraId="6E3861E4" w14:textId="77777777" w:rsidR="00DD46D5" w:rsidRPr="00D71F54" w:rsidRDefault="00DD46D5" w:rsidP="00DD46D5">
      <w:pPr>
        <w:pStyle w:val="ListParagraph"/>
        <w:numPr>
          <w:ilvl w:val="2"/>
          <w:numId w:val="25"/>
        </w:numPr>
        <w:rPr>
          <w:sz w:val="22"/>
          <w:szCs w:val="22"/>
        </w:rPr>
      </w:pPr>
      <w:r w:rsidRPr="00D71F54">
        <w:rPr>
          <w:sz w:val="22"/>
          <w:szCs w:val="22"/>
        </w:rPr>
        <w:t>Return code to be passed by the message</w:t>
      </w:r>
    </w:p>
    <w:p w14:paraId="04105886" w14:textId="77777777" w:rsidR="00DD46D5" w:rsidRDefault="00DD46D5" w:rsidP="00DD46D5">
      <w:pPr>
        <w:pStyle w:val="ListParagraph"/>
        <w:numPr>
          <w:ilvl w:val="1"/>
          <w:numId w:val="25"/>
        </w:numPr>
      </w:pPr>
      <w:r w:rsidRPr="007522D2">
        <w:rPr>
          <w:rFonts w:ascii="Courier New" w:hAnsi="Courier New" w:cs="Courier New"/>
          <w:color w:val="333333"/>
          <w:sz w:val="21"/>
          <w:szCs w:val="21"/>
          <w:lang w:bidi="he-IL"/>
        </w:rPr>
        <w:t>&lt;</w:t>
      </w:r>
      <w:proofErr w:type="spellStart"/>
      <w:r w:rsidRPr="007522D2">
        <w:rPr>
          <w:rFonts w:ascii="Courier New" w:hAnsi="Courier New" w:cs="Courier New"/>
          <w:color w:val="333333"/>
          <w:sz w:val="21"/>
          <w:szCs w:val="21"/>
          <w:lang w:bidi="he-IL"/>
        </w:rPr>
        <w:t>internal_rc</w:t>
      </w:r>
      <w:proofErr w:type="spellEnd"/>
      <w:r w:rsidRPr="007522D2">
        <w:rPr>
          <w:rFonts w:ascii="Courier New" w:hAnsi="Courier New" w:cs="Courier New"/>
          <w:color w:val="333333"/>
          <w:sz w:val="21"/>
          <w:szCs w:val="21"/>
          <w:lang w:bidi="he-IL"/>
        </w:rPr>
        <w:t>&gt;</w:t>
      </w:r>
    </w:p>
    <w:p w14:paraId="0220C75A" w14:textId="77777777" w:rsidR="00DD46D5" w:rsidRPr="00D71F54" w:rsidRDefault="00DD46D5" w:rsidP="00DD46D5">
      <w:pPr>
        <w:pStyle w:val="ListParagraph"/>
        <w:numPr>
          <w:ilvl w:val="2"/>
          <w:numId w:val="25"/>
        </w:numPr>
        <w:rPr>
          <w:sz w:val="22"/>
          <w:szCs w:val="22"/>
        </w:rPr>
      </w:pPr>
      <w:r w:rsidRPr="00D71F54">
        <w:rPr>
          <w:sz w:val="22"/>
          <w:szCs w:val="22"/>
        </w:rPr>
        <w:t>Return code used internally for debugging and logging</w:t>
      </w:r>
    </w:p>
    <w:p w14:paraId="3E8C83CA" w14:textId="77777777" w:rsidR="00DD46D5" w:rsidRDefault="00DD46D5" w:rsidP="00DD46D5">
      <w:pPr>
        <w:pStyle w:val="ListParagraph"/>
        <w:numPr>
          <w:ilvl w:val="1"/>
          <w:numId w:val="25"/>
        </w:numPr>
      </w:pPr>
      <w:r w:rsidRPr="007522D2">
        <w:rPr>
          <w:rFonts w:ascii="Courier New" w:hAnsi="Courier New" w:cs="Courier New"/>
          <w:color w:val="333333"/>
          <w:sz w:val="21"/>
          <w:szCs w:val="21"/>
          <w:lang w:bidi="he-IL"/>
        </w:rPr>
        <w:t>&lt;</w:t>
      </w:r>
      <w:proofErr w:type="spellStart"/>
      <w:r w:rsidRPr="007522D2">
        <w:rPr>
          <w:rFonts w:ascii="Courier New" w:hAnsi="Courier New" w:cs="Courier New"/>
          <w:color w:val="333333"/>
          <w:sz w:val="21"/>
          <w:szCs w:val="21"/>
          <w:lang w:bidi="he-IL"/>
        </w:rPr>
        <w:t>err_msg</w:t>
      </w:r>
      <w:proofErr w:type="spellEnd"/>
      <w:r w:rsidRPr="007522D2">
        <w:rPr>
          <w:rFonts w:ascii="Courier New" w:hAnsi="Courier New" w:cs="Courier New"/>
          <w:color w:val="333333"/>
          <w:sz w:val="21"/>
          <w:szCs w:val="21"/>
          <w:lang w:bidi="he-IL"/>
        </w:rPr>
        <w:t>&gt;</w:t>
      </w:r>
    </w:p>
    <w:p w14:paraId="2FA8A9CA" w14:textId="77777777" w:rsidR="00DD46D5" w:rsidRDefault="00DD46D5" w:rsidP="00DD46D5">
      <w:pPr>
        <w:pStyle w:val="ListParagraph"/>
        <w:numPr>
          <w:ilvl w:val="2"/>
          <w:numId w:val="25"/>
        </w:numPr>
        <w:rPr>
          <w:sz w:val="22"/>
          <w:szCs w:val="22"/>
        </w:rPr>
      </w:pPr>
      <w:r w:rsidRPr="00D71F54">
        <w:rPr>
          <w:sz w:val="22"/>
          <w:szCs w:val="22"/>
        </w:rPr>
        <w:t>String – free text of the error that will be returned in the case the defined test does not pass.</w:t>
      </w:r>
      <w:r>
        <w:rPr>
          <w:sz w:val="22"/>
          <w:szCs w:val="22"/>
        </w:rPr>
        <w:t xml:space="preserve"> Can use “</w:t>
      </w:r>
      <w:r w:rsidRPr="00B97D31">
        <w:rPr>
          <w:sz w:val="22"/>
          <w:szCs w:val="22"/>
        </w:rPr>
        <w:t>$VALUE</w:t>
      </w:r>
      <w:r>
        <w:rPr>
          <w:sz w:val="22"/>
          <w:szCs w:val="22"/>
        </w:rPr>
        <w:t>” token to refer to unknown code in simple filter when “</w:t>
      </w:r>
      <w:proofErr w:type="spellStart"/>
      <w:r w:rsidRPr="00D71F54">
        <w:rPr>
          <w:sz w:val="22"/>
          <w:szCs w:val="22"/>
        </w:rPr>
        <w:t>values_in_dictionary</w:t>
      </w:r>
      <w:proofErr w:type="spellEnd"/>
      <w:r>
        <w:rPr>
          <w:sz w:val="22"/>
          <w:szCs w:val="22"/>
        </w:rPr>
        <w:t xml:space="preserve">” is 1. </w:t>
      </w:r>
    </w:p>
    <w:p w14:paraId="748666D9" w14:textId="77777777" w:rsidR="00DD46D5" w:rsidRPr="00DD5414" w:rsidRDefault="00DD46D5" w:rsidP="00DD46D5">
      <w:pPr>
        <w:pStyle w:val="ListParagraph"/>
        <w:numPr>
          <w:ilvl w:val="1"/>
          <w:numId w:val="25"/>
        </w:numPr>
        <w:rPr>
          <w:sz w:val="22"/>
          <w:szCs w:val="22"/>
        </w:rPr>
      </w:pPr>
      <w:r>
        <w:rPr>
          <w:sz w:val="22"/>
          <w:szCs w:val="22"/>
        </w:rPr>
        <w:t>&lt;</w:t>
      </w:r>
      <w:proofErr w:type="spellStart"/>
      <w:r w:rsidRPr="00DD5414">
        <w:rPr>
          <w:rFonts w:ascii="Courier New" w:hAnsi="Courier New" w:cs="Courier New"/>
          <w:color w:val="333333"/>
          <w:sz w:val="21"/>
          <w:szCs w:val="21"/>
          <w:lang w:bidi="he-IL"/>
        </w:rPr>
        <w:t>cant_evel_msg</w:t>
      </w:r>
      <w:proofErr w:type="spellEnd"/>
      <w:r>
        <w:rPr>
          <w:rFonts w:ascii="Consolas" w:hAnsi="Consolas" w:cs="Consolas"/>
          <w:color w:val="000000"/>
          <w:sz w:val="19"/>
          <w:szCs w:val="19"/>
          <w:lang w:bidi="he-IL"/>
        </w:rPr>
        <w:t>&gt;</w:t>
      </w:r>
    </w:p>
    <w:p w14:paraId="63248313" w14:textId="77777777" w:rsidR="00DD46D5" w:rsidRDefault="00DD46D5" w:rsidP="00DD46D5">
      <w:pPr>
        <w:pStyle w:val="ListParagraph"/>
        <w:numPr>
          <w:ilvl w:val="2"/>
          <w:numId w:val="25"/>
        </w:numPr>
        <w:rPr>
          <w:sz w:val="22"/>
          <w:szCs w:val="22"/>
        </w:rPr>
      </w:pPr>
      <w:r w:rsidRPr="00DD5414">
        <w:rPr>
          <w:sz w:val="22"/>
          <w:szCs w:val="22"/>
        </w:rPr>
        <w:t>String – free text of error message when we can’t calculate the eligibility.</w:t>
      </w:r>
    </w:p>
    <w:p w14:paraId="0AC54DA4" w14:textId="77777777" w:rsidR="00DD46D5" w:rsidRDefault="00DD46D5" w:rsidP="00DD46D5">
      <w:pPr>
        <w:pStyle w:val="ListParagraph"/>
        <w:numPr>
          <w:ilvl w:val="1"/>
          <w:numId w:val="25"/>
        </w:numPr>
        <w:rPr>
          <w:sz w:val="22"/>
          <w:szCs w:val="22"/>
        </w:rPr>
      </w:pPr>
      <w:r>
        <w:rPr>
          <w:sz w:val="22"/>
          <w:szCs w:val="22"/>
        </w:rPr>
        <w:t>&lt;</w:t>
      </w:r>
      <w:proofErr w:type="spellStart"/>
      <w:r w:rsidRPr="00027131">
        <w:rPr>
          <w:rFonts w:ascii="Courier New" w:hAnsi="Courier New" w:cs="Courier New"/>
          <w:color w:val="333333"/>
          <w:sz w:val="21"/>
          <w:szCs w:val="21"/>
          <w:lang w:bidi="he-IL"/>
        </w:rPr>
        <w:t>stop_processing_more_errors</w:t>
      </w:r>
      <w:proofErr w:type="spellEnd"/>
      <w:r w:rsidRPr="00027131">
        <w:rPr>
          <w:sz w:val="22"/>
          <w:szCs w:val="22"/>
        </w:rPr>
        <w:t xml:space="preserve"> </w:t>
      </w:r>
      <w:r>
        <w:rPr>
          <w:sz w:val="22"/>
          <w:szCs w:val="22"/>
        </w:rPr>
        <w:t>&gt;</w:t>
      </w:r>
    </w:p>
    <w:p w14:paraId="4E4048F8" w14:textId="77777777" w:rsidR="00DD46D5" w:rsidRPr="00D71F54" w:rsidRDefault="00DD46D5" w:rsidP="00DD46D5">
      <w:pPr>
        <w:pStyle w:val="ListParagraph"/>
        <w:numPr>
          <w:ilvl w:val="2"/>
          <w:numId w:val="25"/>
        </w:numPr>
        <w:rPr>
          <w:sz w:val="22"/>
          <w:szCs w:val="22"/>
        </w:rPr>
      </w:pPr>
      <w:r>
        <w:rPr>
          <w:sz w:val="22"/>
          <w:szCs w:val="22"/>
        </w:rPr>
        <w:t>If 1 will stop processing more eligibility rules if this fails</w:t>
      </w:r>
    </w:p>
    <w:p w14:paraId="133C3B5F" w14:textId="77777777" w:rsidR="00DD46D5" w:rsidRPr="00D71F54" w:rsidRDefault="00DD46D5" w:rsidP="00DD46D5">
      <w:pPr>
        <w:pStyle w:val="ListParagraph"/>
        <w:numPr>
          <w:ilvl w:val="0"/>
          <w:numId w:val="25"/>
        </w:numPr>
        <w:rPr>
          <w:sz w:val="22"/>
          <w:szCs w:val="22"/>
        </w:rPr>
      </w:pPr>
      <w:r w:rsidRPr="00D71F54">
        <w:rPr>
          <w:sz w:val="22"/>
          <w:szCs w:val="22"/>
        </w:rPr>
        <w:t>Filter params for 'simple' filter explained:</w:t>
      </w:r>
    </w:p>
    <w:p w14:paraId="08BE66DC" w14:textId="77777777" w:rsidR="00DD46D5" w:rsidRPr="00D71F54" w:rsidRDefault="00DD46D5" w:rsidP="00DD46D5">
      <w:pPr>
        <w:pStyle w:val="ListParagraph"/>
        <w:numPr>
          <w:ilvl w:val="1"/>
          <w:numId w:val="25"/>
        </w:numPr>
        <w:rPr>
          <w:sz w:val="22"/>
          <w:szCs w:val="22"/>
        </w:rPr>
      </w:pPr>
      <w:r w:rsidRPr="00D71F54">
        <w:rPr>
          <w:sz w:val="22"/>
          <w:szCs w:val="22"/>
        </w:rPr>
        <w:t>All given in a &lt;name&gt;=&lt;</w:t>
      </w:r>
      <w:proofErr w:type="spellStart"/>
      <w:r w:rsidRPr="00D71F54">
        <w:rPr>
          <w:sz w:val="22"/>
          <w:szCs w:val="22"/>
        </w:rPr>
        <w:t>val</w:t>
      </w:r>
      <w:proofErr w:type="spellEnd"/>
      <w:r w:rsidRPr="00D71F54">
        <w:rPr>
          <w:sz w:val="22"/>
          <w:szCs w:val="22"/>
        </w:rPr>
        <w:t>&gt; format and are ';' separated. Besides sig, all parameters are optional , and their combination by the user is what creates a specific test.</w:t>
      </w:r>
    </w:p>
    <w:p w14:paraId="0B7CB402" w14:textId="77777777" w:rsidR="00DD46D5" w:rsidRPr="00D71F54" w:rsidRDefault="00DD46D5" w:rsidP="00DD46D5">
      <w:pPr>
        <w:pStyle w:val="ListParagraph"/>
        <w:numPr>
          <w:ilvl w:val="1"/>
          <w:numId w:val="25"/>
        </w:numPr>
        <w:rPr>
          <w:sz w:val="22"/>
          <w:szCs w:val="22"/>
        </w:rPr>
      </w:pPr>
      <w:r w:rsidRPr="00D71F54">
        <w:rPr>
          <w:sz w:val="22"/>
          <w:szCs w:val="22"/>
        </w:rPr>
        <w:t>sig : the signal we test (i.e. Glucose, GENDER, AGE, ….)</w:t>
      </w:r>
    </w:p>
    <w:p w14:paraId="4A12590A" w14:textId="77777777" w:rsidR="00DD46D5" w:rsidRPr="00D71F54" w:rsidRDefault="00DD46D5" w:rsidP="00DD46D5">
      <w:pPr>
        <w:pStyle w:val="ListParagraph"/>
        <w:numPr>
          <w:ilvl w:val="1"/>
          <w:numId w:val="25"/>
        </w:numPr>
        <w:rPr>
          <w:sz w:val="22"/>
          <w:szCs w:val="22"/>
        </w:rPr>
      </w:pPr>
      <w:proofErr w:type="spellStart"/>
      <w:r w:rsidRPr="00D71F54">
        <w:rPr>
          <w:sz w:val="22"/>
          <w:szCs w:val="22"/>
        </w:rPr>
        <w:t>win_from</w:t>
      </w:r>
      <w:proofErr w:type="spellEnd"/>
      <w:r w:rsidRPr="00D71F54">
        <w:rPr>
          <w:sz w:val="22"/>
          <w:szCs w:val="22"/>
        </w:rPr>
        <w:t xml:space="preserve"> , </w:t>
      </w:r>
      <w:proofErr w:type="spellStart"/>
      <w:r w:rsidRPr="00D71F54">
        <w:rPr>
          <w:sz w:val="22"/>
          <w:szCs w:val="22"/>
        </w:rPr>
        <w:t>win_to</w:t>
      </w:r>
      <w:proofErr w:type="spellEnd"/>
      <w:r w:rsidRPr="00D71F54">
        <w:rPr>
          <w:sz w:val="22"/>
          <w:szCs w:val="22"/>
        </w:rPr>
        <w:t xml:space="preserve"> : defining a windows (in version 1.0 – in days units) before the current prediction point. For example </w:t>
      </w:r>
      <w:proofErr w:type="spellStart"/>
      <w:r w:rsidRPr="00D71F54">
        <w:rPr>
          <w:sz w:val="22"/>
          <w:szCs w:val="22"/>
        </w:rPr>
        <w:t>win_from</w:t>
      </w:r>
      <w:proofErr w:type="spellEnd"/>
      <w:r w:rsidRPr="00D71F54">
        <w:rPr>
          <w:sz w:val="22"/>
          <w:szCs w:val="22"/>
        </w:rPr>
        <w:t>=0;win_to=365 is a window of up to 1Y before the prediction point.</w:t>
      </w:r>
    </w:p>
    <w:p w14:paraId="3CEEA3D5" w14:textId="77777777" w:rsidR="00DD46D5" w:rsidRPr="00D71F54" w:rsidRDefault="00DD46D5" w:rsidP="00DD46D5">
      <w:pPr>
        <w:pStyle w:val="ListParagraph"/>
        <w:numPr>
          <w:ilvl w:val="1"/>
          <w:numId w:val="25"/>
        </w:numPr>
        <w:rPr>
          <w:sz w:val="22"/>
          <w:szCs w:val="22"/>
        </w:rPr>
      </w:pPr>
      <w:proofErr w:type="spellStart"/>
      <w:r w:rsidRPr="00D71F54">
        <w:rPr>
          <w:sz w:val="22"/>
          <w:szCs w:val="22"/>
        </w:rPr>
        <w:lastRenderedPageBreak/>
        <w:t>min_Nvals</w:t>
      </w:r>
      <w:proofErr w:type="spellEnd"/>
      <w:r w:rsidRPr="00D71F54">
        <w:rPr>
          <w:sz w:val="22"/>
          <w:szCs w:val="22"/>
        </w:rPr>
        <w:t xml:space="preserve"> : tests that at least the given number of values from the signal appear in the time window in the given range.</w:t>
      </w:r>
    </w:p>
    <w:p w14:paraId="2A0FFBFF" w14:textId="77777777" w:rsidR="00DD46D5" w:rsidRPr="00D71F54" w:rsidRDefault="00DD46D5" w:rsidP="00DD46D5">
      <w:pPr>
        <w:pStyle w:val="ListParagraph"/>
        <w:numPr>
          <w:ilvl w:val="1"/>
          <w:numId w:val="25"/>
        </w:numPr>
        <w:rPr>
          <w:sz w:val="22"/>
          <w:szCs w:val="22"/>
        </w:rPr>
      </w:pPr>
      <w:proofErr w:type="spellStart"/>
      <w:r w:rsidRPr="00D71F54">
        <w:rPr>
          <w:sz w:val="22"/>
          <w:szCs w:val="22"/>
        </w:rPr>
        <w:t>max_Nvals</w:t>
      </w:r>
      <w:proofErr w:type="spellEnd"/>
      <w:r w:rsidRPr="00D71F54">
        <w:rPr>
          <w:sz w:val="22"/>
          <w:szCs w:val="22"/>
        </w:rPr>
        <w:t xml:space="preserve"> : tests that at most the given number of values from the signal appear in the time window.</w:t>
      </w:r>
    </w:p>
    <w:p w14:paraId="42432267" w14:textId="77777777" w:rsidR="00DD46D5" w:rsidRPr="00D71F54" w:rsidRDefault="00DD46D5" w:rsidP="00DD46D5">
      <w:pPr>
        <w:pStyle w:val="ListParagraph"/>
        <w:numPr>
          <w:ilvl w:val="1"/>
          <w:numId w:val="25"/>
        </w:numPr>
        <w:rPr>
          <w:sz w:val="22"/>
          <w:szCs w:val="22"/>
        </w:rPr>
      </w:pPr>
      <w:proofErr w:type="spellStart"/>
      <w:r w:rsidRPr="00D71F54">
        <w:rPr>
          <w:sz w:val="22"/>
          <w:szCs w:val="22"/>
        </w:rPr>
        <w:t>min_val</w:t>
      </w:r>
      <w:proofErr w:type="spellEnd"/>
      <w:r w:rsidRPr="00D71F54">
        <w:rPr>
          <w:sz w:val="22"/>
          <w:szCs w:val="22"/>
        </w:rPr>
        <w:t xml:space="preserve">, </w:t>
      </w:r>
      <w:proofErr w:type="spellStart"/>
      <w:r w:rsidRPr="00D71F54">
        <w:rPr>
          <w:sz w:val="22"/>
          <w:szCs w:val="22"/>
        </w:rPr>
        <w:t>max_val</w:t>
      </w:r>
      <w:proofErr w:type="spellEnd"/>
      <w:r w:rsidRPr="00D71F54">
        <w:rPr>
          <w:sz w:val="22"/>
          <w:szCs w:val="22"/>
        </w:rPr>
        <w:t xml:space="preserve"> : defines the non-outlier range for the signal.</w:t>
      </w:r>
    </w:p>
    <w:p w14:paraId="248BAF2C" w14:textId="77777777" w:rsidR="00DD46D5" w:rsidRPr="00D71F54" w:rsidRDefault="00DD46D5" w:rsidP="00DD46D5">
      <w:pPr>
        <w:pStyle w:val="ListParagraph"/>
        <w:numPr>
          <w:ilvl w:val="1"/>
          <w:numId w:val="25"/>
        </w:numPr>
        <w:rPr>
          <w:sz w:val="22"/>
          <w:szCs w:val="22"/>
        </w:rPr>
      </w:pPr>
      <w:proofErr w:type="spellStart"/>
      <w:r w:rsidRPr="00D71F54">
        <w:rPr>
          <w:sz w:val="22"/>
          <w:szCs w:val="22"/>
        </w:rPr>
        <w:t>min_left</w:t>
      </w:r>
      <w:proofErr w:type="spellEnd"/>
      <w:r w:rsidRPr="00D71F54">
        <w:rPr>
          <w:sz w:val="22"/>
          <w:szCs w:val="22"/>
        </w:rPr>
        <w:t xml:space="preserve"> : tests that at least this number of </w:t>
      </w:r>
      <w:proofErr w:type="spellStart"/>
      <w:r w:rsidRPr="00D71F54">
        <w:rPr>
          <w:sz w:val="22"/>
          <w:szCs w:val="22"/>
        </w:rPr>
        <w:t>non outliers</w:t>
      </w:r>
      <w:proofErr w:type="spellEnd"/>
      <w:r w:rsidRPr="00D71F54">
        <w:rPr>
          <w:sz w:val="22"/>
          <w:szCs w:val="22"/>
        </w:rPr>
        <w:t xml:space="preserve"> remained in the given window.</w:t>
      </w:r>
    </w:p>
    <w:p w14:paraId="1DCBF817" w14:textId="77777777" w:rsidR="00DD46D5" w:rsidRPr="00D71F54" w:rsidRDefault="00DD46D5" w:rsidP="00DD46D5">
      <w:pPr>
        <w:pStyle w:val="ListParagraph"/>
        <w:numPr>
          <w:ilvl w:val="1"/>
          <w:numId w:val="25"/>
        </w:numPr>
        <w:rPr>
          <w:sz w:val="22"/>
          <w:szCs w:val="22"/>
        </w:rPr>
      </w:pPr>
      <w:proofErr w:type="spellStart"/>
      <w:r w:rsidRPr="00D71F54">
        <w:rPr>
          <w:sz w:val="22"/>
          <w:szCs w:val="22"/>
        </w:rPr>
        <w:t>time_ch</w:t>
      </w:r>
      <w:proofErr w:type="spellEnd"/>
      <w:r w:rsidRPr="00D71F54">
        <w:rPr>
          <w:sz w:val="22"/>
          <w:szCs w:val="22"/>
        </w:rPr>
        <w:t xml:space="preserve">, </w:t>
      </w:r>
      <w:proofErr w:type="spellStart"/>
      <w:r w:rsidRPr="00D71F54">
        <w:rPr>
          <w:sz w:val="22"/>
          <w:szCs w:val="22"/>
        </w:rPr>
        <w:t>val_ch</w:t>
      </w:r>
      <w:proofErr w:type="spellEnd"/>
      <w:r w:rsidRPr="00D71F54">
        <w:rPr>
          <w:sz w:val="22"/>
          <w:szCs w:val="22"/>
        </w:rPr>
        <w:t xml:space="preserve"> : channels to work on in the test (default 0,0)</w:t>
      </w:r>
    </w:p>
    <w:p w14:paraId="34F93A50" w14:textId="77777777" w:rsidR="00DD46D5" w:rsidRPr="00D71F54" w:rsidRDefault="00DD46D5" w:rsidP="00DD46D5">
      <w:pPr>
        <w:pStyle w:val="ListParagraph"/>
        <w:numPr>
          <w:ilvl w:val="1"/>
          <w:numId w:val="25"/>
        </w:numPr>
        <w:rPr>
          <w:sz w:val="22"/>
          <w:szCs w:val="22"/>
        </w:rPr>
      </w:pPr>
      <w:proofErr w:type="spellStart"/>
      <w:r w:rsidRPr="00D71F54">
        <w:rPr>
          <w:sz w:val="22"/>
          <w:szCs w:val="22"/>
        </w:rPr>
        <w:t>values_in_dictionary</w:t>
      </w:r>
      <w:proofErr w:type="spellEnd"/>
      <w:r w:rsidRPr="00D71F54">
        <w:rPr>
          <w:sz w:val="22"/>
          <w:szCs w:val="22"/>
        </w:rPr>
        <w:t xml:space="preserve"> : if 1 , tests that the values appear and are defined in the repository dictionary.</w:t>
      </w:r>
    </w:p>
    <w:p w14:paraId="583ECC21" w14:textId="77777777" w:rsidR="00DD46D5" w:rsidRPr="00D71F54" w:rsidRDefault="00DD46D5" w:rsidP="00DD46D5">
      <w:pPr>
        <w:pStyle w:val="ListParagraph"/>
        <w:numPr>
          <w:ilvl w:val="1"/>
          <w:numId w:val="25"/>
        </w:numPr>
        <w:rPr>
          <w:sz w:val="22"/>
          <w:szCs w:val="22"/>
        </w:rPr>
      </w:pPr>
      <w:proofErr w:type="spellStart"/>
      <w:r w:rsidRPr="00D71F54">
        <w:rPr>
          <w:sz w:val="22"/>
          <w:szCs w:val="22"/>
        </w:rPr>
        <w:t>allowed_values</w:t>
      </w:r>
      <w:proofErr w:type="spellEnd"/>
      <w:r w:rsidRPr="00D71F54">
        <w:rPr>
          <w:sz w:val="22"/>
          <w:szCs w:val="22"/>
        </w:rPr>
        <w:t xml:space="preserve"> : a list of values separated by ',' can be given and the test will test that all values are in this list.</w:t>
      </w:r>
    </w:p>
    <w:p w14:paraId="7C29E93F" w14:textId="77777777" w:rsidR="00DD46D5" w:rsidRPr="00D71F54" w:rsidRDefault="00DD46D5" w:rsidP="00DD46D5">
      <w:pPr>
        <w:pStyle w:val="ListParagraph"/>
        <w:numPr>
          <w:ilvl w:val="0"/>
          <w:numId w:val="25"/>
        </w:numPr>
        <w:rPr>
          <w:sz w:val="22"/>
          <w:szCs w:val="22"/>
        </w:rPr>
      </w:pPr>
      <w:r w:rsidRPr="00D71F54">
        <w:rPr>
          <w:sz w:val="22"/>
          <w:szCs w:val="22"/>
        </w:rPr>
        <w:t>Filter params for '</w:t>
      </w:r>
      <w:proofErr w:type="spellStart"/>
      <w:r w:rsidRPr="00D71F54">
        <w:rPr>
          <w:sz w:val="22"/>
          <w:szCs w:val="22"/>
        </w:rPr>
        <w:t>attr</w:t>
      </w:r>
      <w:proofErr w:type="spellEnd"/>
      <w:r w:rsidRPr="00D71F54">
        <w:rPr>
          <w:sz w:val="22"/>
          <w:szCs w:val="22"/>
        </w:rPr>
        <w:t>' filter explained:</w:t>
      </w:r>
    </w:p>
    <w:p w14:paraId="6EE61F3A" w14:textId="77777777" w:rsidR="00DD46D5" w:rsidRPr="00D71F54" w:rsidRDefault="00DD46D5" w:rsidP="00DD46D5">
      <w:pPr>
        <w:pStyle w:val="ListParagraph"/>
        <w:numPr>
          <w:ilvl w:val="1"/>
          <w:numId w:val="25"/>
        </w:numPr>
        <w:rPr>
          <w:sz w:val="22"/>
          <w:szCs w:val="22"/>
        </w:rPr>
      </w:pPr>
      <w:r w:rsidRPr="00D71F54">
        <w:rPr>
          <w:sz w:val="22"/>
          <w:szCs w:val="22"/>
        </w:rPr>
        <w:t>Name: the name of the attribute to test (needs to be an actual attribute the model is designed to output).</w:t>
      </w:r>
    </w:p>
    <w:p w14:paraId="0D48F254" w14:textId="77777777" w:rsidR="00DD46D5" w:rsidRDefault="00DD46D5" w:rsidP="00DD46D5">
      <w:pPr>
        <w:pStyle w:val="ListParagraph"/>
        <w:numPr>
          <w:ilvl w:val="1"/>
          <w:numId w:val="25"/>
        </w:numPr>
        <w:rPr>
          <w:sz w:val="22"/>
          <w:szCs w:val="22"/>
        </w:rPr>
      </w:pPr>
      <w:r w:rsidRPr="00D71F54">
        <w:rPr>
          <w:sz w:val="22"/>
          <w:szCs w:val="22"/>
        </w:rPr>
        <w:t>Max: the maximal value allowed for the attribute to be considered OK.</w:t>
      </w:r>
    </w:p>
    <w:p w14:paraId="4285368A" w14:textId="77777777" w:rsidR="00DD46D5" w:rsidRDefault="00DD46D5" w:rsidP="00DD46D5">
      <w:pPr>
        <w:pStyle w:val="ListParagraph"/>
        <w:numPr>
          <w:ilvl w:val="0"/>
          <w:numId w:val="25"/>
        </w:numPr>
        <w:rPr>
          <w:sz w:val="22"/>
          <w:szCs w:val="22"/>
        </w:rPr>
      </w:pPr>
      <w:r>
        <w:rPr>
          <w:sz w:val="22"/>
          <w:szCs w:val="22"/>
        </w:rPr>
        <w:t>Filter params for “</w:t>
      </w:r>
      <w:proofErr w:type="spellStart"/>
      <w:r w:rsidRPr="00F067C2">
        <w:rPr>
          <w:sz w:val="22"/>
          <w:szCs w:val="22"/>
        </w:rPr>
        <w:t>feature_json</w:t>
      </w:r>
      <w:proofErr w:type="spellEnd"/>
      <w:r>
        <w:rPr>
          <w:sz w:val="22"/>
          <w:szCs w:val="22"/>
        </w:rPr>
        <w:t>” filter explained – will be used to run a different model and use one of the model features to determine the eligibility:</w:t>
      </w:r>
    </w:p>
    <w:p w14:paraId="0B8A248D" w14:textId="77777777" w:rsidR="00DD46D5" w:rsidRDefault="00DD46D5" w:rsidP="00DD46D5">
      <w:pPr>
        <w:pStyle w:val="ListParagraph"/>
        <w:numPr>
          <w:ilvl w:val="1"/>
          <w:numId w:val="25"/>
        </w:numPr>
        <w:rPr>
          <w:sz w:val="22"/>
          <w:szCs w:val="22"/>
        </w:rPr>
      </w:pPr>
      <w:proofErr w:type="spellStart"/>
      <w:r w:rsidRPr="005E2F06">
        <w:rPr>
          <w:sz w:val="22"/>
          <w:szCs w:val="22"/>
        </w:rPr>
        <w:t>feature_name</w:t>
      </w:r>
      <w:proofErr w:type="spellEnd"/>
      <w:r>
        <w:rPr>
          <w:sz w:val="22"/>
          <w:szCs w:val="22"/>
        </w:rPr>
        <w:t xml:space="preserve"> – name of feature to extract from model/</w:t>
      </w:r>
      <w:proofErr w:type="spellStart"/>
      <w:r>
        <w:rPr>
          <w:sz w:val="22"/>
          <w:szCs w:val="22"/>
        </w:rPr>
        <w:t>json</w:t>
      </w:r>
      <w:proofErr w:type="spellEnd"/>
      <w:r>
        <w:rPr>
          <w:sz w:val="22"/>
          <w:szCs w:val="22"/>
        </w:rPr>
        <w:t xml:space="preserve"> model to determine if passed or didn’t pass the test</w:t>
      </w:r>
    </w:p>
    <w:p w14:paraId="4DA8F596" w14:textId="77777777" w:rsidR="00DD46D5" w:rsidRPr="009371BA" w:rsidRDefault="00DD46D5" w:rsidP="00DD46D5">
      <w:pPr>
        <w:pStyle w:val="ListParagraph"/>
        <w:numPr>
          <w:ilvl w:val="1"/>
          <w:numId w:val="25"/>
        </w:numPr>
        <w:rPr>
          <w:sz w:val="22"/>
          <w:szCs w:val="22"/>
        </w:rPr>
      </w:pPr>
      <w:proofErr w:type="spellStart"/>
      <w:r w:rsidRPr="00B34FB4">
        <w:rPr>
          <w:sz w:val="22"/>
          <w:szCs w:val="22"/>
        </w:rPr>
        <w:t>feat_min_val</w:t>
      </w:r>
      <w:proofErr w:type="spellEnd"/>
      <w:r>
        <w:rPr>
          <w:sz w:val="22"/>
          <w:szCs w:val="22"/>
        </w:rPr>
        <w:t>,</w:t>
      </w:r>
      <w:r w:rsidRPr="00B34FB4">
        <w:t xml:space="preserve"> </w:t>
      </w:r>
      <w:proofErr w:type="spellStart"/>
      <w:r w:rsidRPr="00B34FB4">
        <w:rPr>
          <w:sz w:val="22"/>
          <w:szCs w:val="22"/>
        </w:rPr>
        <w:t>feat_m</w:t>
      </w:r>
      <w:r>
        <w:rPr>
          <w:sz w:val="22"/>
          <w:szCs w:val="22"/>
        </w:rPr>
        <w:t>ax</w:t>
      </w:r>
      <w:r w:rsidRPr="00B34FB4">
        <w:rPr>
          <w:sz w:val="22"/>
          <w:szCs w:val="22"/>
        </w:rPr>
        <w:t>_val</w:t>
      </w:r>
      <w:proofErr w:type="spellEnd"/>
      <w:r>
        <w:rPr>
          <w:sz w:val="22"/>
          <w:szCs w:val="22"/>
        </w:rPr>
        <w:t xml:space="preserve"> – threshold to define the good range to pass the eligibility test for the extracted feature. (default is missing value and will no check the lower/upper bound)</w:t>
      </w:r>
    </w:p>
    <w:p w14:paraId="65E25674" w14:textId="77777777" w:rsidR="00DD46D5" w:rsidRDefault="00DD46D5" w:rsidP="00DD46D5">
      <w:pPr>
        <w:pStyle w:val="ListParagraph"/>
        <w:numPr>
          <w:ilvl w:val="1"/>
          <w:numId w:val="25"/>
        </w:numPr>
        <w:rPr>
          <w:sz w:val="22"/>
          <w:szCs w:val="22"/>
        </w:rPr>
      </w:pPr>
      <w:proofErr w:type="spellStart"/>
      <w:r w:rsidRPr="009966C5">
        <w:rPr>
          <w:sz w:val="22"/>
          <w:szCs w:val="22"/>
        </w:rPr>
        <w:t>json_model_path</w:t>
      </w:r>
      <w:proofErr w:type="spellEnd"/>
      <w:r>
        <w:rPr>
          <w:sz w:val="22"/>
          <w:szCs w:val="22"/>
        </w:rPr>
        <w:t xml:space="preserve"> – path to model or </w:t>
      </w:r>
      <w:proofErr w:type="spellStart"/>
      <w:r>
        <w:rPr>
          <w:sz w:val="22"/>
          <w:szCs w:val="22"/>
        </w:rPr>
        <w:t>json</w:t>
      </w:r>
      <w:proofErr w:type="spellEnd"/>
      <w:r>
        <w:rPr>
          <w:sz w:val="22"/>
          <w:szCs w:val="22"/>
        </w:rPr>
        <w:t xml:space="preserve"> model. Can also be relative to </w:t>
      </w:r>
      <w:proofErr w:type="spellStart"/>
      <w:r>
        <w:rPr>
          <w:sz w:val="22"/>
          <w:szCs w:val="22"/>
        </w:rPr>
        <w:t>amconfig</w:t>
      </w:r>
      <w:proofErr w:type="spellEnd"/>
      <w:r>
        <w:rPr>
          <w:sz w:val="22"/>
          <w:szCs w:val="22"/>
        </w:rPr>
        <w:t xml:space="preserve"> file</w:t>
      </w:r>
    </w:p>
    <w:p w14:paraId="371B8D9D" w14:textId="77777777" w:rsidR="00DD46D5" w:rsidRDefault="00DD46D5" w:rsidP="00DD46D5">
      <w:pPr>
        <w:pStyle w:val="ListParagraph"/>
        <w:numPr>
          <w:ilvl w:val="1"/>
          <w:numId w:val="25"/>
        </w:numPr>
        <w:rPr>
          <w:sz w:val="22"/>
          <w:szCs w:val="22"/>
        </w:rPr>
      </w:pPr>
      <w:proofErr w:type="spellStart"/>
      <w:r w:rsidRPr="00D3042F">
        <w:rPr>
          <w:sz w:val="22"/>
          <w:szCs w:val="22"/>
        </w:rPr>
        <w:t>is_binary_model</w:t>
      </w:r>
      <w:proofErr w:type="spellEnd"/>
      <w:r>
        <w:rPr>
          <w:sz w:val="22"/>
          <w:szCs w:val="22"/>
        </w:rPr>
        <w:t xml:space="preserve"> – a binary b it 1/0 to determine if </w:t>
      </w:r>
      <w:proofErr w:type="spellStart"/>
      <w:r>
        <w:rPr>
          <w:sz w:val="22"/>
          <w:szCs w:val="22"/>
        </w:rPr>
        <w:t>json_model_path</w:t>
      </w:r>
      <w:proofErr w:type="spellEnd"/>
      <w:r>
        <w:rPr>
          <w:sz w:val="22"/>
          <w:szCs w:val="22"/>
        </w:rPr>
        <w:t xml:space="preserve"> is binary model or </w:t>
      </w:r>
      <w:proofErr w:type="spellStart"/>
      <w:r>
        <w:rPr>
          <w:sz w:val="22"/>
          <w:szCs w:val="22"/>
        </w:rPr>
        <w:t>json</w:t>
      </w:r>
      <w:proofErr w:type="spellEnd"/>
    </w:p>
    <w:p w14:paraId="371481F9" w14:textId="77777777" w:rsidR="00DD46D5" w:rsidRDefault="00DD46D5" w:rsidP="00DD46D5">
      <w:pPr>
        <w:pStyle w:val="ListParagraph"/>
        <w:numPr>
          <w:ilvl w:val="1"/>
          <w:numId w:val="25"/>
        </w:numPr>
        <w:rPr>
          <w:sz w:val="22"/>
          <w:szCs w:val="22"/>
        </w:rPr>
      </w:pPr>
      <w:proofErr w:type="spellStart"/>
      <w:r w:rsidRPr="005B4871">
        <w:rPr>
          <w:sz w:val="22"/>
          <w:szCs w:val="22"/>
        </w:rPr>
        <w:t>verbose_learn</w:t>
      </w:r>
      <w:proofErr w:type="spellEnd"/>
      <w:r>
        <w:rPr>
          <w:sz w:val="22"/>
          <w:szCs w:val="22"/>
        </w:rPr>
        <w:t>,</w:t>
      </w:r>
      <w:r w:rsidRPr="005B4871">
        <w:t xml:space="preserve"> </w:t>
      </w:r>
      <w:proofErr w:type="spellStart"/>
      <w:r w:rsidRPr="005B4871">
        <w:rPr>
          <w:sz w:val="22"/>
          <w:szCs w:val="22"/>
        </w:rPr>
        <w:t>verbose_</w:t>
      </w:r>
      <w:r>
        <w:rPr>
          <w:sz w:val="22"/>
          <w:szCs w:val="22"/>
        </w:rPr>
        <w:t>apply</w:t>
      </w:r>
      <w:proofErr w:type="spellEnd"/>
      <w:r>
        <w:rPr>
          <w:sz w:val="22"/>
          <w:szCs w:val="22"/>
        </w:rPr>
        <w:t xml:space="preserve"> – binary flags 1/0 to indicate verbose output in applying those steps. “learn” will happen once only if the model is not binary and </w:t>
      </w:r>
      <w:proofErr w:type="spellStart"/>
      <w:r>
        <w:rPr>
          <w:sz w:val="22"/>
          <w:szCs w:val="22"/>
        </w:rPr>
        <w:t>json</w:t>
      </w:r>
      <w:proofErr w:type="spellEnd"/>
      <w:r>
        <w:rPr>
          <w:sz w:val="22"/>
          <w:szCs w:val="22"/>
        </w:rPr>
        <w:t>. The “learn” should be something that doesn’t need to infer something from the data (empty samples are given to this learn)</w:t>
      </w:r>
    </w:p>
    <w:p w14:paraId="28CB014E" w14:textId="77777777" w:rsidR="00DD46D5" w:rsidRPr="00D71F54" w:rsidRDefault="00DD46D5" w:rsidP="00DD46D5">
      <w:pPr>
        <w:pStyle w:val="ListParagraph"/>
        <w:numPr>
          <w:ilvl w:val="1"/>
          <w:numId w:val="25"/>
        </w:numPr>
        <w:rPr>
          <w:sz w:val="22"/>
          <w:szCs w:val="22"/>
        </w:rPr>
      </w:pPr>
      <w:proofErr w:type="spellStart"/>
      <w:r w:rsidRPr="00070C41">
        <w:rPr>
          <w:strike/>
          <w:sz w:val="22"/>
          <w:szCs w:val="22"/>
        </w:rPr>
        <w:t>allow_missing_signals</w:t>
      </w:r>
      <w:proofErr w:type="spellEnd"/>
      <w:r w:rsidRPr="00070C41">
        <w:rPr>
          <w:strike/>
          <w:sz w:val="22"/>
          <w:szCs w:val="22"/>
        </w:rPr>
        <w:t xml:space="preserve"> – comma separated list of signals that we allow to be </w:t>
      </w:r>
      <w:proofErr w:type="spellStart"/>
      <w:r w:rsidRPr="00070C41">
        <w:rPr>
          <w:strike/>
          <w:sz w:val="22"/>
          <w:szCs w:val="22"/>
        </w:rPr>
        <w:t>missings</w:t>
      </w:r>
      <w:proofErr w:type="spellEnd"/>
      <w:r w:rsidRPr="00070C41">
        <w:rPr>
          <w:strike/>
          <w:sz w:val="22"/>
          <w:szCs w:val="22"/>
        </w:rPr>
        <w:t>. Deprecated. Not needed anymore</w:t>
      </w:r>
      <w:r>
        <w:rPr>
          <w:sz w:val="22"/>
          <w:szCs w:val="22"/>
        </w:rPr>
        <w:t>.</w:t>
      </w:r>
    </w:p>
    <w:p w14:paraId="0EFDCAA1" w14:textId="77777777" w:rsidR="00DD46D5" w:rsidRDefault="00DD46D5" w:rsidP="00DD46D5">
      <w:pPr>
        <w:pStyle w:val="Heading3"/>
      </w:pPr>
      <w:bookmarkStart w:id="195" w:name="_Toc137627675"/>
      <w:r>
        <w:t>Signals and channels</w:t>
      </w:r>
      <w:bookmarkEnd w:id="195"/>
    </w:p>
    <w:p w14:paraId="39534C4B"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The repository model defined a constant number of time channels and constant number of value channels for each signal. These types are defined in the </w:t>
      </w:r>
      <w:proofErr w:type="spellStart"/>
      <w:r w:rsidRPr="005E4A21">
        <w:rPr>
          <w:rFonts w:cs="Arial"/>
          <w:sz w:val="22"/>
          <w:szCs w:val="22"/>
          <w:lang w:eastAsia="he-IL" w:bidi="he-IL"/>
        </w:rPr>
        <w:t>InfraMed</w:t>
      </w:r>
      <w:proofErr w:type="spellEnd"/>
      <w:r w:rsidRPr="005E4A21">
        <w:rPr>
          <w:rFonts w:cs="Arial"/>
          <w:sz w:val="22"/>
          <w:szCs w:val="22"/>
          <w:lang w:eastAsia="he-IL" w:bidi="he-IL"/>
        </w:rPr>
        <w:t xml:space="preserve"> library, and each signal used by the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has its type given in the repository signals file.</w:t>
      </w:r>
    </w:p>
    <w:p w14:paraId="4BA2AFDD"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These should be understood and known by the user, and are important when adding data to a MI-AM. </w:t>
      </w:r>
    </w:p>
    <w:p w14:paraId="3B418A3A"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When doing so, using the </w:t>
      </w:r>
      <w:proofErr w:type="spellStart"/>
      <w:r w:rsidRPr="005E4A21">
        <w:rPr>
          <w:rFonts w:cs="Arial"/>
          <w:sz w:val="22"/>
          <w:szCs w:val="22"/>
          <w:lang w:eastAsia="he-IL" w:bidi="he-IL"/>
        </w:rPr>
        <w:t>AddData</w:t>
      </w:r>
      <w:r>
        <w:rPr>
          <w:rFonts w:cs="Arial"/>
          <w:sz w:val="22"/>
          <w:szCs w:val="22"/>
          <w:lang w:eastAsia="he-IL" w:bidi="he-IL"/>
        </w:rPr>
        <w:t>ByType</w:t>
      </w:r>
      <w:proofErr w:type="spellEnd"/>
      <w:r w:rsidRPr="005E4A21">
        <w:rPr>
          <w:rFonts w:cs="Arial"/>
          <w:sz w:val="22"/>
          <w:szCs w:val="22"/>
          <w:lang w:eastAsia="he-IL" w:bidi="he-IL"/>
        </w:rPr>
        <w:t>() API, one has to provide an array of times and an array of values, as well as the number of elements to load. The packing is all the channels from first to last, and then the next element, for both timestamps and values.</w:t>
      </w:r>
    </w:p>
    <w:p w14:paraId="5C609DD9" w14:textId="77777777" w:rsidR="00DD46D5" w:rsidRDefault="00DD46D5" w:rsidP="00DD46D5">
      <w:pPr>
        <w:pStyle w:val="Heading3"/>
      </w:pPr>
      <w:bookmarkStart w:id="196" w:name="_Toc137627676"/>
      <w:r>
        <w:t>Timestamps formats</w:t>
      </w:r>
      <w:bookmarkEnd w:id="196"/>
    </w:p>
    <w:p w14:paraId="01947251" w14:textId="77777777" w:rsidR="00DD46D5" w:rsidRPr="00D71F54" w:rsidRDefault="00DD46D5" w:rsidP="00DD46D5">
      <w:pPr>
        <w:rPr>
          <w:sz w:val="22"/>
          <w:szCs w:val="22"/>
        </w:rPr>
      </w:pPr>
      <w:r w:rsidRPr="00D71F54">
        <w:rPr>
          <w:sz w:val="22"/>
          <w:szCs w:val="22"/>
        </w:rPr>
        <w:t>MI-AM Ver1.0 supports time formats of :</w:t>
      </w:r>
    </w:p>
    <w:p w14:paraId="36F230CB" w14:textId="77777777" w:rsidR="00DD46D5" w:rsidRPr="00D71F54" w:rsidRDefault="00DD46D5" w:rsidP="00DD46D5">
      <w:pPr>
        <w:pStyle w:val="ListParagraph"/>
        <w:numPr>
          <w:ilvl w:val="0"/>
          <w:numId w:val="26"/>
        </w:numPr>
        <w:rPr>
          <w:sz w:val="22"/>
          <w:szCs w:val="22"/>
        </w:rPr>
      </w:pPr>
      <w:r w:rsidRPr="00D71F54">
        <w:rPr>
          <w:sz w:val="22"/>
          <w:szCs w:val="22"/>
        </w:rPr>
        <w:t>YYYYMMDD</w:t>
      </w:r>
    </w:p>
    <w:p w14:paraId="0446AB66" w14:textId="77777777" w:rsidR="00DD46D5" w:rsidRPr="00D71F54" w:rsidRDefault="00DD46D5" w:rsidP="00DD46D5">
      <w:pPr>
        <w:pStyle w:val="ListParagraph"/>
        <w:numPr>
          <w:ilvl w:val="0"/>
          <w:numId w:val="26"/>
        </w:numPr>
        <w:rPr>
          <w:sz w:val="22"/>
          <w:szCs w:val="22"/>
        </w:rPr>
      </w:pPr>
      <w:proofErr w:type="spellStart"/>
      <w:r w:rsidRPr="00D71F54">
        <w:rPr>
          <w:sz w:val="22"/>
          <w:szCs w:val="22"/>
        </w:rPr>
        <w:t>YYYYMMDDhh</w:t>
      </w:r>
      <w:proofErr w:type="spellEnd"/>
    </w:p>
    <w:p w14:paraId="262A2A38" w14:textId="77777777" w:rsidR="00DD46D5" w:rsidRPr="00D71F54" w:rsidRDefault="00DD46D5" w:rsidP="00DD46D5">
      <w:pPr>
        <w:pStyle w:val="ListParagraph"/>
        <w:numPr>
          <w:ilvl w:val="0"/>
          <w:numId w:val="26"/>
        </w:numPr>
        <w:rPr>
          <w:sz w:val="22"/>
          <w:szCs w:val="22"/>
        </w:rPr>
      </w:pPr>
      <w:proofErr w:type="spellStart"/>
      <w:r w:rsidRPr="00D71F54">
        <w:rPr>
          <w:sz w:val="22"/>
          <w:szCs w:val="22"/>
        </w:rPr>
        <w:t>YYYYMMDDhhmm</w:t>
      </w:r>
      <w:proofErr w:type="spellEnd"/>
    </w:p>
    <w:p w14:paraId="3AA268BB" w14:textId="77777777" w:rsidR="00DD46D5" w:rsidRPr="00D71F54" w:rsidRDefault="00DD46D5" w:rsidP="00DD46D5">
      <w:pPr>
        <w:pStyle w:val="ListParagraph"/>
        <w:numPr>
          <w:ilvl w:val="0"/>
          <w:numId w:val="26"/>
        </w:numPr>
        <w:rPr>
          <w:sz w:val="22"/>
          <w:szCs w:val="22"/>
        </w:rPr>
      </w:pPr>
      <w:proofErr w:type="spellStart"/>
      <w:r w:rsidRPr="00D71F54">
        <w:rPr>
          <w:sz w:val="22"/>
          <w:szCs w:val="22"/>
        </w:rPr>
        <w:t>YYYYMMDDhhmmss</w:t>
      </w:r>
      <w:proofErr w:type="spellEnd"/>
    </w:p>
    <w:p w14:paraId="0398A53B"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And will convert internally and automatically the given format to the needed timestamp used by the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w:t>
      </w:r>
    </w:p>
    <w:p w14:paraId="12076D00" w14:textId="77777777" w:rsidR="00DD46D5" w:rsidRDefault="00DD46D5" w:rsidP="00DD46D5">
      <w:pPr>
        <w:pStyle w:val="Heading2"/>
      </w:pPr>
      <w:bookmarkStart w:id="197" w:name="_Toc496566582"/>
      <w:bookmarkStart w:id="198" w:name="_Toc496566583"/>
      <w:bookmarkStart w:id="199" w:name="_Toc496566584"/>
      <w:bookmarkStart w:id="200" w:name="_Toc496566585"/>
      <w:bookmarkStart w:id="201" w:name="_Toc137627677"/>
      <w:bookmarkEnd w:id="197"/>
      <w:bookmarkEnd w:id="198"/>
      <w:bookmarkEnd w:id="199"/>
      <w:bookmarkEnd w:id="200"/>
      <w:proofErr w:type="spellStart"/>
      <w:r>
        <w:t>AlgoMarker</w:t>
      </w:r>
      <w:proofErr w:type="spellEnd"/>
      <w:r>
        <w:t xml:space="preserve"> API – the AM API</w:t>
      </w:r>
      <w:bookmarkEnd w:id="201"/>
    </w:p>
    <w:p w14:paraId="41ED650D"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The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library implements the following API to be used by an outside user (such as the AlgoAnalyzer for example):</w:t>
      </w:r>
    </w:p>
    <w:p w14:paraId="4B4A8B93" w14:textId="77777777" w:rsidR="00DD46D5" w:rsidRDefault="00DD46D5" w:rsidP="00DD46D5"/>
    <w:p w14:paraId="05D956CE" w14:textId="77777777" w:rsidR="00DD46D5" w:rsidRDefault="00DD46D5" w:rsidP="00DD46D5">
      <w:pPr>
        <w:pStyle w:val="Caption"/>
        <w:keepNext/>
      </w:pPr>
      <w:r>
        <w:rPr>
          <w:noProof/>
        </w:rPr>
        <w:t>AlgoMarker API</w:t>
      </w:r>
    </w:p>
    <w:tbl>
      <w:tblPr>
        <w:tblStyle w:val="TableGrid"/>
        <w:tblW w:w="0" w:type="auto"/>
        <w:tblLook w:val="04A0" w:firstRow="1" w:lastRow="0" w:firstColumn="1" w:lastColumn="0" w:noHBand="0" w:noVBand="1"/>
      </w:tblPr>
      <w:tblGrid>
        <w:gridCol w:w="562"/>
        <w:gridCol w:w="8543"/>
      </w:tblGrid>
      <w:tr w:rsidR="00DD46D5" w14:paraId="62271356" w14:textId="77777777" w:rsidTr="54C1E66E">
        <w:tc>
          <w:tcPr>
            <w:tcW w:w="562" w:type="dxa"/>
            <w:vMerge w:val="restart"/>
            <w:shd w:val="clear" w:color="auto" w:fill="DBE5F1" w:themeFill="accent1" w:themeFillTint="33"/>
          </w:tcPr>
          <w:p w14:paraId="7DE3CC7D" w14:textId="77777777" w:rsidR="00DD46D5" w:rsidRPr="00F15688" w:rsidRDefault="00DD46D5" w:rsidP="00DD46D5">
            <w:pPr>
              <w:rPr>
                <w:rFonts w:ascii="Consolas" w:hAnsi="Consolas" w:cs="Consolas"/>
                <w:b/>
                <w:bCs/>
                <w:sz w:val="18"/>
                <w:szCs w:val="18"/>
                <w:lang w:bidi="he-IL"/>
              </w:rPr>
            </w:pPr>
            <w:r w:rsidRPr="00F15688">
              <w:rPr>
                <w:rFonts w:ascii="Consolas" w:hAnsi="Consolas" w:cs="Consolas"/>
                <w:b/>
                <w:bCs/>
                <w:sz w:val="18"/>
                <w:szCs w:val="18"/>
                <w:lang w:bidi="he-IL"/>
              </w:rPr>
              <w:t>1</w:t>
            </w:r>
          </w:p>
        </w:tc>
        <w:tc>
          <w:tcPr>
            <w:tcW w:w="8543" w:type="dxa"/>
            <w:tcBorders>
              <w:bottom w:val="single" w:sz="4" w:space="0" w:color="auto"/>
            </w:tcBorders>
            <w:shd w:val="clear" w:color="auto" w:fill="DBE5F1" w:themeFill="accent1" w:themeFillTint="33"/>
          </w:tcPr>
          <w:p w14:paraId="2728C555" w14:textId="77777777" w:rsidR="00DD46D5" w:rsidRPr="00F15688" w:rsidRDefault="00DD46D5" w:rsidP="00DD46D5">
            <w:pPr>
              <w:rPr>
                <w:sz w:val="18"/>
                <w:szCs w:val="18"/>
              </w:rPr>
            </w:pPr>
            <w:proofErr w:type="spellStart"/>
            <w:r w:rsidRPr="00F15688">
              <w:rPr>
                <w:rFonts w:ascii="Consolas" w:hAnsi="Consolas" w:cs="Consolas"/>
                <w:b/>
                <w:bCs/>
                <w:sz w:val="18"/>
                <w:szCs w:val="18"/>
                <w:lang w:bidi="he-IL"/>
              </w:rPr>
              <w:t>AM_API_Create</w:t>
            </w:r>
            <w:proofErr w:type="spellEnd"/>
            <w:r w:rsidRPr="00F15688">
              <w:rPr>
                <w:rFonts w:ascii="Consolas" w:hAnsi="Consolas" w:cs="Consolas"/>
                <w:color w:val="000000"/>
                <w:sz w:val="18"/>
                <w:szCs w:val="18"/>
                <w:lang w:bidi="he-IL"/>
              </w:rPr>
              <w:t>(</w:t>
            </w:r>
            <w:r w:rsidRPr="00F15688">
              <w:rPr>
                <w:rFonts w:ascii="Consolas" w:hAnsi="Consolas" w:cs="Consolas"/>
                <w:color w:val="0000FF"/>
                <w:sz w:val="18"/>
                <w:szCs w:val="18"/>
                <w:lang w:bidi="he-IL"/>
              </w:rPr>
              <w:t>int</w:t>
            </w:r>
            <w:r w:rsidRPr="00F15688">
              <w:rPr>
                <w:rFonts w:ascii="Consolas" w:hAnsi="Consolas" w:cs="Consolas"/>
                <w:color w:val="000000"/>
                <w:sz w:val="18"/>
                <w:szCs w:val="18"/>
                <w:lang w:bidi="he-IL"/>
              </w:rPr>
              <w:t xml:space="preserve"> </w:t>
            </w:r>
            <w:proofErr w:type="spellStart"/>
            <w:r w:rsidRPr="00F15688">
              <w:rPr>
                <w:rFonts w:ascii="Consolas" w:hAnsi="Consolas" w:cs="Consolas"/>
                <w:color w:val="000000"/>
                <w:sz w:val="18"/>
                <w:szCs w:val="18"/>
                <w:lang w:bidi="he-IL"/>
              </w:rPr>
              <w:t>am_type</w:t>
            </w:r>
            <w:proofErr w:type="spellEnd"/>
            <w:r w:rsidRPr="00F15688">
              <w:rPr>
                <w:rFonts w:ascii="Consolas" w:hAnsi="Consolas" w:cs="Consolas"/>
                <w:color w:val="000000"/>
                <w:sz w:val="18"/>
                <w:szCs w:val="18"/>
                <w:lang w:bidi="he-IL"/>
              </w:rPr>
              <w:t xml:space="preserve">, </w:t>
            </w:r>
            <w:proofErr w:type="spellStart"/>
            <w:r w:rsidRPr="00F15688">
              <w:rPr>
                <w:rFonts w:ascii="Consolas" w:hAnsi="Consolas" w:cs="Consolas"/>
                <w:color w:val="2B91AF"/>
                <w:sz w:val="18"/>
                <w:szCs w:val="18"/>
                <w:lang w:bidi="he-IL"/>
              </w:rPr>
              <w:t>AlgoMarker</w:t>
            </w:r>
            <w:proofErr w:type="spellEnd"/>
            <w:r w:rsidRPr="00F15688">
              <w:rPr>
                <w:rFonts w:ascii="Consolas" w:hAnsi="Consolas" w:cs="Consolas"/>
                <w:color w:val="000000"/>
                <w:sz w:val="18"/>
                <w:szCs w:val="18"/>
                <w:lang w:bidi="he-IL"/>
              </w:rPr>
              <w:t xml:space="preserve"> **</w:t>
            </w:r>
            <w:proofErr w:type="spellStart"/>
            <w:r w:rsidRPr="00F15688">
              <w:rPr>
                <w:rFonts w:ascii="Consolas" w:hAnsi="Consolas" w:cs="Consolas"/>
                <w:color w:val="000000"/>
                <w:sz w:val="18"/>
                <w:szCs w:val="18"/>
                <w:lang w:bidi="he-IL"/>
              </w:rPr>
              <w:t>new_am</w:t>
            </w:r>
            <w:proofErr w:type="spellEnd"/>
            <w:r w:rsidRPr="00F15688">
              <w:rPr>
                <w:rFonts w:ascii="Consolas" w:hAnsi="Consolas" w:cs="Consolas"/>
                <w:color w:val="000000"/>
                <w:sz w:val="18"/>
                <w:szCs w:val="18"/>
                <w:lang w:bidi="he-IL"/>
              </w:rPr>
              <w:t>)</w:t>
            </w:r>
          </w:p>
        </w:tc>
      </w:tr>
      <w:tr w:rsidR="00DD46D5" w14:paraId="0B61EF8E" w14:textId="77777777" w:rsidTr="54C1E66E">
        <w:tc>
          <w:tcPr>
            <w:tcW w:w="562" w:type="dxa"/>
            <w:vMerge/>
          </w:tcPr>
          <w:p w14:paraId="101DB2B2" w14:textId="77777777" w:rsidR="00DD46D5" w:rsidRPr="00F15688" w:rsidRDefault="00DD46D5" w:rsidP="00DD46D5">
            <w:pPr>
              <w:autoSpaceDE w:val="0"/>
              <w:autoSpaceDN w:val="0"/>
              <w:adjustRightInd w:val="0"/>
              <w:rPr>
                <w:rFonts w:ascii="Consolas" w:hAnsi="Consolas" w:cs="Consolas"/>
                <w:b/>
                <w:bCs/>
                <w:sz w:val="18"/>
                <w:szCs w:val="18"/>
                <w:lang w:bidi="he-IL"/>
              </w:rPr>
            </w:pPr>
          </w:p>
        </w:tc>
        <w:tc>
          <w:tcPr>
            <w:tcW w:w="8543" w:type="dxa"/>
            <w:tcBorders>
              <w:bottom w:val="nil"/>
            </w:tcBorders>
            <w:shd w:val="clear" w:color="auto" w:fill="DBE5F1" w:themeFill="accent1" w:themeFillTint="33"/>
          </w:tcPr>
          <w:p w14:paraId="5E5D1215" w14:textId="77777777" w:rsidR="00DD46D5" w:rsidRPr="00F15688" w:rsidRDefault="00DD46D5" w:rsidP="00DD46D5">
            <w:pPr>
              <w:autoSpaceDE w:val="0"/>
              <w:autoSpaceDN w:val="0"/>
              <w:adjustRightInd w:val="0"/>
              <w:rPr>
                <w:rFonts w:ascii="Consolas" w:hAnsi="Consolas" w:cs="Consolas"/>
                <w:sz w:val="18"/>
                <w:szCs w:val="18"/>
                <w:lang w:bidi="he-IL"/>
              </w:rPr>
            </w:pPr>
            <w:r>
              <w:rPr>
                <w:rFonts w:ascii="Consolas" w:hAnsi="Consolas" w:cs="Consolas"/>
                <w:sz w:val="18"/>
                <w:szCs w:val="18"/>
                <w:lang w:bidi="he-IL"/>
              </w:rPr>
              <w:t>C</w:t>
            </w:r>
            <w:r w:rsidRPr="00F15688">
              <w:rPr>
                <w:rFonts w:ascii="Consolas" w:hAnsi="Consolas" w:cs="Consolas"/>
                <w:sz w:val="18"/>
                <w:szCs w:val="18"/>
                <w:lang w:bidi="he-IL"/>
              </w:rPr>
              <w:t xml:space="preserve">reate a new </w:t>
            </w:r>
            <w:proofErr w:type="spellStart"/>
            <w:r w:rsidRPr="00F15688">
              <w:rPr>
                <w:rFonts w:ascii="Consolas" w:hAnsi="Consolas" w:cs="Consolas"/>
                <w:sz w:val="18"/>
                <w:szCs w:val="18"/>
                <w:lang w:bidi="he-IL"/>
              </w:rPr>
              <w:t>AlgoMarker</w:t>
            </w:r>
            <w:proofErr w:type="spellEnd"/>
            <w:r w:rsidRPr="00F15688">
              <w:rPr>
                <w:rFonts w:ascii="Consolas" w:hAnsi="Consolas" w:cs="Consolas"/>
                <w:sz w:val="18"/>
                <w:szCs w:val="18"/>
                <w:lang w:bidi="he-IL"/>
              </w:rPr>
              <w:t xml:space="preserve"> of type </w:t>
            </w:r>
            <w:proofErr w:type="spellStart"/>
            <w:r w:rsidRPr="00F15688">
              <w:rPr>
                <w:rFonts w:ascii="Consolas" w:hAnsi="Consolas" w:cs="Consolas"/>
                <w:sz w:val="18"/>
                <w:szCs w:val="18"/>
                <w:lang w:bidi="he-IL"/>
              </w:rPr>
              <w:t>am_type</w:t>
            </w:r>
            <w:proofErr w:type="spellEnd"/>
            <w:r w:rsidRPr="00F15688">
              <w:rPr>
                <w:rFonts w:ascii="Consolas" w:hAnsi="Consolas" w:cs="Consolas"/>
                <w:sz w:val="18"/>
                <w:szCs w:val="18"/>
                <w:lang w:bidi="he-IL"/>
              </w:rPr>
              <w:t>.</w:t>
            </w:r>
          </w:p>
          <w:p w14:paraId="338B8B0B" w14:textId="77777777" w:rsidR="00DD46D5" w:rsidRPr="00F15688" w:rsidRDefault="00DD46D5" w:rsidP="00DD46D5">
            <w:pPr>
              <w:autoSpaceDE w:val="0"/>
              <w:autoSpaceDN w:val="0"/>
              <w:adjustRightInd w:val="0"/>
              <w:rPr>
                <w:rFonts w:ascii="Consolas" w:hAnsi="Consolas" w:cs="Consolas"/>
                <w:color w:val="000000"/>
                <w:sz w:val="18"/>
                <w:szCs w:val="18"/>
                <w:lang w:bidi="he-IL"/>
              </w:rPr>
            </w:pPr>
            <w:r w:rsidRPr="00F15688">
              <w:rPr>
                <w:rFonts w:ascii="Consolas" w:hAnsi="Consolas" w:cs="Consolas"/>
                <w:sz w:val="18"/>
                <w:szCs w:val="18"/>
                <w:lang w:bidi="he-IL"/>
              </w:rPr>
              <w:t xml:space="preserve">Each new added </w:t>
            </w:r>
            <w:proofErr w:type="spellStart"/>
            <w:r w:rsidRPr="00F15688">
              <w:rPr>
                <w:rFonts w:ascii="Consolas" w:hAnsi="Consolas" w:cs="Consolas"/>
                <w:sz w:val="18"/>
                <w:szCs w:val="18"/>
                <w:lang w:bidi="he-IL"/>
              </w:rPr>
              <w:t>AlgoMarker</w:t>
            </w:r>
            <w:proofErr w:type="spellEnd"/>
            <w:r w:rsidRPr="00F15688">
              <w:rPr>
                <w:rFonts w:ascii="Consolas" w:hAnsi="Consolas" w:cs="Consolas"/>
                <w:sz w:val="18"/>
                <w:szCs w:val="18"/>
                <w:lang w:bidi="he-IL"/>
              </w:rPr>
              <w:t xml:space="preserve"> inheriting class needs to have a name and define it in the </w:t>
            </w:r>
            <w:proofErr w:type="spellStart"/>
            <w:r w:rsidRPr="00F15688">
              <w:rPr>
                <w:rFonts w:ascii="Consolas" w:hAnsi="Consolas" w:cs="Consolas"/>
                <w:sz w:val="18"/>
                <w:szCs w:val="18"/>
                <w:lang w:bidi="he-IL"/>
              </w:rPr>
              <w:t>make_algomarker</w:t>
            </w:r>
            <w:proofErr w:type="spellEnd"/>
            <w:r w:rsidRPr="00F15688">
              <w:rPr>
                <w:rFonts w:ascii="Consolas" w:hAnsi="Consolas" w:cs="Consolas"/>
                <w:sz w:val="18"/>
                <w:szCs w:val="18"/>
                <w:lang w:bidi="he-IL"/>
              </w:rPr>
              <w:t xml:space="preserve"> method in the base </w:t>
            </w:r>
            <w:proofErr w:type="spellStart"/>
            <w:r w:rsidRPr="00F15688">
              <w:rPr>
                <w:rFonts w:ascii="Consolas" w:hAnsi="Consolas" w:cs="Consolas"/>
                <w:sz w:val="18"/>
                <w:szCs w:val="18"/>
                <w:lang w:bidi="he-IL"/>
              </w:rPr>
              <w:t>AlgoMarker</w:t>
            </w:r>
            <w:proofErr w:type="spellEnd"/>
            <w:r w:rsidRPr="00F15688">
              <w:rPr>
                <w:rFonts w:ascii="Consolas" w:hAnsi="Consolas" w:cs="Consolas"/>
                <w:sz w:val="18"/>
                <w:szCs w:val="18"/>
                <w:lang w:bidi="he-IL"/>
              </w:rPr>
              <w:t xml:space="preserve"> class. </w:t>
            </w:r>
          </w:p>
        </w:tc>
      </w:tr>
      <w:tr w:rsidR="00DD46D5" w14:paraId="0FC07C6B" w14:textId="77777777" w:rsidTr="54C1E66E">
        <w:tc>
          <w:tcPr>
            <w:tcW w:w="562" w:type="dxa"/>
            <w:tcBorders>
              <w:top w:val="nil"/>
            </w:tcBorders>
            <w:shd w:val="clear" w:color="auto" w:fill="DBE5F1" w:themeFill="accent1" w:themeFillTint="33"/>
          </w:tcPr>
          <w:p w14:paraId="472FC3CC" w14:textId="77777777" w:rsidR="00DD46D5" w:rsidRPr="00F15688" w:rsidRDefault="00DD46D5" w:rsidP="00DD46D5">
            <w:pPr>
              <w:rPr>
                <w:b/>
                <w:bCs/>
                <w:sz w:val="18"/>
                <w:szCs w:val="18"/>
              </w:rPr>
            </w:pPr>
          </w:p>
        </w:tc>
        <w:tc>
          <w:tcPr>
            <w:tcW w:w="8543" w:type="dxa"/>
            <w:tcBorders>
              <w:top w:val="nil"/>
            </w:tcBorders>
            <w:shd w:val="clear" w:color="auto" w:fill="DBE5F1" w:themeFill="accent1" w:themeFillTint="33"/>
          </w:tcPr>
          <w:p w14:paraId="0E773F35" w14:textId="77777777" w:rsidR="00DD46D5" w:rsidRPr="00F15688" w:rsidRDefault="00DD46D5" w:rsidP="00DD46D5">
            <w:pPr>
              <w:rPr>
                <w:sz w:val="18"/>
                <w:szCs w:val="18"/>
              </w:rPr>
            </w:pPr>
          </w:p>
        </w:tc>
      </w:tr>
      <w:tr w:rsidR="00DD46D5" w14:paraId="4017ABA3" w14:textId="77777777" w:rsidTr="54C1E66E">
        <w:tc>
          <w:tcPr>
            <w:tcW w:w="562" w:type="dxa"/>
            <w:vMerge w:val="restart"/>
          </w:tcPr>
          <w:p w14:paraId="6671D622" w14:textId="77777777" w:rsidR="00DD46D5" w:rsidRPr="00F15688" w:rsidRDefault="00DD46D5" w:rsidP="00DD46D5">
            <w:pPr>
              <w:rPr>
                <w:rFonts w:ascii="Consolas" w:hAnsi="Consolas" w:cs="Consolas"/>
                <w:b/>
                <w:bCs/>
                <w:color w:val="000000"/>
                <w:sz w:val="18"/>
                <w:szCs w:val="18"/>
                <w:lang w:bidi="he-IL"/>
              </w:rPr>
            </w:pPr>
            <w:r w:rsidRPr="00F15688">
              <w:rPr>
                <w:rFonts w:ascii="Consolas" w:hAnsi="Consolas" w:cs="Consolas"/>
                <w:b/>
                <w:bCs/>
                <w:color w:val="000000"/>
                <w:sz w:val="18"/>
                <w:szCs w:val="18"/>
                <w:lang w:bidi="he-IL"/>
              </w:rPr>
              <w:t>2</w:t>
            </w:r>
          </w:p>
        </w:tc>
        <w:tc>
          <w:tcPr>
            <w:tcW w:w="8543" w:type="dxa"/>
          </w:tcPr>
          <w:p w14:paraId="3830B835" w14:textId="77777777" w:rsidR="00DD46D5" w:rsidRPr="00F15688" w:rsidRDefault="00DD46D5" w:rsidP="00DD46D5">
            <w:pPr>
              <w:rPr>
                <w:sz w:val="18"/>
                <w:szCs w:val="18"/>
              </w:rPr>
            </w:pPr>
            <w:proofErr w:type="spellStart"/>
            <w:r w:rsidRPr="00F15688">
              <w:rPr>
                <w:rFonts w:ascii="Consolas" w:hAnsi="Consolas" w:cs="Consolas"/>
                <w:b/>
                <w:bCs/>
                <w:color w:val="000000"/>
                <w:sz w:val="18"/>
                <w:szCs w:val="18"/>
                <w:lang w:bidi="he-IL"/>
              </w:rPr>
              <w:t>AM_API_Load</w:t>
            </w:r>
            <w:proofErr w:type="spellEnd"/>
            <w:r w:rsidRPr="00F15688">
              <w:rPr>
                <w:rFonts w:ascii="Consolas" w:hAnsi="Consolas" w:cs="Consolas"/>
                <w:color w:val="000000"/>
                <w:sz w:val="18"/>
                <w:szCs w:val="18"/>
                <w:lang w:bidi="he-IL"/>
              </w:rPr>
              <w:t>(</w:t>
            </w:r>
            <w:proofErr w:type="spellStart"/>
            <w:r w:rsidRPr="00F15688">
              <w:rPr>
                <w:rFonts w:ascii="Consolas" w:hAnsi="Consolas" w:cs="Consolas"/>
                <w:color w:val="2B91AF"/>
                <w:sz w:val="18"/>
                <w:szCs w:val="18"/>
                <w:lang w:bidi="he-IL"/>
              </w:rPr>
              <w:t>AlgoMarker</w:t>
            </w:r>
            <w:proofErr w:type="spellEnd"/>
            <w:r w:rsidRPr="00F15688">
              <w:rPr>
                <w:rFonts w:ascii="Consolas" w:hAnsi="Consolas" w:cs="Consolas"/>
                <w:color w:val="000000"/>
                <w:sz w:val="18"/>
                <w:szCs w:val="18"/>
                <w:lang w:bidi="he-IL"/>
              </w:rPr>
              <w:t xml:space="preserve">* </w:t>
            </w:r>
            <w:proofErr w:type="spellStart"/>
            <w:r w:rsidRPr="00F15688">
              <w:rPr>
                <w:rFonts w:ascii="Consolas" w:hAnsi="Consolas" w:cs="Consolas"/>
                <w:color w:val="000000"/>
                <w:sz w:val="18"/>
                <w:szCs w:val="18"/>
                <w:lang w:bidi="he-IL"/>
              </w:rPr>
              <w:t>pAlgoMarker</w:t>
            </w:r>
            <w:proofErr w:type="spellEnd"/>
            <w:r w:rsidRPr="00F15688">
              <w:rPr>
                <w:rFonts w:ascii="Consolas" w:hAnsi="Consolas" w:cs="Consolas"/>
                <w:color w:val="000000"/>
                <w:sz w:val="18"/>
                <w:szCs w:val="18"/>
                <w:lang w:bidi="he-IL"/>
              </w:rPr>
              <w:t xml:space="preserve">, </w:t>
            </w:r>
            <w:r w:rsidRPr="00F15688">
              <w:rPr>
                <w:rFonts w:ascii="Consolas" w:hAnsi="Consolas" w:cs="Consolas"/>
                <w:color w:val="0000FF"/>
                <w:sz w:val="18"/>
                <w:szCs w:val="18"/>
                <w:lang w:bidi="he-IL"/>
              </w:rPr>
              <w:t>const</w:t>
            </w:r>
            <w:r w:rsidRPr="00F15688">
              <w:rPr>
                <w:rFonts w:ascii="Consolas" w:hAnsi="Consolas" w:cs="Consolas"/>
                <w:color w:val="000000"/>
                <w:sz w:val="18"/>
                <w:szCs w:val="18"/>
                <w:lang w:bidi="he-IL"/>
              </w:rPr>
              <w:t xml:space="preserve"> </w:t>
            </w:r>
            <w:r w:rsidRPr="00F15688">
              <w:rPr>
                <w:rFonts w:ascii="Consolas" w:hAnsi="Consolas" w:cs="Consolas"/>
                <w:color w:val="0000FF"/>
                <w:sz w:val="18"/>
                <w:szCs w:val="18"/>
                <w:lang w:bidi="he-IL"/>
              </w:rPr>
              <w:t>char</w:t>
            </w:r>
            <w:r w:rsidRPr="00F15688">
              <w:rPr>
                <w:rFonts w:ascii="Consolas" w:hAnsi="Consolas" w:cs="Consolas"/>
                <w:color w:val="000000"/>
                <w:sz w:val="18"/>
                <w:szCs w:val="18"/>
                <w:lang w:bidi="he-IL"/>
              </w:rPr>
              <w:t xml:space="preserve"> *</w:t>
            </w:r>
            <w:proofErr w:type="spellStart"/>
            <w:r w:rsidRPr="00F15688">
              <w:rPr>
                <w:rFonts w:ascii="Consolas" w:hAnsi="Consolas" w:cs="Consolas"/>
                <w:color w:val="000000"/>
                <w:sz w:val="18"/>
                <w:szCs w:val="18"/>
                <w:lang w:bidi="he-IL"/>
              </w:rPr>
              <w:t>config_fname</w:t>
            </w:r>
            <w:proofErr w:type="spellEnd"/>
            <w:r w:rsidRPr="00F15688">
              <w:rPr>
                <w:rFonts w:ascii="Consolas" w:hAnsi="Consolas" w:cs="Consolas"/>
                <w:color w:val="000000"/>
                <w:sz w:val="18"/>
                <w:szCs w:val="18"/>
                <w:lang w:bidi="he-IL"/>
              </w:rPr>
              <w:t>)</w:t>
            </w:r>
          </w:p>
        </w:tc>
      </w:tr>
      <w:tr w:rsidR="00DD46D5" w14:paraId="12D1E230" w14:textId="77777777" w:rsidTr="54C1E66E">
        <w:tc>
          <w:tcPr>
            <w:tcW w:w="562" w:type="dxa"/>
            <w:vMerge/>
          </w:tcPr>
          <w:p w14:paraId="672052A5" w14:textId="77777777" w:rsidR="00DD46D5" w:rsidRPr="00F15688" w:rsidRDefault="00DD46D5" w:rsidP="00DD46D5">
            <w:pPr>
              <w:rPr>
                <w:rFonts w:ascii="Consolas" w:hAnsi="Consolas" w:cs="Consolas"/>
                <w:b/>
                <w:bCs/>
                <w:sz w:val="18"/>
                <w:szCs w:val="18"/>
                <w:lang w:bidi="he-IL"/>
              </w:rPr>
            </w:pPr>
          </w:p>
        </w:tc>
        <w:tc>
          <w:tcPr>
            <w:tcW w:w="8543" w:type="dxa"/>
          </w:tcPr>
          <w:p w14:paraId="5E0F7A40" w14:textId="77777777" w:rsidR="00DD46D5" w:rsidRPr="00F15688" w:rsidRDefault="00DD46D5" w:rsidP="00DD46D5">
            <w:pPr>
              <w:rPr>
                <w:sz w:val="18"/>
                <w:szCs w:val="18"/>
              </w:rPr>
            </w:pPr>
            <w:r>
              <w:rPr>
                <w:rFonts w:ascii="Consolas" w:hAnsi="Consolas" w:cs="Consolas"/>
                <w:sz w:val="18"/>
                <w:szCs w:val="18"/>
                <w:lang w:bidi="he-IL"/>
              </w:rPr>
              <w:t>L</w:t>
            </w:r>
            <w:r w:rsidRPr="00F15688">
              <w:rPr>
                <w:rFonts w:ascii="Consolas" w:hAnsi="Consolas" w:cs="Consolas"/>
                <w:sz w:val="18"/>
                <w:szCs w:val="18"/>
                <w:lang w:bidi="he-IL"/>
              </w:rPr>
              <w:t xml:space="preserve">oading </w:t>
            </w:r>
            <w:proofErr w:type="spellStart"/>
            <w:r w:rsidRPr="00F15688">
              <w:rPr>
                <w:rFonts w:ascii="Consolas" w:hAnsi="Consolas" w:cs="Consolas"/>
                <w:sz w:val="18"/>
                <w:szCs w:val="18"/>
                <w:lang w:bidi="he-IL"/>
              </w:rPr>
              <w:t>AlgoMarker</w:t>
            </w:r>
            <w:proofErr w:type="spellEnd"/>
            <w:r w:rsidRPr="00F15688">
              <w:rPr>
                <w:rFonts w:ascii="Consolas" w:hAnsi="Consolas" w:cs="Consolas"/>
                <w:sz w:val="18"/>
                <w:szCs w:val="18"/>
                <w:lang w:bidi="he-IL"/>
              </w:rPr>
              <w:t xml:space="preserve"> and making it ready to get Requests</w:t>
            </w:r>
            <w:r>
              <w:rPr>
                <w:rFonts w:ascii="Consolas" w:hAnsi="Consolas" w:cs="Consolas"/>
                <w:sz w:val="18"/>
                <w:szCs w:val="18"/>
                <w:lang w:bidi="he-IL"/>
              </w:rPr>
              <w:t xml:space="preserve">. For an </w:t>
            </w:r>
            <w:proofErr w:type="spellStart"/>
            <w:r>
              <w:rPr>
                <w:rFonts w:ascii="Consolas" w:hAnsi="Consolas" w:cs="Consolas"/>
                <w:sz w:val="18"/>
                <w:szCs w:val="18"/>
                <w:lang w:bidi="he-IL"/>
              </w:rPr>
              <w:t>AlgoMarker</w:t>
            </w:r>
            <w:proofErr w:type="spellEnd"/>
            <w:r>
              <w:rPr>
                <w:rFonts w:ascii="Consolas" w:hAnsi="Consolas" w:cs="Consolas"/>
                <w:sz w:val="18"/>
                <w:szCs w:val="18"/>
                <w:lang w:bidi="he-IL"/>
              </w:rPr>
              <w:t xml:space="preserve"> using a configuration file </w:t>
            </w:r>
            <w:proofErr w:type="spellStart"/>
            <w:r>
              <w:rPr>
                <w:rFonts w:ascii="Consolas" w:hAnsi="Consolas" w:cs="Consolas"/>
                <w:sz w:val="18"/>
                <w:szCs w:val="18"/>
                <w:lang w:bidi="he-IL"/>
              </w:rPr>
              <w:t>config_fname</w:t>
            </w:r>
            <w:proofErr w:type="spellEnd"/>
            <w:r>
              <w:rPr>
                <w:rFonts w:ascii="Consolas" w:hAnsi="Consolas" w:cs="Consolas"/>
                <w:sz w:val="18"/>
                <w:szCs w:val="18"/>
                <w:lang w:bidi="he-IL"/>
              </w:rPr>
              <w:t xml:space="preserve"> is the configuration file, for those that load without it this parameter will be ignored.</w:t>
            </w:r>
          </w:p>
        </w:tc>
      </w:tr>
      <w:tr w:rsidR="00DD46D5" w14:paraId="4D5B0732" w14:textId="77777777" w:rsidTr="54C1E66E">
        <w:tc>
          <w:tcPr>
            <w:tcW w:w="562" w:type="dxa"/>
            <w:vMerge w:val="restart"/>
            <w:shd w:val="clear" w:color="auto" w:fill="DBE5F1" w:themeFill="accent1" w:themeFillTint="33"/>
          </w:tcPr>
          <w:p w14:paraId="18DF055C" w14:textId="77777777" w:rsidR="00DD46D5" w:rsidRPr="00F15688" w:rsidRDefault="00DD46D5" w:rsidP="00DD46D5">
            <w:pPr>
              <w:rPr>
                <w:rFonts w:ascii="Consolas" w:hAnsi="Consolas" w:cs="Consolas"/>
                <w:b/>
                <w:bCs/>
                <w:color w:val="000000"/>
                <w:sz w:val="18"/>
                <w:szCs w:val="18"/>
                <w:lang w:bidi="he-IL"/>
              </w:rPr>
            </w:pPr>
            <w:r w:rsidRPr="00F15688">
              <w:rPr>
                <w:rFonts w:ascii="Consolas" w:hAnsi="Consolas" w:cs="Consolas"/>
                <w:b/>
                <w:bCs/>
                <w:color w:val="000000"/>
                <w:sz w:val="18"/>
                <w:szCs w:val="18"/>
                <w:lang w:bidi="he-IL"/>
              </w:rPr>
              <w:t>3</w:t>
            </w:r>
          </w:p>
        </w:tc>
        <w:tc>
          <w:tcPr>
            <w:tcW w:w="8543" w:type="dxa"/>
            <w:shd w:val="clear" w:color="auto" w:fill="DBE5F1" w:themeFill="accent1" w:themeFillTint="33"/>
          </w:tcPr>
          <w:p w14:paraId="3EDD5D8F" w14:textId="77777777" w:rsidR="00DD46D5" w:rsidRPr="00F15688" w:rsidRDefault="00DD46D5" w:rsidP="00DD46D5">
            <w:pPr>
              <w:rPr>
                <w:sz w:val="18"/>
                <w:szCs w:val="18"/>
              </w:rPr>
            </w:pPr>
            <w:proofErr w:type="spellStart"/>
            <w:r w:rsidRPr="00F15688">
              <w:rPr>
                <w:rFonts w:ascii="Consolas" w:hAnsi="Consolas" w:cs="Consolas"/>
                <w:b/>
                <w:bCs/>
                <w:color w:val="000000"/>
                <w:sz w:val="18"/>
                <w:szCs w:val="18"/>
                <w:lang w:bidi="he-IL"/>
              </w:rPr>
              <w:t>AM_API_ClearData</w:t>
            </w:r>
            <w:proofErr w:type="spellEnd"/>
            <w:r w:rsidRPr="00F15688">
              <w:rPr>
                <w:rFonts w:ascii="Consolas" w:hAnsi="Consolas" w:cs="Consolas"/>
                <w:color w:val="000000"/>
                <w:sz w:val="18"/>
                <w:szCs w:val="18"/>
                <w:lang w:bidi="he-IL"/>
              </w:rPr>
              <w:t>(</w:t>
            </w:r>
            <w:proofErr w:type="spellStart"/>
            <w:r w:rsidRPr="00F15688">
              <w:rPr>
                <w:rFonts w:ascii="Consolas" w:hAnsi="Consolas" w:cs="Consolas"/>
                <w:color w:val="2B91AF"/>
                <w:sz w:val="18"/>
                <w:szCs w:val="18"/>
                <w:lang w:bidi="he-IL"/>
              </w:rPr>
              <w:t>AlgoMarker</w:t>
            </w:r>
            <w:proofErr w:type="spellEnd"/>
            <w:r w:rsidRPr="00F15688">
              <w:rPr>
                <w:rFonts w:ascii="Consolas" w:hAnsi="Consolas" w:cs="Consolas"/>
                <w:color w:val="000000"/>
                <w:sz w:val="18"/>
                <w:szCs w:val="18"/>
                <w:lang w:bidi="he-IL"/>
              </w:rPr>
              <w:t xml:space="preserve">* </w:t>
            </w:r>
            <w:proofErr w:type="spellStart"/>
            <w:r w:rsidRPr="00F15688">
              <w:rPr>
                <w:rFonts w:ascii="Consolas" w:hAnsi="Consolas" w:cs="Consolas"/>
                <w:color w:val="000000"/>
                <w:sz w:val="18"/>
                <w:szCs w:val="18"/>
                <w:lang w:bidi="he-IL"/>
              </w:rPr>
              <w:t>pAlgoMarker</w:t>
            </w:r>
            <w:proofErr w:type="spellEnd"/>
            <w:r w:rsidRPr="00F15688">
              <w:rPr>
                <w:rFonts w:ascii="Consolas" w:hAnsi="Consolas" w:cs="Consolas"/>
                <w:color w:val="000000"/>
                <w:sz w:val="18"/>
                <w:szCs w:val="18"/>
                <w:lang w:bidi="he-IL"/>
              </w:rPr>
              <w:t>)</w:t>
            </w:r>
          </w:p>
        </w:tc>
      </w:tr>
      <w:tr w:rsidR="00DD46D5" w14:paraId="26684598" w14:textId="77777777" w:rsidTr="54C1E66E">
        <w:tc>
          <w:tcPr>
            <w:tcW w:w="562" w:type="dxa"/>
            <w:vMerge/>
          </w:tcPr>
          <w:p w14:paraId="382FF79C" w14:textId="77777777" w:rsidR="00DD46D5" w:rsidRPr="00F15688" w:rsidRDefault="00DD46D5" w:rsidP="00DD46D5">
            <w:pPr>
              <w:rPr>
                <w:rFonts w:ascii="Consolas" w:hAnsi="Consolas" w:cs="Consolas"/>
                <w:b/>
                <w:bCs/>
                <w:sz w:val="18"/>
                <w:szCs w:val="18"/>
                <w:lang w:bidi="he-IL"/>
              </w:rPr>
            </w:pPr>
          </w:p>
        </w:tc>
        <w:tc>
          <w:tcPr>
            <w:tcW w:w="8543" w:type="dxa"/>
            <w:shd w:val="clear" w:color="auto" w:fill="DBE5F1" w:themeFill="accent1" w:themeFillTint="33"/>
          </w:tcPr>
          <w:p w14:paraId="233AEB79" w14:textId="77777777" w:rsidR="00DD46D5" w:rsidRPr="00F15688" w:rsidRDefault="00DD46D5" w:rsidP="00DD46D5">
            <w:pPr>
              <w:rPr>
                <w:sz w:val="18"/>
                <w:szCs w:val="18"/>
              </w:rPr>
            </w:pPr>
            <w:r>
              <w:rPr>
                <w:rFonts w:ascii="Consolas" w:hAnsi="Consolas" w:cs="Consolas"/>
                <w:sz w:val="18"/>
                <w:szCs w:val="18"/>
                <w:lang w:bidi="he-IL"/>
              </w:rPr>
              <w:t>C</w:t>
            </w:r>
            <w:r w:rsidRPr="00F15688">
              <w:rPr>
                <w:rFonts w:ascii="Consolas" w:hAnsi="Consolas" w:cs="Consolas"/>
                <w:sz w:val="18"/>
                <w:szCs w:val="18"/>
                <w:lang w:bidi="he-IL"/>
              </w:rPr>
              <w:t xml:space="preserve">learing </w:t>
            </w:r>
            <w:r>
              <w:rPr>
                <w:rFonts w:ascii="Consolas" w:hAnsi="Consolas" w:cs="Consolas"/>
                <w:sz w:val="18"/>
                <w:szCs w:val="18"/>
                <w:lang w:bidi="he-IL"/>
              </w:rPr>
              <w:t xml:space="preserve">all </w:t>
            </w:r>
            <w:r w:rsidRPr="00F15688">
              <w:rPr>
                <w:rFonts w:ascii="Consolas" w:hAnsi="Consolas" w:cs="Consolas"/>
                <w:sz w:val="18"/>
                <w:szCs w:val="18"/>
                <w:lang w:bidi="he-IL"/>
              </w:rPr>
              <w:t xml:space="preserve">data </w:t>
            </w:r>
            <w:r>
              <w:rPr>
                <w:rFonts w:ascii="Consolas" w:hAnsi="Consolas" w:cs="Consolas"/>
                <w:sz w:val="18"/>
                <w:szCs w:val="18"/>
                <w:lang w:bidi="he-IL"/>
              </w:rPr>
              <w:t>loaded into the</w:t>
            </w:r>
            <w:r w:rsidRPr="00F15688">
              <w:rPr>
                <w:rFonts w:ascii="Consolas" w:hAnsi="Consolas" w:cs="Consolas"/>
                <w:sz w:val="18"/>
                <w:szCs w:val="18"/>
                <w:lang w:bidi="he-IL"/>
              </w:rPr>
              <w:t xml:space="preserve"> </w:t>
            </w:r>
            <w:proofErr w:type="spellStart"/>
            <w:r w:rsidRPr="00F15688">
              <w:rPr>
                <w:rFonts w:ascii="Consolas" w:hAnsi="Consolas" w:cs="Consolas"/>
                <w:sz w:val="18"/>
                <w:szCs w:val="18"/>
                <w:lang w:bidi="he-IL"/>
              </w:rPr>
              <w:t>AlgoMarker</w:t>
            </w:r>
            <w:proofErr w:type="spellEnd"/>
            <w:r w:rsidRPr="00F15688">
              <w:rPr>
                <w:rFonts w:ascii="Consolas" w:hAnsi="Consolas" w:cs="Consolas"/>
                <w:sz w:val="18"/>
                <w:szCs w:val="18"/>
                <w:lang w:bidi="he-IL"/>
              </w:rPr>
              <w:t xml:space="preserve"> (recommended at the start and/or end of each query session</w:t>
            </w:r>
          </w:p>
        </w:tc>
      </w:tr>
      <w:tr w:rsidR="00DD46D5" w14:paraId="5DEDB833" w14:textId="77777777" w:rsidTr="54C1E66E">
        <w:tc>
          <w:tcPr>
            <w:tcW w:w="562" w:type="dxa"/>
            <w:vMerge w:val="restart"/>
          </w:tcPr>
          <w:p w14:paraId="09429A62" w14:textId="77777777" w:rsidR="00DD46D5" w:rsidRPr="00F15688" w:rsidRDefault="00DD46D5" w:rsidP="00DD46D5">
            <w:pPr>
              <w:rPr>
                <w:rFonts w:ascii="Consolas" w:hAnsi="Consolas" w:cs="Consolas"/>
                <w:b/>
                <w:bCs/>
                <w:color w:val="000000"/>
                <w:sz w:val="18"/>
                <w:szCs w:val="18"/>
                <w:lang w:bidi="he-IL"/>
              </w:rPr>
            </w:pPr>
            <w:r w:rsidRPr="00F15688">
              <w:rPr>
                <w:rFonts w:ascii="Consolas" w:hAnsi="Consolas" w:cs="Consolas"/>
                <w:b/>
                <w:bCs/>
                <w:color w:val="000000"/>
                <w:sz w:val="18"/>
                <w:szCs w:val="18"/>
                <w:lang w:bidi="he-IL"/>
              </w:rPr>
              <w:t>4</w:t>
            </w:r>
          </w:p>
        </w:tc>
        <w:tc>
          <w:tcPr>
            <w:tcW w:w="8543" w:type="dxa"/>
          </w:tcPr>
          <w:p w14:paraId="5B2963FD" w14:textId="77777777" w:rsidR="00DD46D5" w:rsidRPr="00F15688" w:rsidRDefault="00DD46D5" w:rsidP="00DD46D5">
            <w:pPr>
              <w:rPr>
                <w:sz w:val="18"/>
                <w:szCs w:val="18"/>
              </w:rPr>
            </w:pPr>
            <w:proofErr w:type="spellStart"/>
            <w:r w:rsidRPr="00F15688">
              <w:rPr>
                <w:rFonts w:ascii="Consolas" w:hAnsi="Consolas" w:cs="Consolas"/>
                <w:b/>
                <w:bCs/>
                <w:color w:val="000000"/>
                <w:sz w:val="18"/>
                <w:szCs w:val="18"/>
                <w:lang w:bidi="he-IL"/>
              </w:rPr>
              <w:t>AM_API_AddData</w:t>
            </w:r>
            <w:r>
              <w:rPr>
                <w:rFonts w:ascii="Consolas" w:hAnsi="Consolas" w:cs="Consolas"/>
                <w:b/>
                <w:bCs/>
                <w:color w:val="000000"/>
                <w:sz w:val="18"/>
                <w:szCs w:val="18"/>
                <w:lang w:bidi="he-IL"/>
              </w:rPr>
              <w:t>ByType</w:t>
            </w:r>
            <w:proofErr w:type="spellEnd"/>
            <w:r w:rsidRPr="00F15688">
              <w:rPr>
                <w:rFonts w:ascii="Consolas" w:hAnsi="Consolas" w:cs="Consolas"/>
                <w:color w:val="000000"/>
                <w:sz w:val="18"/>
                <w:szCs w:val="18"/>
                <w:lang w:bidi="he-IL"/>
              </w:rPr>
              <w:t>(</w:t>
            </w:r>
            <w:proofErr w:type="spellStart"/>
            <w:r>
              <w:rPr>
                <w:rFonts w:ascii="Consolas" w:hAnsi="Consolas" w:cs="Consolas"/>
                <w:color w:val="2B91AF"/>
                <w:sz w:val="19"/>
                <w:szCs w:val="19"/>
                <w:lang w:bidi="he-IL"/>
              </w:rPr>
              <w:t>AlgoMarker</w:t>
            </w:r>
            <w:proofErr w:type="spellEnd"/>
            <w:r>
              <w:rPr>
                <w:rFonts w:ascii="Consolas" w:hAnsi="Consolas" w:cs="Consolas"/>
                <w:color w:val="000000"/>
                <w:sz w:val="19"/>
                <w:szCs w:val="19"/>
                <w:lang w:bidi="he-IL"/>
              </w:rPr>
              <w:t xml:space="preserve"> * </w:t>
            </w:r>
            <w:proofErr w:type="spellStart"/>
            <w:r>
              <w:rPr>
                <w:rFonts w:ascii="Consolas" w:hAnsi="Consolas" w:cs="Consolas"/>
                <w:color w:val="808080"/>
                <w:sz w:val="19"/>
                <w:szCs w:val="19"/>
                <w:lang w:bidi="he-IL"/>
              </w:rPr>
              <w:t>pAlgoMarker</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 xml:space="preserve">data, </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messages</w:t>
            </w:r>
            <w:r w:rsidRPr="00F15688">
              <w:rPr>
                <w:rFonts w:ascii="Consolas" w:hAnsi="Consolas" w:cs="Consolas"/>
                <w:color w:val="000000"/>
                <w:sz w:val="18"/>
                <w:szCs w:val="18"/>
                <w:lang w:bidi="he-IL"/>
              </w:rPr>
              <w:t>)</w:t>
            </w:r>
          </w:p>
        </w:tc>
      </w:tr>
      <w:tr w:rsidR="00DD46D5" w14:paraId="61D53A74" w14:textId="77777777" w:rsidTr="54C1E66E">
        <w:tc>
          <w:tcPr>
            <w:tcW w:w="562" w:type="dxa"/>
            <w:vMerge/>
          </w:tcPr>
          <w:p w14:paraId="03C06DD3" w14:textId="77777777" w:rsidR="00DD46D5" w:rsidRPr="00F15688" w:rsidRDefault="00DD46D5" w:rsidP="00DD46D5">
            <w:pPr>
              <w:rPr>
                <w:rFonts w:ascii="Consolas" w:hAnsi="Consolas" w:cs="Consolas"/>
                <w:b/>
                <w:bCs/>
                <w:sz w:val="18"/>
                <w:szCs w:val="18"/>
                <w:lang w:bidi="he-IL"/>
              </w:rPr>
            </w:pPr>
          </w:p>
        </w:tc>
        <w:tc>
          <w:tcPr>
            <w:tcW w:w="8543" w:type="dxa"/>
          </w:tcPr>
          <w:p w14:paraId="0841DD58" w14:textId="77777777" w:rsidR="00DD46D5" w:rsidRPr="00F15688" w:rsidRDefault="00DD46D5" w:rsidP="00DD46D5">
            <w:pPr>
              <w:rPr>
                <w:rFonts w:ascii="Consolas" w:hAnsi="Consolas" w:cs="Consolas"/>
                <w:sz w:val="18"/>
                <w:szCs w:val="18"/>
                <w:lang w:bidi="he-IL"/>
              </w:rPr>
            </w:pPr>
            <w:r>
              <w:rPr>
                <w:rFonts w:ascii="Consolas" w:hAnsi="Consolas" w:cs="Consolas"/>
                <w:sz w:val="18"/>
                <w:szCs w:val="18"/>
                <w:lang w:bidi="he-IL"/>
              </w:rPr>
              <w:t xml:space="preserve">Loads data into the </w:t>
            </w:r>
            <w:proofErr w:type="spellStart"/>
            <w:r>
              <w:rPr>
                <w:rFonts w:ascii="Consolas" w:hAnsi="Consolas" w:cs="Consolas"/>
                <w:sz w:val="18"/>
                <w:szCs w:val="18"/>
                <w:lang w:bidi="he-IL"/>
              </w:rPr>
              <w:t>AlgoMarker</w:t>
            </w:r>
            <w:proofErr w:type="spellEnd"/>
            <w:r>
              <w:rPr>
                <w:rFonts w:ascii="Consolas" w:hAnsi="Consolas" w:cs="Consolas"/>
                <w:sz w:val="18"/>
                <w:szCs w:val="18"/>
                <w:lang w:bidi="he-IL"/>
              </w:rPr>
              <w:t xml:space="preserve"> from data </w:t>
            </w:r>
            <w:proofErr w:type="spellStart"/>
            <w:r>
              <w:rPr>
                <w:rFonts w:ascii="Consolas" w:hAnsi="Consolas" w:cs="Consolas"/>
                <w:sz w:val="18"/>
                <w:szCs w:val="18"/>
                <w:lang w:bidi="he-IL"/>
              </w:rPr>
              <w:t>json</w:t>
            </w:r>
            <w:proofErr w:type="spellEnd"/>
            <w:r>
              <w:rPr>
                <w:rFonts w:ascii="Consolas" w:hAnsi="Consolas" w:cs="Consolas"/>
                <w:sz w:val="18"/>
                <w:szCs w:val="18"/>
                <w:lang w:bidi="he-IL"/>
              </w:rPr>
              <w:t xml:space="preserve">. Returns error code RC_AM_FAILD (-1) and error messages in messages if has errors. Can also return </w:t>
            </w:r>
            <w:r>
              <w:rPr>
                <w:rFonts w:ascii="Consolas" w:hAnsi="Consolas" w:cs="Consolas"/>
                <w:color w:val="6F008A"/>
                <w:sz w:val="19"/>
                <w:szCs w:val="19"/>
                <w:lang w:bidi="he-IL"/>
              </w:rPr>
              <w:t xml:space="preserve">AM_ERROR_DATA_JSON_PARSE </w:t>
            </w:r>
            <w:r w:rsidRPr="00577111">
              <w:rPr>
                <w:rFonts w:ascii="Consolas" w:hAnsi="Consolas" w:cs="Consolas"/>
                <w:sz w:val="18"/>
                <w:szCs w:val="18"/>
                <w:lang w:bidi="he-IL"/>
              </w:rPr>
              <w:t xml:space="preserve">(1202) if not valid </w:t>
            </w:r>
            <w:proofErr w:type="spellStart"/>
            <w:r w:rsidRPr="00577111">
              <w:rPr>
                <w:rFonts w:ascii="Consolas" w:hAnsi="Consolas" w:cs="Consolas"/>
                <w:sz w:val="18"/>
                <w:szCs w:val="18"/>
                <w:lang w:bidi="he-IL"/>
              </w:rPr>
              <w:t>json</w:t>
            </w:r>
            <w:proofErr w:type="spellEnd"/>
            <w:r w:rsidRPr="00577111">
              <w:rPr>
                <w:rFonts w:ascii="Consolas" w:hAnsi="Consolas" w:cs="Consolas"/>
                <w:sz w:val="18"/>
                <w:szCs w:val="18"/>
                <w:lang w:bidi="he-IL"/>
              </w:rPr>
              <w:t>. Please use AM_API_Dispose to dispose the message object</w:t>
            </w:r>
          </w:p>
        </w:tc>
      </w:tr>
      <w:tr w:rsidR="00DD46D5" w14:paraId="2CC4BFBF" w14:textId="77777777" w:rsidTr="54C1E66E">
        <w:tc>
          <w:tcPr>
            <w:tcW w:w="562" w:type="dxa"/>
            <w:vMerge w:val="restart"/>
            <w:shd w:val="clear" w:color="auto" w:fill="DBE5F1" w:themeFill="accent1" w:themeFillTint="33"/>
          </w:tcPr>
          <w:p w14:paraId="4C306AE7" w14:textId="19D08C78" w:rsidR="00DD46D5" w:rsidRPr="00F15688" w:rsidRDefault="00C4B3B7" w:rsidP="00DD46D5">
            <w:pPr>
              <w:rPr>
                <w:rFonts w:ascii="Consolas" w:hAnsi="Consolas" w:cs="Consolas"/>
                <w:b/>
                <w:bCs/>
                <w:color w:val="000000"/>
                <w:sz w:val="18"/>
                <w:szCs w:val="18"/>
                <w:lang w:bidi="he-IL"/>
              </w:rPr>
            </w:pPr>
            <w:r w:rsidRPr="54C1E66E">
              <w:rPr>
                <w:rFonts w:ascii="Consolas" w:hAnsi="Consolas" w:cs="Consolas"/>
                <w:b/>
                <w:bCs/>
                <w:color w:val="000000" w:themeColor="text1"/>
                <w:sz w:val="18"/>
                <w:szCs w:val="18"/>
                <w:lang w:bidi="he-IL"/>
              </w:rPr>
              <w:t>5</w:t>
            </w:r>
          </w:p>
        </w:tc>
        <w:tc>
          <w:tcPr>
            <w:tcW w:w="8543" w:type="dxa"/>
            <w:shd w:val="clear" w:color="auto" w:fill="DBE5F1" w:themeFill="accent1" w:themeFillTint="33"/>
          </w:tcPr>
          <w:p w14:paraId="7881F5EF" w14:textId="77777777" w:rsidR="00DD46D5" w:rsidRPr="00F15688" w:rsidRDefault="00DD46D5" w:rsidP="00DD46D5">
            <w:pPr>
              <w:rPr>
                <w:rFonts w:ascii="Consolas" w:hAnsi="Consolas" w:cs="Consolas"/>
                <w:color w:val="000000"/>
                <w:sz w:val="18"/>
                <w:szCs w:val="18"/>
                <w:lang w:bidi="he-IL"/>
              </w:rPr>
            </w:pPr>
            <w:proofErr w:type="spellStart"/>
            <w:r w:rsidRPr="00F15688">
              <w:rPr>
                <w:rFonts w:ascii="Consolas" w:hAnsi="Consolas" w:cs="Consolas"/>
                <w:b/>
                <w:bCs/>
                <w:sz w:val="18"/>
                <w:szCs w:val="18"/>
                <w:lang w:bidi="he-IL"/>
              </w:rPr>
              <w:t>AM_API_Calculate</w:t>
            </w:r>
            <w:r>
              <w:rPr>
                <w:rFonts w:ascii="Consolas" w:hAnsi="Consolas" w:cs="Consolas"/>
                <w:b/>
                <w:bCs/>
                <w:sz w:val="18"/>
                <w:szCs w:val="18"/>
                <w:lang w:bidi="he-IL"/>
              </w:rPr>
              <w:t>ByType</w:t>
            </w:r>
            <w:proofErr w:type="spellEnd"/>
            <w:r w:rsidRPr="00F15688">
              <w:rPr>
                <w:rFonts w:ascii="Consolas" w:hAnsi="Consolas" w:cs="Consolas"/>
                <w:color w:val="000000"/>
                <w:sz w:val="18"/>
                <w:szCs w:val="18"/>
                <w:lang w:bidi="he-IL"/>
              </w:rPr>
              <w:t>(</w:t>
            </w:r>
            <w:proofErr w:type="spellStart"/>
            <w:r>
              <w:rPr>
                <w:rFonts w:ascii="Consolas" w:hAnsi="Consolas" w:cs="Consolas"/>
                <w:color w:val="2B91AF"/>
                <w:sz w:val="19"/>
                <w:szCs w:val="19"/>
                <w:lang w:bidi="he-IL"/>
              </w:rPr>
              <w:t>AlgoMarker</w:t>
            </w:r>
            <w:proofErr w:type="spellEnd"/>
            <w:r>
              <w:rPr>
                <w:rFonts w:ascii="Consolas" w:hAnsi="Consolas" w:cs="Consolas"/>
                <w:color w:val="000000"/>
                <w:sz w:val="19"/>
                <w:szCs w:val="19"/>
                <w:lang w:bidi="he-IL"/>
              </w:rPr>
              <w:t xml:space="preserve"> *</w:t>
            </w:r>
            <w:proofErr w:type="spellStart"/>
            <w:r>
              <w:rPr>
                <w:rFonts w:ascii="Consolas" w:hAnsi="Consolas" w:cs="Consolas"/>
                <w:color w:val="808080"/>
                <w:sz w:val="19"/>
                <w:szCs w:val="19"/>
                <w:lang w:bidi="he-IL"/>
              </w:rPr>
              <w:t>pAlgoMarker</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808080"/>
                <w:sz w:val="19"/>
                <w:szCs w:val="19"/>
                <w:lang w:bidi="he-IL"/>
              </w:rPr>
              <w:t>CalcType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request</w:t>
            </w:r>
            <w:r>
              <w:rPr>
                <w:rFonts w:ascii="Consolas" w:hAnsi="Consolas" w:cs="Consolas"/>
                <w:color w:val="000000"/>
                <w:sz w:val="19"/>
                <w:szCs w:val="19"/>
                <w:lang w:bidi="he-IL"/>
              </w:rPr>
              <w:t xml:space="preserve">, </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responses</w:t>
            </w:r>
            <w:r w:rsidRPr="00F15688">
              <w:rPr>
                <w:rFonts w:ascii="Consolas" w:hAnsi="Consolas" w:cs="Consolas"/>
                <w:color w:val="000000"/>
                <w:sz w:val="18"/>
                <w:szCs w:val="18"/>
                <w:lang w:bidi="he-IL"/>
              </w:rPr>
              <w:t>)</w:t>
            </w:r>
          </w:p>
        </w:tc>
      </w:tr>
      <w:tr w:rsidR="00DD46D5" w14:paraId="3369C627" w14:textId="77777777" w:rsidTr="54C1E66E">
        <w:tc>
          <w:tcPr>
            <w:tcW w:w="562" w:type="dxa"/>
            <w:vMerge/>
          </w:tcPr>
          <w:p w14:paraId="12FCC7D9" w14:textId="77777777" w:rsidR="00DD46D5" w:rsidRPr="00F15688" w:rsidRDefault="00DD46D5" w:rsidP="00DD46D5">
            <w:pPr>
              <w:rPr>
                <w:rFonts w:ascii="Consolas" w:hAnsi="Consolas" w:cs="Consolas"/>
                <w:b/>
                <w:bCs/>
                <w:sz w:val="18"/>
                <w:szCs w:val="18"/>
                <w:lang w:bidi="he-IL"/>
              </w:rPr>
            </w:pPr>
          </w:p>
        </w:tc>
        <w:tc>
          <w:tcPr>
            <w:tcW w:w="8543" w:type="dxa"/>
            <w:shd w:val="clear" w:color="auto" w:fill="DBE5F1" w:themeFill="accent1" w:themeFillTint="33"/>
          </w:tcPr>
          <w:p w14:paraId="068B91EC" w14:textId="77777777" w:rsidR="00DD46D5" w:rsidRPr="00F15688" w:rsidRDefault="00DD46D5" w:rsidP="00DD46D5">
            <w:pPr>
              <w:rPr>
                <w:rFonts w:ascii="Consolas" w:hAnsi="Consolas" w:cs="Consolas"/>
                <w:sz w:val="18"/>
                <w:szCs w:val="18"/>
                <w:lang w:bidi="he-IL"/>
              </w:rPr>
            </w:pPr>
            <w:r w:rsidRPr="00F15688">
              <w:rPr>
                <w:rFonts w:ascii="Consolas" w:hAnsi="Consolas" w:cs="Consolas"/>
                <w:sz w:val="18"/>
                <w:szCs w:val="18"/>
                <w:lang w:bidi="he-IL"/>
              </w:rPr>
              <w:t xml:space="preserve">Get scores for a </w:t>
            </w:r>
            <w:r>
              <w:rPr>
                <w:rFonts w:ascii="Consolas" w:hAnsi="Consolas" w:cs="Consolas"/>
                <w:sz w:val="18"/>
                <w:szCs w:val="18"/>
                <w:lang w:bidi="he-IL"/>
              </w:rPr>
              <w:t xml:space="preserve">input </w:t>
            </w:r>
            <w:proofErr w:type="spellStart"/>
            <w:r>
              <w:rPr>
                <w:rFonts w:ascii="Consolas" w:hAnsi="Consolas" w:cs="Consolas"/>
                <w:sz w:val="18"/>
                <w:szCs w:val="18"/>
                <w:lang w:bidi="he-IL"/>
              </w:rPr>
              <w:t>json</w:t>
            </w:r>
            <w:proofErr w:type="spellEnd"/>
            <w:r w:rsidRPr="00F15688">
              <w:rPr>
                <w:rFonts w:ascii="Consolas" w:hAnsi="Consolas" w:cs="Consolas"/>
                <w:sz w:val="18"/>
                <w:szCs w:val="18"/>
                <w:lang w:bidi="he-IL"/>
              </w:rPr>
              <w:t xml:space="preserve"> request</w:t>
            </w:r>
            <w:r>
              <w:rPr>
                <w:rFonts w:ascii="Consolas" w:hAnsi="Consolas" w:cs="Consolas"/>
                <w:sz w:val="18"/>
                <w:szCs w:val="18"/>
                <w:lang w:bidi="he-IL"/>
              </w:rPr>
              <w:t xml:space="preserve"> and put them into the response </w:t>
            </w:r>
            <w:proofErr w:type="spellStart"/>
            <w:r>
              <w:rPr>
                <w:rFonts w:ascii="Consolas" w:hAnsi="Consolas" w:cs="Consolas"/>
                <w:sz w:val="18"/>
                <w:szCs w:val="18"/>
                <w:lang w:bidi="he-IL"/>
              </w:rPr>
              <w:t>json</w:t>
            </w:r>
            <w:proofErr w:type="spellEnd"/>
            <w:r>
              <w:rPr>
                <w:rFonts w:ascii="Consolas" w:hAnsi="Consolas" w:cs="Consolas"/>
                <w:sz w:val="18"/>
                <w:szCs w:val="18"/>
                <w:lang w:bidi="he-IL"/>
              </w:rPr>
              <w:t>.</w:t>
            </w:r>
          </w:p>
        </w:tc>
      </w:tr>
      <w:tr w:rsidR="00DD46D5" w14:paraId="1FF3583A" w14:textId="77777777" w:rsidTr="54C1E66E">
        <w:tc>
          <w:tcPr>
            <w:tcW w:w="562" w:type="dxa"/>
            <w:vMerge/>
          </w:tcPr>
          <w:p w14:paraId="7BE3A194" w14:textId="77777777" w:rsidR="00DD46D5" w:rsidRPr="00F15688" w:rsidRDefault="00DD46D5" w:rsidP="00DD46D5">
            <w:pPr>
              <w:rPr>
                <w:rFonts w:ascii="Consolas" w:hAnsi="Consolas" w:cs="Consolas"/>
                <w:b/>
                <w:bCs/>
                <w:sz w:val="18"/>
                <w:szCs w:val="18"/>
                <w:lang w:bidi="he-IL"/>
              </w:rPr>
            </w:pPr>
          </w:p>
        </w:tc>
        <w:tc>
          <w:tcPr>
            <w:tcW w:w="8543" w:type="dxa"/>
          </w:tcPr>
          <w:p w14:paraId="66BA9BAE" w14:textId="77777777" w:rsidR="00DD46D5" w:rsidRPr="00F15688" w:rsidRDefault="00DD46D5" w:rsidP="00DD46D5">
            <w:pPr>
              <w:rPr>
                <w:rFonts w:ascii="Consolas" w:hAnsi="Consolas" w:cs="Consolas"/>
                <w:sz w:val="18"/>
                <w:szCs w:val="18"/>
                <w:lang w:bidi="he-IL"/>
              </w:rPr>
            </w:pPr>
            <w:r>
              <w:rPr>
                <w:rFonts w:ascii="Consolas" w:hAnsi="Consolas" w:cs="Consolas"/>
                <w:sz w:val="18"/>
                <w:szCs w:val="18"/>
                <w:lang w:bidi="he-IL"/>
              </w:rPr>
              <w:t xml:space="preserve">The </w:t>
            </w:r>
            <w:proofErr w:type="spellStart"/>
            <w:r>
              <w:rPr>
                <w:rFonts w:ascii="Consolas" w:hAnsi="Consolas" w:cs="Consolas"/>
                <w:sz w:val="18"/>
                <w:szCs w:val="18"/>
                <w:lang w:bidi="he-IL"/>
              </w:rPr>
              <w:t>CalcType</w:t>
            </w:r>
            <w:proofErr w:type="spellEnd"/>
            <w:r>
              <w:rPr>
                <w:rFonts w:ascii="Consolas" w:hAnsi="Consolas" w:cs="Consolas"/>
                <w:sz w:val="18"/>
                <w:szCs w:val="18"/>
                <w:lang w:bidi="he-IL"/>
              </w:rPr>
              <w:t xml:space="preserve"> should be 3001, “</w:t>
            </w:r>
            <w:r>
              <w:rPr>
                <w:rFonts w:ascii="Consolas" w:hAnsi="Consolas" w:cs="Consolas"/>
                <w:color w:val="6F008A"/>
                <w:sz w:val="19"/>
                <w:szCs w:val="19"/>
                <w:lang w:bidi="he-IL"/>
              </w:rPr>
              <w:t xml:space="preserve">JSON_REQ_JSON_RESP”. </w:t>
            </w:r>
            <w:r w:rsidRPr="00577111">
              <w:rPr>
                <w:rFonts w:ascii="Consolas" w:hAnsi="Consolas" w:cs="Consolas"/>
                <w:sz w:val="18"/>
                <w:szCs w:val="18"/>
                <w:lang w:bidi="he-IL"/>
              </w:rPr>
              <w:t xml:space="preserve">Please use AM_API_Dispose to dispose the </w:t>
            </w:r>
            <w:r>
              <w:rPr>
                <w:rFonts w:ascii="Consolas" w:hAnsi="Consolas" w:cs="Consolas"/>
                <w:color w:val="808080"/>
                <w:sz w:val="19"/>
                <w:szCs w:val="19"/>
                <w:lang w:bidi="he-IL"/>
              </w:rPr>
              <w:t>responses</w:t>
            </w:r>
            <w:r w:rsidRPr="00577111">
              <w:rPr>
                <w:rFonts w:ascii="Consolas" w:hAnsi="Consolas" w:cs="Consolas"/>
                <w:sz w:val="18"/>
                <w:szCs w:val="18"/>
                <w:lang w:bidi="he-IL"/>
              </w:rPr>
              <w:t xml:space="preserve"> object</w:t>
            </w:r>
          </w:p>
        </w:tc>
      </w:tr>
      <w:tr w:rsidR="00DD46D5" w14:paraId="6FA45C17" w14:textId="77777777" w:rsidTr="54C1E66E">
        <w:tc>
          <w:tcPr>
            <w:tcW w:w="562" w:type="dxa"/>
          </w:tcPr>
          <w:p w14:paraId="558C5FC4" w14:textId="6A14A50E" w:rsidR="00DD46D5" w:rsidRPr="00F15688" w:rsidRDefault="224FCF25" w:rsidP="00DD46D5">
            <w:pPr>
              <w:rPr>
                <w:rFonts w:ascii="Consolas" w:hAnsi="Consolas" w:cs="Consolas"/>
                <w:b/>
                <w:bCs/>
                <w:color w:val="000000"/>
                <w:sz w:val="18"/>
                <w:szCs w:val="18"/>
                <w:lang w:bidi="he-IL"/>
              </w:rPr>
            </w:pPr>
            <w:r w:rsidRPr="54C1E66E">
              <w:rPr>
                <w:rFonts w:ascii="Consolas" w:hAnsi="Consolas" w:cs="Consolas"/>
                <w:b/>
                <w:bCs/>
                <w:color w:val="000000" w:themeColor="text1"/>
                <w:sz w:val="18"/>
                <w:szCs w:val="18"/>
                <w:lang w:bidi="he-IL"/>
              </w:rPr>
              <w:t>6</w:t>
            </w:r>
          </w:p>
        </w:tc>
        <w:tc>
          <w:tcPr>
            <w:tcW w:w="8543" w:type="dxa"/>
          </w:tcPr>
          <w:p w14:paraId="0542D2F9" w14:textId="77777777" w:rsidR="00DD46D5" w:rsidRPr="007C45F2" w:rsidRDefault="00DD46D5" w:rsidP="00DD46D5">
            <w:pPr>
              <w:rPr>
                <w:rFonts w:ascii="Consolas" w:hAnsi="Consolas" w:cs="Consolas"/>
                <w:color w:val="000000"/>
                <w:sz w:val="19"/>
                <w:szCs w:val="19"/>
                <w:lang w:bidi="he-IL"/>
              </w:rPr>
            </w:pPr>
            <w:r w:rsidRPr="003E4665">
              <w:rPr>
                <w:rFonts w:ascii="Consolas" w:hAnsi="Consolas" w:cs="Consolas"/>
                <w:b/>
                <w:bCs/>
                <w:color w:val="000000"/>
                <w:sz w:val="19"/>
                <w:szCs w:val="19"/>
                <w:lang w:bidi="he-IL"/>
              </w:rPr>
              <w:t>AM_API_Dispose</w:t>
            </w:r>
            <w:r>
              <w:rPr>
                <w:rFonts w:ascii="Consolas" w:hAnsi="Consolas" w:cs="Consolas"/>
                <w:color w:val="000000"/>
                <w:sz w:val="19"/>
                <w:szCs w:val="19"/>
                <w:lang w:bidi="he-IL"/>
              </w:rPr>
              <w:t>(</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data</w:t>
            </w:r>
            <w:r>
              <w:rPr>
                <w:rFonts w:ascii="Consolas" w:hAnsi="Consolas" w:cs="Consolas"/>
                <w:color w:val="000000"/>
                <w:sz w:val="19"/>
                <w:szCs w:val="19"/>
                <w:lang w:bidi="he-IL"/>
              </w:rPr>
              <w:t>)</w:t>
            </w:r>
          </w:p>
        </w:tc>
      </w:tr>
      <w:tr w:rsidR="00DD46D5" w14:paraId="409C8F76" w14:textId="77777777" w:rsidTr="54C1E66E">
        <w:tc>
          <w:tcPr>
            <w:tcW w:w="562" w:type="dxa"/>
          </w:tcPr>
          <w:p w14:paraId="0F6DE30F" w14:textId="77777777" w:rsidR="00DD46D5" w:rsidRDefault="00DD46D5" w:rsidP="00DD46D5">
            <w:pPr>
              <w:rPr>
                <w:rFonts w:ascii="Consolas" w:hAnsi="Consolas" w:cs="Consolas"/>
                <w:b/>
                <w:bCs/>
                <w:color w:val="000000"/>
                <w:sz w:val="18"/>
                <w:szCs w:val="18"/>
                <w:lang w:bidi="he-IL"/>
              </w:rPr>
            </w:pPr>
          </w:p>
        </w:tc>
        <w:tc>
          <w:tcPr>
            <w:tcW w:w="8543" w:type="dxa"/>
          </w:tcPr>
          <w:p w14:paraId="05AC5DF1" w14:textId="77777777" w:rsidR="00DD46D5" w:rsidRPr="007C45F2" w:rsidRDefault="00DD46D5" w:rsidP="00DD46D5">
            <w:pPr>
              <w:rPr>
                <w:rFonts w:ascii="Consolas" w:hAnsi="Consolas" w:cs="Consolas"/>
                <w:color w:val="000000"/>
                <w:sz w:val="19"/>
                <w:szCs w:val="19"/>
                <w:lang w:bidi="he-IL"/>
              </w:rPr>
            </w:pPr>
            <w:r>
              <w:rPr>
                <w:rFonts w:ascii="Consolas" w:hAnsi="Consolas" w:cs="Consolas"/>
                <w:color w:val="000000"/>
                <w:sz w:val="19"/>
                <w:szCs w:val="19"/>
                <w:lang w:bidi="he-IL"/>
              </w:rPr>
              <w:t xml:space="preserve">To clear response data or </w:t>
            </w:r>
            <w:proofErr w:type="spellStart"/>
            <w:r>
              <w:rPr>
                <w:rFonts w:ascii="Consolas" w:hAnsi="Consolas" w:cs="Consolas"/>
                <w:color w:val="000000"/>
                <w:sz w:val="19"/>
                <w:szCs w:val="19"/>
                <w:lang w:bidi="he-IL"/>
              </w:rPr>
              <w:t>AddDataByType</w:t>
            </w:r>
            <w:proofErr w:type="spellEnd"/>
            <w:r>
              <w:rPr>
                <w:rFonts w:ascii="Consolas" w:hAnsi="Consolas" w:cs="Consolas"/>
                <w:color w:val="000000"/>
                <w:sz w:val="19"/>
                <w:szCs w:val="19"/>
                <w:lang w:bidi="he-IL"/>
              </w:rPr>
              <w:t xml:space="preserve"> message string</w:t>
            </w:r>
          </w:p>
        </w:tc>
      </w:tr>
      <w:tr w:rsidR="00DD46D5" w14:paraId="684E8925" w14:textId="77777777" w:rsidTr="54C1E66E">
        <w:tc>
          <w:tcPr>
            <w:tcW w:w="562" w:type="dxa"/>
            <w:vMerge w:val="restart"/>
          </w:tcPr>
          <w:p w14:paraId="51388273" w14:textId="167F1347" w:rsidR="00DD46D5" w:rsidRPr="00F15688" w:rsidRDefault="73DC5AB0" w:rsidP="00DD46D5">
            <w:pPr>
              <w:rPr>
                <w:rFonts w:ascii="Consolas" w:hAnsi="Consolas" w:cs="Consolas"/>
                <w:b/>
                <w:bCs/>
                <w:color w:val="000000"/>
                <w:sz w:val="18"/>
                <w:szCs w:val="18"/>
                <w:lang w:bidi="he-IL"/>
              </w:rPr>
            </w:pPr>
            <w:r w:rsidRPr="54C1E66E">
              <w:rPr>
                <w:rFonts w:ascii="Consolas" w:hAnsi="Consolas" w:cs="Consolas"/>
                <w:b/>
                <w:bCs/>
                <w:color w:val="000000" w:themeColor="text1"/>
                <w:sz w:val="18"/>
                <w:szCs w:val="18"/>
                <w:lang w:bidi="he-IL"/>
              </w:rPr>
              <w:t>7</w:t>
            </w:r>
          </w:p>
        </w:tc>
        <w:tc>
          <w:tcPr>
            <w:tcW w:w="8543" w:type="dxa"/>
          </w:tcPr>
          <w:p w14:paraId="7FF154C8" w14:textId="77777777" w:rsidR="00DD46D5" w:rsidRPr="00F15688" w:rsidRDefault="00DD46D5" w:rsidP="00DD46D5">
            <w:pPr>
              <w:rPr>
                <w:rFonts w:ascii="Consolas" w:hAnsi="Consolas" w:cs="Consolas"/>
                <w:color w:val="000000"/>
                <w:sz w:val="18"/>
                <w:szCs w:val="18"/>
                <w:lang w:bidi="he-IL"/>
              </w:rPr>
            </w:pPr>
            <w:proofErr w:type="spellStart"/>
            <w:r w:rsidRPr="00F15688">
              <w:rPr>
                <w:rFonts w:ascii="Consolas" w:hAnsi="Consolas" w:cs="Consolas"/>
                <w:b/>
                <w:bCs/>
                <w:color w:val="000000"/>
                <w:sz w:val="18"/>
                <w:szCs w:val="18"/>
                <w:lang w:bidi="he-IL"/>
              </w:rPr>
              <w:t>AM_API_DisposeAlgoMarker</w:t>
            </w:r>
            <w:proofErr w:type="spellEnd"/>
            <w:r w:rsidRPr="00F15688">
              <w:rPr>
                <w:rFonts w:ascii="Consolas" w:hAnsi="Consolas" w:cs="Consolas"/>
                <w:color w:val="000000"/>
                <w:sz w:val="18"/>
                <w:szCs w:val="18"/>
                <w:lang w:bidi="he-IL"/>
              </w:rPr>
              <w:t>(</w:t>
            </w:r>
            <w:proofErr w:type="spellStart"/>
            <w:r w:rsidRPr="00F15688">
              <w:rPr>
                <w:rFonts w:ascii="Consolas" w:hAnsi="Consolas" w:cs="Consolas"/>
                <w:color w:val="2B91AF"/>
                <w:sz w:val="18"/>
                <w:szCs w:val="18"/>
                <w:lang w:bidi="he-IL"/>
              </w:rPr>
              <w:t>AlgoMarker</w:t>
            </w:r>
            <w:proofErr w:type="spellEnd"/>
            <w:r w:rsidRPr="00F15688">
              <w:rPr>
                <w:rFonts w:ascii="Consolas" w:hAnsi="Consolas" w:cs="Consolas"/>
                <w:color w:val="000000"/>
                <w:sz w:val="18"/>
                <w:szCs w:val="18"/>
                <w:lang w:bidi="he-IL"/>
              </w:rPr>
              <w:t xml:space="preserve"> *</w:t>
            </w:r>
            <w:proofErr w:type="spellStart"/>
            <w:r w:rsidRPr="00F15688">
              <w:rPr>
                <w:rFonts w:ascii="Consolas" w:hAnsi="Consolas" w:cs="Consolas"/>
                <w:color w:val="000000"/>
                <w:sz w:val="18"/>
                <w:szCs w:val="18"/>
                <w:lang w:bidi="he-IL"/>
              </w:rPr>
              <w:t>pAlgoMarker</w:t>
            </w:r>
            <w:proofErr w:type="spellEnd"/>
            <w:r w:rsidRPr="00F15688">
              <w:rPr>
                <w:rFonts w:ascii="Consolas" w:hAnsi="Consolas" w:cs="Consolas"/>
                <w:color w:val="000000"/>
                <w:sz w:val="18"/>
                <w:szCs w:val="18"/>
                <w:lang w:bidi="he-IL"/>
              </w:rPr>
              <w:t>)</w:t>
            </w:r>
          </w:p>
        </w:tc>
      </w:tr>
      <w:tr w:rsidR="00DD46D5" w14:paraId="75BF570A" w14:textId="77777777" w:rsidTr="54C1E66E">
        <w:tc>
          <w:tcPr>
            <w:tcW w:w="562" w:type="dxa"/>
            <w:vMerge/>
          </w:tcPr>
          <w:p w14:paraId="27F04076" w14:textId="77777777" w:rsidR="00DD46D5" w:rsidRPr="00F15688" w:rsidRDefault="00DD46D5" w:rsidP="00DD46D5">
            <w:pPr>
              <w:rPr>
                <w:rFonts w:ascii="Consolas" w:hAnsi="Consolas" w:cs="Consolas"/>
                <w:b/>
                <w:bCs/>
                <w:sz w:val="18"/>
                <w:szCs w:val="18"/>
                <w:lang w:bidi="he-IL"/>
              </w:rPr>
            </w:pPr>
          </w:p>
        </w:tc>
        <w:tc>
          <w:tcPr>
            <w:tcW w:w="8543" w:type="dxa"/>
          </w:tcPr>
          <w:p w14:paraId="46E5B78C" w14:textId="77777777" w:rsidR="00DD46D5" w:rsidRPr="00F15688" w:rsidRDefault="00DD46D5" w:rsidP="00DD46D5">
            <w:pPr>
              <w:rPr>
                <w:rFonts w:ascii="Consolas" w:hAnsi="Consolas" w:cs="Consolas"/>
                <w:sz w:val="18"/>
                <w:szCs w:val="18"/>
                <w:lang w:bidi="he-IL"/>
              </w:rPr>
            </w:pPr>
            <w:r w:rsidRPr="00F15688">
              <w:rPr>
                <w:rFonts w:ascii="Consolas" w:hAnsi="Consolas" w:cs="Consolas"/>
                <w:sz w:val="18"/>
                <w:szCs w:val="18"/>
                <w:lang w:bidi="he-IL"/>
              </w:rPr>
              <w:t xml:space="preserve">Dispose of </w:t>
            </w:r>
            <w:proofErr w:type="spellStart"/>
            <w:r w:rsidRPr="00F15688">
              <w:rPr>
                <w:rFonts w:ascii="Consolas" w:hAnsi="Consolas" w:cs="Consolas"/>
                <w:sz w:val="18"/>
                <w:szCs w:val="18"/>
                <w:lang w:bidi="he-IL"/>
              </w:rPr>
              <w:t>AlgoMarker</w:t>
            </w:r>
            <w:proofErr w:type="spellEnd"/>
            <w:r w:rsidRPr="00F15688">
              <w:rPr>
                <w:rFonts w:ascii="Consolas" w:hAnsi="Consolas" w:cs="Consolas"/>
                <w:sz w:val="18"/>
                <w:szCs w:val="18"/>
                <w:lang w:bidi="he-IL"/>
              </w:rPr>
              <w:t xml:space="preserve"> - free all memory</w:t>
            </w:r>
          </w:p>
        </w:tc>
      </w:tr>
      <w:tr w:rsidR="00DD46D5" w14:paraId="70ED55F7" w14:textId="77777777" w:rsidTr="54C1E66E">
        <w:tc>
          <w:tcPr>
            <w:tcW w:w="562" w:type="dxa"/>
          </w:tcPr>
          <w:p w14:paraId="487B0B06" w14:textId="6A305CE3" w:rsidR="00DD46D5" w:rsidRPr="00F15688" w:rsidRDefault="74E0E42B" w:rsidP="00DD46D5">
            <w:pPr>
              <w:rPr>
                <w:rFonts w:ascii="Consolas" w:hAnsi="Consolas" w:cs="Consolas"/>
                <w:b/>
                <w:bCs/>
                <w:sz w:val="18"/>
                <w:szCs w:val="18"/>
                <w:lang w:bidi="he-IL"/>
              </w:rPr>
            </w:pPr>
            <w:r w:rsidRPr="54C1E66E">
              <w:rPr>
                <w:rFonts w:ascii="Consolas" w:hAnsi="Consolas" w:cs="Consolas"/>
                <w:b/>
                <w:bCs/>
                <w:sz w:val="18"/>
                <w:szCs w:val="18"/>
                <w:lang w:bidi="he-IL"/>
              </w:rPr>
              <w:t>8</w:t>
            </w:r>
          </w:p>
        </w:tc>
        <w:tc>
          <w:tcPr>
            <w:tcW w:w="8543" w:type="dxa"/>
          </w:tcPr>
          <w:p w14:paraId="3362D0B4" w14:textId="77777777" w:rsidR="00DD46D5" w:rsidRPr="00F15688" w:rsidRDefault="00DD46D5" w:rsidP="00DD46D5">
            <w:pPr>
              <w:rPr>
                <w:rFonts w:ascii="Consolas" w:hAnsi="Consolas" w:cs="Consolas"/>
                <w:sz w:val="18"/>
                <w:szCs w:val="18"/>
                <w:lang w:bidi="he-IL"/>
              </w:rPr>
            </w:pPr>
            <w:proofErr w:type="spellStart"/>
            <w:r w:rsidRPr="00B47372">
              <w:rPr>
                <w:rFonts w:ascii="Consolas" w:hAnsi="Consolas" w:cs="Consolas"/>
                <w:b/>
                <w:bCs/>
                <w:color w:val="000000"/>
                <w:sz w:val="19"/>
                <w:szCs w:val="19"/>
                <w:lang w:bidi="he-IL"/>
              </w:rPr>
              <w:t>AM_API_Discovery</w:t>
            </w:r>
            <w:proofErr w:type="spellEnd"/>
            <w:r>
              <w:rPr>
                <w:rFonts w:ascii="Consolas" w:hAnsi="Consolas" w:cs="Consolas"/>
                <w:color w:val="000000"/>
                <w:sz w:val="19"/>
                <w:szCs w:val="19"/>
                <w:lang w:bidi="he-IL"/>
              </w:rPr>
              <w:t>(</w:t>
            </w:r>
            <w:proofErr w:type="spellStart"/>
            <w:r>
              <w:rPr>
                <w:rFonts w:ascii="Consolas" w:hAnsi="Consolas" w:cs="Consolas"/>
                <w:color w:val="2B91AF"/>
                <w:sz w:val="19"/>
                <w:szCs w:val="19"/>
                <w:lang w:bidi="he-IL"/>
              </w:rPr>
              <w:t>AlgoMarker</w:t>
            </w:r>
            <w:proofErr w:type="spellEnd"/>
            <w:r>
              <w:rPr>
                <w:rFonts w:ascii="Consolas" w:hAnsi="Consolas" w:cs="Consolas"/>
                <w:color w:val="000000"/>
                <w:sz w:val="19"/>
                <w:szCs w:val="19"/>
                <w:lang w:bidi="he-IL"/>
              </w:rPr>
              <w:t xml:space="preserve"> *</w:t>
            </w:r>
            <w:proofErr w:type="spellStart"/>
            <w:r>
              <w:rPr>
                <w:rFonts w:ascii="Consolas" w:hAnsi="Consolas" w:cs="Consolas"/>
                <w:color w:val="808080"/>
                <w:sz w:val="19"/>
                <w:szCs w:val="19"/>
                <w:lang w:bidi="he-IL"/>
              </w:rPr>
              <w:t>pAlgoMarker</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char</w:t>
            </w:r>
            <w:r>
              <w:rPr>
                <w:rFonts w:ascii="Consolas" w:hAnsi="Consolas" w:cs="Consolas"/>
                <w:color w:val="000000"/>
                <w:sz w:val="19"/>
                <w:szCs w:val="19"/>
                <w:lang w:bidi="he-IL"/>
              </w:rPr>
              <w:t xml:space="preserve"> **</w:t>
            </w:r>
            <w:r>
              <w:rPr>
                <w:rFonts w:ascii="Consolas" w:hAnsi="Consolas" w:cs="Consolas"/>
                <w:color w:val="808080"/>
                <w:sz w:val="19"/>
                <w:szCs w:val="19"/>
                <w:lang w:bidi="he-IL"/>
              </w:rPr>
              <w:t>resp</w:t>
            </w:r>
          </w:p>
        </w:tc>
      </w:tr>
      <w:tr w:rsidR="00DD46D5" w14:paraId="4636AFBC" w14:textId="77777777" w:rsidTr="54C1E66E">
        <w:tc>
          <w:tcPr>
            <w:tcW w:w="562" w:type="dxa"/>
          </w:tcPr>
          <w:p w14:paraId="5C07D6FF" w14:textId="77777777" w:rsidR="00DD46D5" w:rsidRDefault="00DD46D5" w:rsidP="00DD46D5">
            <w:pPr>
              <w:rPr>
                <w:rFonts w:ascii="Consolas" w:hAnsi="Consolas" w:cs="Consolas"/>
                <w:b/>
                <w:bCs/>
                <w:sz w:val="18"/>
                <w:szCs w:val="18"/>
                <w:lang w:bidi="he-IL"/>
              </w:rPr>
            </w:pPr>
          </w:p>
        </w:tc>
        <w:tc>
          <w:tcPr>
            <w:tcW w:w="8543" w:type="dxa"/>
          </w:tcPr>
          <w:p w14:paraId="33CFCEA0" w14:textId="094A632F" w:rsidR="00DD46D5" w:rsidRDefault="00DD46D5" w:rsidP="00DD46D5">
            <w:pPr>
              <w:rPr>
                <w:rFonts w:ascii="Consolas" w:hAnsi="Consolas" w:cs="Consolas"/>
                <w:color w:val="000000"/>
                <w:sz w:val="19"/>
                <w:szCs w:val="19"/>
                <w:lang w:bidi="he-IL"/>
              </w:rPr>
            </w:pPr>
            <w:r w:rsidRPr="54C1E66E">
              <w:rPr>
                <w:rFonts w:ascii="Consolas" w:hAnsi="Consolas" w:cs="Consolas"/>
                <w:color w:val="000000" w:themeColor="text1"/>
                <w:sz w:val="19"/>
                <w:szCs w:val="19"/>
                <w:lang w:bidi="he-IL"/>
              </w:rPr>
              <w:t xml:space="preserve">Returns </w:t>
            </w:r>
            <w:proofErr w:type="spellStart"/>
            <w:r w:rsidRPr="54C1E66E">
              <w:rPr>
                <w:rFonts w:ascii="Consolas" w:hAnsi="Consolas" w:cs="Consolas"/>
                <w:color w:val="000000" w:themeColor="text1"/>
                <w:sz w:val="19"/>
                <w:szCs w:val="19"/>
                <w:lang w:bidi="he-IL"/>
              </w:rPr>
              <w:t>json</w:t>
            </w:r>
            <w:proofErr w:type="spellEnd"/>
            <w:r w:rsidRPr="54C1E66E">
              <w:rPr>
                <w:rFonts w:ascii="Consolas" w:hAnsi="Consolas" w:cs="Consolas"/>
                <w:color w:val="000000" w:themeColor="text1"/>
                <w:sz w:val="19"/>
                <w:szCs w:val="19"/>
                <w:lang w:bidi="he-IL"/>
              </w:rPr>
              <w:t xml:space="preserve"> string that describes the </w:t>
            </w:r>
            <w:proofErr w:type="spellStart"/>
            <w:r w:rsidR="26934A59" w:rsidRPr="54C1E66E">
              <w:rPr>
                <w:rFonts w:ascii="Consolas" w:hAnsi="Consolas" w:cs="Consolas"/>
                <w:color w:val="000000" w:themeColor="text1"/>
                <w:sz w:val="19"/>
                <w:szCs w:val="19"/>
                <w:lang w:bidi="he-IL"/>
              </w:rPr>
              <w:t>AlgoMarker</w:t>
            </w:r>
            <w:proofErr w:type="spellEnd"/>
            <w:r w:rsidR="26934A59" w:rsidRPr="54C1E66E">
              <w:rPr>
                <w:rFonts w:ascii="Consolas" w:hAnsi="Consolas" w:cs="Consolas"/>
                <w:color w:val="000000" w:themeColor="text1"/>
                <w:sz w:val="19"/>
                <w:szCs w:val="19"/>
                <w:lang w:bidi="he-IL"/>
              </w:rPr>
              <w:t xml:space="preserve"> </w:t>
            </w:r>
            <w:r w:rsidRPr="54C1E66E">
              <w:rPr>
                <w:rFonts w:ascii="Consolas" w:hAnsi="Consolas" w:cs="Consolas"/>
                <w:color w:val="000000" w:themeColor="text1"/>
                <w:sz w:val="19"/>
                <w:szCs w:val="19"/>
                <w:lang w:bidi="he-IL"/>
              </w:rPr>
              <w:t xml:space="preserve">inputs and potential outputs for example </w:t>
            </w:r>
            <w:proofErr w:type="spellStart"/>
            <w:r w:rsidR="41F61326" w:rsidRPr="54C1E66E">
              <w:rPr>
                <w:rFonts w:ascii="Consolas" w:hAnsi="Consolas" w:cs="Consolas"/>
                <w:color w:val="000000" w:themeColor="text1"/>
                <w:sz w:val="19"/>
                <w:szCs w:val="19"/>
                <w:lang w:bidi="he-IL"/>
              </w:rPr>
              <w:t>explainability</w:t>
            </w:r>
            <w:commentRangeStart w:id="202"/>
            <w:proofErr w:type="spellEnd"/>
            <w:r w:rsidRPr="54C1E66E">
              <w:rPr>
                <w:rFonts w:ascii="Consolas" w:hAnsi="Consolas" w:cs="Consolas"/>
                <w:color w:val="000000" w:themeColor="text1"/>
                <w:sz w:val="19"/>
                <w:szCs w:val="19"/>
                <w:lang w:bidi="he-IL"/>
              </w:rPr>
              <w:t xml:space="preserve"> </w:t>
            </w:r>
            <w:commentRangeEnd w:id="202"/>
            <w:r>
              <w:rPr>
                <w:rStyle w:val="CommentReference"/>
              </w:rPr>
              <w:commentReference w:id="202"/>
            </w:r>
            <w:r w:rsidRPr="54C1E66E">
              <w:rPr>
                <w:rFonts w:ascii="Consolas" w:hAnsi="Consolas" w:cs="Consolas"/>
                <w:color w:val="000000" w:themeColor="text1"/>
                <w:sz w:val="19"/>
                <w:szCs w:val="19"/>
                <w:lang w:bidi="he-IL"/>
              </w:rPr>
              <w:t xml:space="preserve">contributors. Info on model and versions info. </w:t>
            </w:r>
            <w:r w:rsidRPr="54C1E66E">
              <w:rPr>
                <w:rFonts w:ascii="Consolas" w:hAnsi="Consolas" w:cs="Consolas"/>
                <w:sz w:val="18"/>
                <w:szCs w:val="18"/>
                <w:lang w:bidi="he-IL"/>
              </w:rPr>
              <w:t xml:space="preserve">Please use AM_API_Dispose to dispose the </w:t>
            </w:r>
            <w:r w:rsidRPr="54C1E66E">
              <w:rPr>
                <w:rFonts w:ascii="Consolas" w:hAnsi="Consolas" w:cs="Consolas"/>
                <w:color w:val="808080" w:themeColor="background1" w:themeShade="80"/>
                <w:sz w:val="19"/>
                <w:szCs w:val="19"/>
                <w:lang w:bidi="he-IL"/>
              </w:rPr>
              <w:t>resp</w:t>
            </w:r>
            <w:r w:rsidRPr="54C1E66E">
              <w:rPr>
                <w:rFonts w:ascii="Consolas" w:hAnsi="Consolas" w:cs="Consolas"/>
                <w:sz w:val="18"/>
                <w:szCs w:val="18"/>
                <w:lang w:bidi="he-IL"/>
              </w:rPr>
              <w:t xml:space="preserve"> object</w:t>
            </w:r>
          </w:p>
        </w:tc>
      </w:tr>
    </w:tbl>
    <w:p w14:paraId="3B009072" w14:textId="77777777" w:rsidR="00DD46D5" w:rsidRDefault="00DD46D5" w:rsidP="00DD46D5">
      <w:pPr>
        <w:rPr>
          <w:del w:id="203" w:author="Alon Lanyado" w:date="2023-07-16T06:32:00Z"/>
        </w:rPr>
      </w:pPr>
    </w:p>
    <w:p w14:paraId="66DE1D63" w14:textId="26F04B60" w:rsidR="00DD46D5" w:rsidRPr="0003690E" w:rsidRDefault="68F6105F" w:rsidP="54C1E66E">
      <w:pPr>
        <w:pStyle w:val="Heading2"/>
        <w:spacing w:before="240"/>
        <w:rPr>
          <w:ins w:id="204" w:author="Alon Lanyado" w:date="2023-07-16T06:33:00Z"/>
        </w:rPr>
      </w:pPr>
      <w:ins w:id="205" w:author="Alon Lanyado" w:date="2023-07-16T06:33:00Z">
        <w:r>
          <w:t>Deprecated API methods</w:t>
        </w:r>
      </w:ins>
    </w:p>
    <w:p w14:paraId="1FB23464" w14:textId="2105707C" w:rsidR="00DD46D5" w:rsidRPr="0003690E" w:rsidRDefault="68F6105F" w:rsidP="54C1E66E">
      <w:pPr>
        <w:keepNext/>
        <w:spacing w:before="240" w:after="120"/>
        <w:outlineLvl w:val="3"/>
        <w:rPr>
          <w:ins w:id="206" w:author="Alon Lanyado" w:date="2023-07-16T06:36:00Z"/>
          <w:rFonts w:cs="Miriam"/>
          <w:b/>
          <w:bCs/>
          <w:i/>
          <w:iCs/>
          <w:lang w:bidi="he-IL"/>
        </w:rPr>
      </w:pPr>
      <w:ins w:id="207" w:author="Alon Lanyado" w:date="2023-07-16T06:33:00Z">
        <w:r w:rsidRPr="54C1E66E">
          <w:rPr>
            <w:rFonts w:cs="Miriam"/>
            <w:b/>
            <w:bCs/>
            <w:i/>
            <w:iCs/>
            <w:lang w:bidi="he-IL"/>
          </w:rPr>
          <w:t xml:space="preserve">The following API methods are not documented in this document, </w:t>
        </w:r>
      </w:ins>
      <w:ins w:id="208" w:author="Alon Lanyado" w:date="2023-07-16T06:34:00Z">
        <w:r w:rsidR="56CAB177" w:rsidRPr="54C1E66E">
          <w:rPr>
            <w:rFonts w:cs="Miriam"/>
            <w:b/>
            <w:bCs/>
            <w:i/>
            <w:iCs/>
            <w:lang w:bidi="he-IL"/>
          </w:rPr>
          <w:t>but can be found in RDG-04-11-33 AM Library SW Version 1.0 Software Des</w:t>
        </w:r>
      </w:ins>
      <w:ins w:id="209" w:author="Alon Lanyado" w:date="2023-07-16T06:35:00Z">
        <w:r w:rsidR="56CAB177" w:rsidRPr="54C1E66E">
          <w:rPr>
            <w:rFonts w:cs="Miriam"/>
            <w:b/>
            <w:bCs/>
            <w:i/>
            <w:iCs/>
            <w:lang w:bidi="he-IL"/>
          </w:rPr>
          <w:t>ign Document – Rev C. Those methods are deprecated</w:t>
        </w:r>
        <w:r w:rsidR="715BA4AB" w:rsidRPr="54C1E66E">
          <w:rPr>
            <w:rFonts w:cs="Miriam"/>
            <w:b/>
            <w:bCs/>
            <w:i/>
            <w:iCs/>
            <w:lang w:bidi="he-IL"/>
          </w:rPr>
          <w:t xml:space="preserve"> and won’t be used in future </w:t>
        </w:r>
      </w:ins>
      <w:ins w:id="210" w:author="Alon Lanyado" w:date="2023-07-16T06:36:00Z">
        <w:r w:rsidR="715BA4AB" w:rsidRPr="54C1E66E">
          <w:rPr>
            <w:rFonts w:cs="Miriam"/>
            <w:b/>
            <w:bCs/>
            <w:i/>
            <w:iCs/>
            <w:lang w:bidi="he-IL"/>
          </w:rPr>
          <w:t xml:space="preserve">AlgoAnalyzer versions. The new </w:t>
        </w:r>
        <w:proofErr w:type="spellStart"/>
        <w:r w:rsidR="715BA4AB" w:rsidRPr="54C1E66E">
          <w:rPr>
            <w:rFonts w:cs="Miriam"/>
            <w:b/>
            <w:bCs/>
            <w:i/>
            <w:iCs/>
            <w:lang w:bidi="he-IL"/>
          </w:rPr>
          <w:t>AlgoMarker</w:t>
        </w:r>
        <w:proofErr w:type="spellEnd"/>
        <w:r w:rsidR="715BA4AB" w:rsidRPr="54C1E66E">
          <w:rPr>
            <w:rFonts w:cs="Miriam"/>
            <w:b/>
            <w:bCs/>
            <w:i/>
            <w:iCs/>
            <w:lang w:bidi="he-IL"/>
          </w:rPr>
          <w:t xml:space="preserve"> still </w:t>
        </w:r>
      </w:ins>
      <w:ins w:id="211" w:author="Alon Lanyado" w:date="2023-07-16T06:43:00Z">
        <w:r w:rsidR="13A26072" w:rsidRPr="54C1E66E">
          <w:rPr>
            <w:rFonts w:cs="Miriam"/>
            <w:b/>
            <w:bCs/>
            <w:i/>
            <w:iCs/>
            <w:lang w:bidi="he-IL"/>
          </w:rPr>
          <w:t>contains</w:t>
        </w:r>
      </w:ins>
      <w:ins w:id="212" w:author="Alon Lanyado" w:date="2023-07-16T06:36:00Z">
        <w:r w:rsidR="715BA4AB" w:rsidRPr="54C1E66E">
          <w:rPr>
            <w:rFonts w:cs="Miriam"/>
            <w:b/>
            <w:bCs/>
            <w:i/>
            <w:iCs/>
            <w:lang w:bidi="he-IL"/>
          </w:rPr>
          <w:t xml:space="preserve"> them, but </w:t>
        </w:r>
        <w:r w:rsidR="411ED63C" w:rsidRPr="54C1E66E">
          <w:rPr>
            <w:rFonts w:cs="Miriam"/>
            <w:b/>
            <w:bCs/>
            <w:i/>
            <w:iCs/>
            <w:lang w:bidi="he-IL"/>
          </w:rPr>
          <w:t>no further improvements will be released for those API calls:</w:t>
        </w:r>
      </w:ins>
    </w:p>
    <w:p w14:paraId="7963FDB1" w14:textId="7B0C6FD8" w:rsidR="3F991A1D" w:rsidRDefault="3F991A1D">
      <w:pPr>
        <w:pStyle w:val="ListParagraph"/>
        <w:keepNext/>
        <w:numPr>
          <w:ilvl w:val="0"/>
          <w:numId w:val="1"/>
        </w:numPr>
        <w:spacing w:before="240" w:after="120"/>
        <w:outlineLvl w:val="3"/>
        <w:rPr>
          <w:ins w:id="213" w:author="Alon Lanyado" w:date="2023-07-16T06:40:00Z"/>
          <w:rFonts w:ascii="Consolas" w:eastAsia="Consolas" w:hAnsi="Consolas" w:cs="Consolas"/>
          <w:b/>
          <w:bCs/>
          <w:color w:val="000000" w:themeColor="text1"/>
          <w:sz w:val="18"/>
          <w:szCs w:val="18"/>
        </w:rPr>
        <w:pPrChange w:id="214" w:author="Alon Lanyado" w:date="2023-07-16T06:40:00Z">
          <w:pPr>
            <w:keepNext/>
            <w:spacing w:before="240" w:after="120"/>
          </w:pPr>
        </w:pPrChange>
      </w:pPr>
      <w:proofErr w:type="spellStart"/>
      <w:ins w:id="215" w:author="Alon Lanyado" w:date="2023-07-16T06:40:00Z">
        <w:r w:rsidRPr="54C1E66E">
          <w:rPr>
            <w:rFonts w:ascii="Consolas" w:eastAsia="Consolas" w:hAnsi="Consolas" w:cs="Consolas"/>
            <w:b/>
            <w:bCs/>
            <w:color w:val="000000" w:themeColor="text1"/>
            <w:sz w:val="18"/>
            <w:szCs w:val="18"/>
          </w:rPr>
          <w:t>AM_API_AddData</w:t>
        </w:r>
        <w:proofErr w:type="spellEnd"/>
      </w:ins>
    </w:p>
    <w:p w14:paraId="2166EB17" w14:textId="620BF991" w:rsidR="3F991A1D" w:rsidRDefault="3F991A1D">
      <w:pPr>
        <w:pStyle w:val="ListParagraph"/>
        <w:keepNext/>
        <w:numPr>
          <w:ilvl w:val="0"/>
          <w:numId w:val="1"/>
        </w:numPr>
        <w:spacing w:before="240" w:after="120"/>
        <w:outlineLvl w:val="3"/>
        <w:rPr>
          <w:ins w:id="216" w:author="Alon Lanyado" w:date="2023-07-16T06:40:00Z"/>
          <w:rFonts w:ascii="Consolas" w:eastAsia="Consolas" w:hAnsi="Consolas" w:cs="Consolas"/>
          <w:color w:val="000000" w:themeColor="text1"/>
          <w:sz w:val="18"/>
          <w:szCs w:val="18"/>
        </w:rPr>
        <w:pPrChange w:id="217" w:author="Alon Lanyado" w:date="2023-07-16T06:40:00Z">
          <w:pPr/>
        </w:pPrChange>
      </w:pPr>
      <w:proofErr w:type="spellStart"/>
      <w:ins w:id="218" w:author="Alon Lanyado" w:date="2023-07-16T06:40:00Z">
        <w:r w:rsidRPr="54C1E66E">
          <w:rPr>
            <w:rFonts w:ascii="Consolas" w:eastAsia="Consolas" w:hAnsi="Consolas" w:cs="Consolas"/>
            <w:b/>
            <w:bCs/>
            <w:color w:val="000000" w:themeColor="text1"/>
            <w:sz w:val="18"/>
            <w:szCs w:val="18"/>
          </w:rPr>
          <w:t>AM_API_CreateRequest</w:t>
        </w:r>
        <w:proofErr w:type="spellEnd"/>
      </w:ins>
    </w:p>
    <w:p w14:paraId="53CDC837" w14:textId="500179C2" w:rsidR="3F991A1D" w:rsidRDefault="3F991A1D">
      <w:pPr>
        <w:pStyle w:val="ListParagraph"/>
        <w:keepNext/>
        <w:numPr>
          <w:ilvl w:val="0"/>
          <w:numId w:val="1"/>
        </w:numPr>
        <w:spacing w:before="240" w:after="120"/>
        <w:outlineLvl w:val="3"/>
        <w:rPr>
          <w:ins w:id="219" w:author="Alon Lanyado" w:date="2023-07-16T06:40:00Z"/>
          <w:rFonts w:ascii="Consolas" w:eastAsia="Consolas" w:hAnsi="Consolas" w:cs="Consolas"/>
          <w:b/>
          <w:bCs/>
          <w:color w:val="000000" w:themeColor="text1"/>
          <w:sz w:val="18"/>
          <w:szCs w:val="18"/>
        </w:rPr>
        <w:pPrChange w:id="220" w:author="Alon Lanyado" w:date="2023-07-16T06:40:00Z">
          <w:pPr/>
        </w:pPrChange>
      </w:pPr>
      <w:proofErr w:type="spellStart"/>
      <w:ins w:id="221" w:author="Alon Lanyado" w:date="2023-07-16T06:40:00Z">
        <w:r w:rsidRPr="54C1E66E">
          <w:rPr>
            <w:rFonts w:ascii="Consolas" w:eastAsia="Consolas" w:hAnsi="Consolas" w:cs="Consolas"/>
            <w:b/>
            <w:bCs/>
            <w:color w:val="000000" w:themeColor="text1"/>
            <w:sz w:val="18"/>
            <w:szCs w:val="18"/>
          </w:rPr>
          <w:t>AM_API_CreateResponses</w:t>
        </w:r>
        <w:proofErr w:type="spellEnd"/>
      </w:ins>
    </w:p>
    <w:p w14:paraId="35B76266" w14:textId="36CD8361" w:rsidR="3F991A1D" w:rsidRDefault="3F991A1D">
      <w:pPr>
        <w:pStyle w:val="ListParagraph"/>
        <w:keepNext/>
        <w:numPr>
          <w:ilvl w:val="0"/>
          <w:numId w:val="1"/>
        </w:numPr>
        <w:spacing w:before="240" w:after="120"/>
        <w:outlineLvl w:val="3"/>
        <w:rPr>
          <w:ins w:id="222" w:author="Alon Lanyado" w:date="2023-07-16T06:40:00Z"/>
          <w:rFonts w:ascii="Consolas" w:eastAsia="Consolas" w:hAnsi="Consolas" w:cs="Consolas"/>
          <w:b/>
          <w:bCs/>
          <w:color w:val="000000" w:themeColor="text1"/>
          <w:sz w:val="18"/>
          <w:szCs w:val="18"/>
        </w:rPr>
        <w:pPrChange w:id="223" w:author="Alon Lanyado" w:date="2023-07-16T06:40:00Z">
          <w:pPr/>
        </w:pPrChange>
      </w:pPr>
      <w:proofErr w:type="spellStart"/>
      <w:ins w:id="224" w:author="Alon Lanyado" w:date="2023-07-16T06:40:00Z">
        <w:r w:rsidRPr="54C1E66E">
          <w:rPr>
            <w:rFonts w:ascii="Consolas" w:eastAsia="Consolas" w:hAnsi="Consolas" w:cs="Consolas"/>
            <w:b/>
            <w:bCs/>
            <w:color w:val="000000" w:themeColor="text1"/>
            <w:sz w:val="18"/>
            <w:szCs w:val="18"/>
          </w:rPr>
          <w:t>AM_API_Calculate</w:t>
        </w:r>
        <w:proofErr w:type="spellEnd"/>
      </w:ins>
    </w:p>
    <w:p w14:paraId="0D4B7B80" w14:textId="33F081DA" w:rsidR="3F991A1D" w:rsidRDefault="3F991A1D">
      <w:pPr>
        <w:pStyle w:val="ListParagraph"/>
        <w:keepNext/>
        <w:numPr>
          <w:ilvl w:val="0"/>
          <w:numId w:val="1"/>
        </w:numPr>
        <w:spacing w:before="240" w:after="120"/>
        <w:outlineLvl w:val="3"/>
        <w:rPr>
          <w:ins w:id="225" w:author="Alon Lanyado" w:date="2023-07-16T06:40:00Z"/>
          <w:rFonts w:ascii="Consolas" w:eastAsia="Consolas" w:hAnsi="Consolas" w:cs="Consolas"/>
          <w:b/>
          <w:bCs/>
          <w:color w:val="000000" w:themeColor="text1"/>
          <w:sz w:val="18"/>
          <w:szCs w:val="18"/>
        </w:rPr>
        <w:pPrChange w:id="226" w:author="Alon Lanyado" w:date="2023-07-16T06:40:00Z">
          <w:pPr/>
        </w:pPrChange>
      </w:pPr>
      <w:proofErr w:type="spellStart"/>
      <w:ins w:id="227" w:author="Alon Lanyado" w:date="2023-07-16T06:40:00Z">
        <w:r w:rsidRPr="54C1E66E">
          <w:rPr>
            <w:rFonts w:ascii="Consolas" w:eastAsia="Consolas" w:hAnsi="Consolas" w:cs="Consolas"/>
            <w:b/>
            <w:bCs/>
            <w:color w:val="000000" w:themeColor="text1"/>
            <w:sz w:val="18"/>
            <w:szCs w:val="18"/>
          </w:rPr>
          <w:t>AM_API_GetResponsesNum</w:t>
        </w:r>
        <w:proofErr w:type="spellEnd"/>
      </w:ins>
    </w:p>
    <w:p w14:paraId="47D3E0F3" w14:textId="6BB237F8" w:rsidR="3F991A1D" w:rsidRDefault="3F991A1D">
      <w:pPr>
        <w:pStyle w:val="ListParagraph"/>
        <w:keepNext/>
        <w:numPr>
          <w:ilvl w:val="0"/>
          <w:numId w:val="1"/>
        </w:numPr>
        <w:spacing w:before="240" w:after="120"/>
        <w:outlineLvl w:val="3"/>
        <w:rPr>
          <w:ins w:id="228" w:author="Alon Lanyado" w:date="2023-07-16T06:41:00Z"/>
          <w:rFonts w:ascii="Consolas" w:eastAsia="Consolas" w:hAnsi="Consolas" w:cs="Consolas"/>
          <w:b/>
          <w:bCs/>
          <w:color w:val="000000" w:themeColor="text1"/>
          <w:sz w:val="18"/>
          <w:szCs w:val="18"/>
        </w:rPr>
        <w:pPrChange w:id="229" w:author="Alon Lanyado" w:date="2023-07-16T06:40:00Z">
          <w:pPr/>
        </w:pPrChange>
      </w:pPr>
      <w:proofErr w:type="spellStart"/>
      <w:ins w:id="230" w:author="Alon Lanyado" w:date="2023-07-16T06:41:00Z">
        <w:r w:rsidRPr="54C1E66E">
          <w:rPr>
            <w:rFonts w:ascii="Consolas" w:eastAsia="Consolas" w:hAnsi="Consolas" w:cs="Consolas"/>
            <w:b/>
            <w:bCs/>
            <w:color w:val="000000" w:themeColor="text1"/>
            <w:sz w:val="18"/>
            <w:szCs w:val="18"/>
          </w:rPr>
          <w:t>AM_API_GetSharedMessages</w:t>
        </w:r>
        <w:proofErr w:type="spellEnd"/>
      </w:ins>
    </w:p>
    <w:p w14:paraId="4ABC1D1E" w14:textId="537C7390" w:rsidR="5BA4BE9D" w:rsidRDefault="5BA4BE9D">
      <w:pPr>
        <w:pStyle w:val="ListParagraph"/>
        <w:keepNext/>
        <w:numPr>
          <w:ilvl w:val="0"/>
          <w:numId w:val="1"/>
        </w:numPr>
        <w:spacing w:before="240" w:after="120"/>
        <w:outlineLvl w:val="3"/>
        <w:rPr>
          <w:ins w:id="231" w:author="Alon Lanyado" w:date="2023-07-16T06:41:00Z"/>
          <w:rFonts w:ascii="Consolas" w:eastAsia="Consolas" w:hAnsi="Consolas" w:cs="Consolas"/>
          <w:b/>
          <w:bCs/>
          <w:color w:val="000000" w:themeColor="text1"/>
          <w:sz w:val="18"/>
          <w:szCs w:val="18"/>
        </w:rPr>
        <w:pPrChange w:id="232" w:author="Alon Lanyado" w:date="2023-07-16T06:41:00Z">
          <w:pPr/>
        </w:pPrChange>
      </w:pPr>
      <w:proofErr w:type="spellStart"/>
      <w:ins w:id="233" w:author="Alon Lanyado" w:date="2023-07-16T06:41:00Z">
        <w:r w:rsidRPr="54C1E66E">
          <w:rPr>
            <w:rFonts w:ascii="Consolas" w:eastAsia="Consolas" w:hAnsi="Consolas" w:cs="Consolas"/>
            <w:b/>
            <w:bCs/>
            <w:color w:val="000000" w:themeColor="text1"/>
            <w:sz w:val="18"/>
            <w:szCs w:val="18"/>
          </w:rPr>
          <w:t>AM_API_GetResponseIndex</w:t>
        </w:r>
        <w:proofErr w:type="spellEnd"/>
      </w:ins>
    </w:p>
    <w:p w14:paraId="4BF4D272" w14:textId="72758CB5" w:rsidR="5BA4BE9D" w:rsidRDefault="5BA4BE9D">
      <w:pPr>
        <w:pStyle w:val="ListParagraph"/>
        <w:keepNext/>
        <w:numPr>
          <w:ilvl w:val="0"/>
          <w:numId w:val="1"/>
        </w:numPr>
        <w:spacing w:before="240" w:after="120"/>
        <w:outlineLvl w:val="3"/>
        <w:rPr>
          <w:ins w:id="234" w:author="Alon Lanyado" w:date="2023-07-16T06:41:00Z"/>
          <w:rFonts w:ascii="Consolas" w:eastAsia="Consolas" w:hAnsi="Consolas" w:cs="Consolas"/>
          <w:b/>
          <w:bCs/>
          <w:color w:val="000000" w:themeColor="text1"/>
          <w:sz w:val="18"/>
          <w:szCs w:val="18"/>
        </w:rPr>
        <w:pPrChange w:id="235" w:author="Alon Lanyado" w:date="2023-07-16T06:41:00Z">
          <w:pPr/>
        </w:pPrChange>
      </w:pPr>
      <w:proofErr w:type="spellStart"/>
      <w:ins w:id="236" w:author="Alon Lanyado" w:date="2023-07-16T06:41:00Z">
        <w:r w:rsidRPr="54C1E66E">
          <w:rPr>
            <w:rFonts w:ascii="Consolas" w:eastAsia="Consolas" w:hAnsi="Consolas" w:cs="Consolas"/>
            <w:b/>
            <w:bCs/>
            <w:color w:val="000000" w:themeColor="text1"/>
            <w:sz w:val="18"/>
            <w:szCs w:val="18"/>
          </w:rPr>
          <w:t>AM_API_GetResponsesRequestId</w:t>
        </w:r>
        <w:proofErr w:type="spellEnd"/>
      </w:ins>
    </w:p>
    <w:p w14:paraId="3BED2D99" w14:textId="7954CEFB" w:rsidR="5BA4BE9D" w:rsidRDefault="5BA4BE9D">
      <w:pPr>
        <w:pStyle w:val="ListParagraph"/>
        <w:keepNext/>
        <w:numPr>
          <w:ilvl w:val="0"/>
          <w:numId w:val="1"/>
        </w:numPr>
        <w:spacing w:before="240" w:after="120"/>
        <w:outlineLvl w:val="3"/>
        <w:rPr>
          <w:ins w:id="237" w:author="Alon Lanyado" w:date="2023-07-16T06:41:00Z"/>
          <w:rFonts w:ascii="Consolas" w:eastAsia="Consolas" w:hAnsi="Consolas" w:cs="Consolas"/>
          <w:b/>
          <w:bCs/>
          <w:color w:val="000000" w:themeColor="text1"/>
          <w:sz w:val="18"/>
          <w:szCs w:val="18"/>
        </w:rPr>
        <w:pPrChange w:id="238" w:author="Alon Lanyado" w:date="2023-07-16T06:41:00Z">
          <w:pPr/>
        </w:pPrChange>
      </w:pPr>
      <w:proofErr w:type="spellStart"/>
      <w:ins w:id="239" w:author="Alon Lanyado" w:date="2023-07-16T06:41:00Z">
        <w:r w:rsidRPr="54C1E66E">
          <w:rPr>
            <w:rFonts w:ascii="Consolas" w:eastAsia="Consolas" w:hAnsi="Consolas" w:cs="Consolas"/>
            <w:b/>
            <w:bCs/>
            <w:color w:val="000000" w:themeColor="text1"/>
            <w:sz w:val="18"/>
            <w:szCs w:val="18"/>
          </w:rPr>
          <w:t>AM_API_GetResponseScoreByType</w:t>
        </w:r>
        <w:proofErr w:type="spellEnd"/>
      </w:ins>
    </w:p>
    <w:p w14:paraId="074C9C84" w14:textId="0796E5E6" w:rsidR="5BA4BE9D" w:rsidRDefault="5BA4BE9D">
      <w:pPr>
        <w:pStyle w:val="ListParagraph"/>
        <w:keepNext/>
        <w:numPr>
          <w:ilvl w:val="0"/>
          <w:numId w:val="1"/>
        </w:numPr>
        <w:spacing w:before="240" w:after="120"/>
        <w:outlineLvl w:val="3"/>
        <w:rPr>
          <w:ins w:id="240" w:author="Alon Lanyado" w:date="2023-07-16T06:42:00Z"/>
          <w:rFonts w:ascii="Consolas" w:eastAsia="Consolas" w:hAnsi="Consolas" w:cs="Consolas"/>
          <w:b/>
          <w:bCs/>
          <w:color w:val="000000" w:themeColor="text1"/>
          <w:sz w:val="18"/>
          <w:szCs w:val="18"/>
        </w:rPr>
        <w:pPrChange w:id="241" w:author="Alon Lanyado" w:date="2023-07-16T06:41:00Z">
          <w:pPr/>
        </w:pPrChange>
      </w:pPr>
      <w:proofErr w:type="spellStart"/>
      <w:ins w:id="242" w:author="Alon Lanyado" w:date="2023-07-16T06:42:00Z">
        <w:r w:rsidRPr="54C1E66E">
          <w:rPr>
            <w:rFonts w:ascii="Consolas" w:eastAsia="Consolas" w:hAnsi="Consolas" w:cs="Consolas"/>
            <w:b/>
            <w:bCs/>
            <w:color w:val="000000" w:themeColor="text1"/>
            <w:sz w:val="18"/>
            <w:szCs w:val="18"/>
          </w:rPr>
          <w:t>AM_API_GetResponseAtIndex</w:t>
        </w:r>
        <w:proofErr w:type="spellEnd"/>
      </w:ins>
    </w:p>
    <w:p w14:paraId="1799519A" w14:textId="22B7EFB0" w:rsidR="5BA4BE9D" w:rsidRDefault="5BA4BE9D">
      <w:pPr>
        <w:pStyle w:val="ListParagraph"/>
        <w:keepNext/>
        <w:numPr>
          <w:ilvl w:val="0"/>
          <w:numId w:val="1"/>
        </w:numPr>
        <w:spacing w:before="240" w:after="120"/>
        <w:outlineLvl w:val="3"/>
        <w:rPr>
          <w:ins w:id="243" w:author="Alon Lanyado" w:date="2023-07-16T06:42:00Z"/>
          <w:rFonts w:ascii="Consolas" w:eastAsia="Consolas" w:hAnsi="Consolas" w:cs="Consolas"/>
          <w:b/>
          <w:bCs/>
          <w:color w:val="000000" w:themeColor="text1"/>
          <w:sz w:val="18"/>
          <w:szCs w:val="18"/>
        </w:rPr>
        <w:pPrChange w:id="244" w:author="Alon Lanyado" w:date="2023-07-16T06:42:00Z">
          <w:pPr/>
        </w:pPrChange>
      </w:pPr>
      <w:proofErr w:type="spellStart"/>
      <w:ins w:id="245" w:author="Alon Lanyado" w:date="2023-07-16T06:42:00Z">
        <w:r w:rsidRPr="54C1E66E">
          <w:rPr>
            <w:rFonts w:ascii="Consolas" w:eastAsia="Consolas" w:hAnsi="Consolas" w:cs="Consolas"/>
            <w:b/>
            <w:bCs/>
            <w:color w:val="000000" w:themeColor="text1"/>
            <w:sz w:val="18"/>
            <w:szCs w:val="18"/>
          </w:rPr>
          <w:t>AM_API_GetResponseScoresNum</w:t>
        </w:r>
        <w:proofErr w:type="spellEnd"/>
      </w:ins>
    </w:p>
    <w:p w14:paraId="218E35BB" w14:textId="547CD009" w:rsidR="5BA4BE9D" w:rsidRDefault="5BA4BE9D">
      <w:pPr>
        <w:pStyle w:val="ListParagraph"/>
        <w:keepNext/>
        <w:numPr>
          <w:ilvl w:val="0"/>
          <w:numId w:val="1"/>
        </w:numPr>
        <w:spacing w:before="240" w:after="120"/>
        <w:outlineLvl w:val="3"/>
        <w:rPr>
          <w:ins w:id="246" w:author="Alon Lanyado" w:date="2023-07-16T06:42:00Z"/>
          <w:rFonts w:ascii="Consolas" w:eastAsia="Consolas" w:hAnsi="Consolas" w:cs="Consolas"/>
          <w:b/>
          <w:bCs/>
          <w:color w:val="000000" w:themeColor="text1"/>
          <w:sz w:val="18"/>
          <w:szCs w:val="18"/>
        </w:rPr>
        <w:pPrChange w:id="247" w:author="Alon Lanyado" w:date="2023-07-16T06:42:00Z">
          <w:pPr/>
        </w:pPrChange>
      </w:pPr>
      <w:proofErr w:type="spellStart"/>
      <w:ins w:id="248" w:author="Alon Lanyado" w:date="2023-07-16T06:42:00Z">
        <w:r w:rsidRPr="54C1E66E">
          <w:rPr>
            <w:rFonts w:ascii="Consolas" w:eastAsia="Consolas" w:hAnsi="Consolas" w:cs="Consolas"/>
            <w:b/>
            <w:bCs/>
            <w:color w:val="000000" w:themeColor="text1"/>
            <w:sz w:val="18"/>
            <w:szCs w:val="18"/>
          </w:rPr>
          <w:t>AM_API_GetResponseScoreByIndex</w:t>
        </w:r>
        <w:proofErr w:type="spellEnd"/>
      </w:ins>
    </w:p>
    <w:p w14:paraId="668752EF" w14:textId="354AD646" w:rsidR="5BA4BE9D" w:rsidRDefault="5BA4BE9D">
      <w:pPr>
        <w:pStyle w:val="ListParagraph"/>
        <w:keepNext/>
        <w:numPr>
          <w:ilvl w:val="0"/>
          <w:numId w:val="1"/>
        </w:numPr>
        <w:spacing w:before="240" w:after="120"/>
        <w:outlineLvl w:val="3"/>
        <w:rPr>
          <w:ins w:id="249" w:author="Alon Lanyado" w:date="2023-07-16T06:42:00Z"/>
          <w:rFonts w:ascii="Consolas" w:eastAsia="Consolas" w:hAnsi="Consolas" w:cs="Consolas"/>
          <w:b/>
          <w:bCs/>
          <w:color w:val="000000" w:themeColor="text1"/>
          <w:sz w:val="18"/>
          <w:szCs w:val="18"/>
        </w:rPr>
        <w:pPrChange w:id="250" w:author="Alon Lanyado" w:date="2023-07-16T06:42:00Z">
          <w:pPr/>
        </w:pPrChange>
      </w:pPr>
      <w:proofErr w:type="spellStart"/>
      <w:ins w:id="251" w:author="Alon Lanyado" w:date="2023-07-16T06:42:00Z">
        <w:r w:rsidRPr="54C1E66E">
          <w:rPr>
            <w:rFonts w:ascii="Consolas" w:eastAsia="Consolas" w:hAnsi="Consolas" w:cs="Consolas"/>
            <w:b/>
            <w:bCs/>
            <w:color w:val="000000" w:themeColor="text1"/>
            <w:sz w:val="18"/>
            <w:szCs w:val="18"/>
          </w:rPr>
          <w:t>AM_API_GetResponseMessages</w:t>
        </w:r>
        <w:proofErr w:type="spellEnd"/>
      </w:ins>
    </w:p>
    <w:p w14:paraId="6D42078D" w14:textId="24445439" w:rsidR="5BA4BE9D" w:rsidRDefault="5BA4BE9D">
      <w:pPr>
        <w:pStyle w:val="ListParagraph"/>
        <w:keepNext/>
        <w:numPr>
          <w:ilvl w:val="0"/>
          <w:numId w:val="1"/>
        </w:numPr>
        <w:spacing w:before="240" w:after="120"/>
        <w:outlineLvl w:val="3"/>
        <w:rPr>
          <w:ins w:id="252" w:author="Alon Lanyado" w:date="2023-07-16T06:42:00Z"/>
          <w:rFonts w:ascii="Consolas" w:eastAsia="Consolas" w:hAnsi="Consolas" w:cs="Consolas"/>
          <w:b/>
          <w:bCs/>
          <w:color w:val="000000" w:themeColor="text1"/>
          <w:sz w:val="18"/>
          <w:szCs w:val="18"/>
        </w:rPr>
        <w:pPrChange w:id="253" w:author="Alon Lanyado" w:date="2023-07-16T06:42:00Z">
          <w:pPr/>
        </w:pPrChange>
      </w:pPr>
      <w:proofErr w:type="spellStart"/>
      <w:ins w:id="254" w:author="Alon Lanyado" w:date="2023-07-16T06:42:00Z">
        <w:r w:rsidRPr="54C1E66E">
          <w:rPr>
            <w:rFonts w:ascii="Consolas" w:eastAsia="Consolas" w:hAnsi="Consolas" w:cs="Consolas"/>
            <w:b/>
            <w:bCs/>
            <w:color w:val="000000" w:themeColor="text1"/>
            <w:sz w:val="18"/>
            <w:szCs w:val="18"/>
          </w:rPr>
          <w:t>AM_API_GetScoreMessages</w:t>
        </w:r>
        <w:proofErr w:type="spellEnd"/>
      </w:ins>
    </w:p>
    <w:p w14:paraId="34ED4FE8" w14:textId="3849C47F" w:rsidR="5BA4BE9D" w:rsidRDefault="5BA4BE9D">
      <w:pPr>
        <w:pStyle w:val="ListParagraph"/>
        <w:keepNext/>
        <w:numPr>
          <w:ilvl w:val="0"/>
          <w:numId w:val="1"/>
        </w:numPr>
        <w:spacing w:before="240" w:after="120"/>
        <w:outlineLvl w:val="3"/>
        <w:rPr>
          <w:ins w:id="255" w:author="Alon Lanyado" w:date="2023-07-16T06:42:00Z"/>
          <w:rFonts w:ascii="Consolas" w:eastAsia="Consolas" w:hAnsi="Consolas" w:cs="Consolas"/>
          <w:b/>
          <w:bCs/>
          <w:color w:val="000000" w:themeColor="text1"/>
          <w:sz w:val="18"/>
          <w:szCs w:val="18"/>
        </w:rPr>
        <w:pPrChange w:id="256" w:author="Alon Lanyado" w:date="2023-07-16T06:42:00Z">
          <w:pPr/>
        </w:pPrChange>
      </w:pPr>
      <w:proofErr w:type="spellStart"/>
      <w:ins w:id="257" w:author="Alon Lanyado" w:date="2023-07-16T06:42:00Z">
        <w:r w:rsidRPr="54C1E66E">
          <w:rPr>
            <w:rFonts w:ascii="Consolas" w:eastAsia="Consolas" w:hAnsi="Consolas" w:cs="Consolas"/>
            <w:b/>
            <w:bCs/>
            <w:color w:val="000000" w:themeColor="text1"/>
            <w:sz w:val="18"/>
            <w:szCs w:val="18"/>
          </w:rPr>
          <w:t>AM_API_GetResponsePoint</w:t>
        </w:r>
        <w:proofErr w:type="spellEnd"/>
      </w:ins>
    </w:p>
    <w:p w14:paraId="5580E433" w14:textId="7AE9A120" w:rsidR="5BA4BE9D" w:rsidRDefault="5BA4BE9D">
      <w:pPr>
        <w:pStyle w:val="ListParagraph"/>
        <w:keepNext/>
        <w:numPr>
          <w:ilvl w:val="0"/>
          <w:numId w:val="1"/>
        </w:numPr>
        <w:spacing w:before="240" w:after="120"/>
        <w:outlineLvl w:val="3"/>
        <w:rPr>
          <w:ins w:id="258" w:author="Alon Lanyado" w:date="2023-07-16T06:42:00Z"/>
          <w:rFonts w:ascii="Consolas" w:eastAsia="Consolas" w:hAnsi="Consolas" w:cs="Consolas"/>
          <w:b/>
          <w:bCs/>
          <w:color w:val="000000" w:themeColor="text1"/>
          <w:sz w:val="18"/>
          <w:szCs w:val="18"/>
        </w:rPr>
        <w:pPrChange w:id="259" w:author="Alon Lanyado" w:date="2023-07-16T06:42:00Z">
          <w:pPr/>
        </w:pPrChange>
      </w:pPr>
      <w:proofErr w:type="spellStart"/>
      <w:ins w:id="260" w:author="Alon Lanyado" w:date="2023-07-16T06:42:00Z">
        <w:r w:rsidRPr="54C1E66E">
          <w:rPr>
            <w:rFonts w:ascii="Consolas" w:eastAsia="Consolas" w:hAnsi="Consolas" w:cs="Consolas"/>
            <w:b/>
            <w:bCs/>
            <w:color w:val="000000" w:themeColor="text1"/>
            <w:sz w:val="18"/>
            <w:szCs w:val="18"/>
          </w:rPr>
          <w:t>AM_API_GetName</w:t>
        </w:r>
        <w:proofErr w:type="spellEnd"/>
      </w:ins>
    </w:p>
    <w:p w14:paraId="2880DC33" w14:textId="46362F67" w:rsidR="5BA4BE9D" w:rsidRDefault="5BA4BE9D">
      <w:pPr>
        <w:pStyle w:val="ListParagraph"/>
        <w:keepNext/>
        <w:numPr>
          <w:ilvl w:val="0"/>
          <w:numId w:val="1"/>
        </w:numPr>
        <w:spacing w:before="240" w:after="120"/>
        <w:outlineLvl w:val="3"/>
        <w:rPr>
          <w:ins w:id="261" w:author="Alon Lanyado" w:date="2023-07-16T06:42:00Z"/>
          <w:rFonts w:ascii="Consolas" w:eastAsia="Consolas" w:hAnsi="Consolas" w:cs="Consolas"/>
          <w:b/>
          <w:bCs/>
          <w:color w:val="000000" w:themeColor="text1"/>
          <w:sz w:val="18"/>
          <w:szCs w:val="18"/>
        </w:rPr>
        <w:pPrChange w:id="262" w:author="Alon Lanyado" w:date="2023-07-16T06:42:00Z">
          <w:pPr/>
        </w:pPrChange>
      </w:pPr>
      <w:proofErr w:type="spellStart"/>
      <w:ins w:id="263" w:author="Alon Lanyado" w:date="2023-07-16T06:42:00Z">
        <w:r w:rsidRPr="54C1E66E">
          <w:rPr>
            <w:rFonts w:ascii="Consolas" w:eastAsia="Consolas" w:hAnsi="Consolas" w:cs="Consolas"/>
            <w:b/>
            <w:bCs/>
            <w:color w:val="000000" w:themeColor="text1"/>
            <w:sz w:val="18"/>
            <w:szCs w:val="18"/>
          </w:rPr>
          <w:t>AM_API_DisposeRequest</w:t>
        </w:r>
        <w:proofErr w:type="spellEnd"/>
      </w:ins>
    </w:p>
    <w:p w14:paraId="0A8B2D2B" w14:textId="24F3DA7C" w:rsidR="5BA4BE9D" w:rsidRDefault="5BA4BE9D">
      <w:pPr>
        <w:pStyle w:val="ListParagraph"/>
        <w:keepNext/>
        <w:numPr>
          <w:ilvl w:val="0"/>
          <w:numId w:val="1"/>
        </w:numPr>
        <w:spacing w:before="240" w:after="120"/>
        <w:outlineLvl w:val="3"/>
        <w:rPr>
          <w:rFonts w:ascii="Consolas" w:eastAsia="Consolas" w:hAnsi="Consolas" w:cs="Consolas"/>
          <w:b/>
          <w:bCs/>
          <w:color w:val="000000" w:themeColor="text1"/>
          <w:sz w:val="18"/>
          <w:szCs w:val="18"/>
        </w:rPr>
        <w:pPrChange w:id="264" w:author="Alon Lanyado" w:date="2023-07-16T06:42:00Z">
          <w:pPr/>
        </w:pPrChange>
      </w:pPr>
      <w:proofErr w:type="spellStart"/>
      <w:ins w:id="265" w:author="Alon Lanyado" w:date="2023-07-16T06:43:00Z">
        <w:r w:rsidRPr="54C1E66E">
          <w:rPr>
            <w:rFonts w:ascii="Consolas" w:eastAsia="Consolas" w:hAnsi="Consolas" w:cs="Consolas"/>
            <w:b/>
            <w:bCs/>
            <w:color w:val="000000" w:themeColor="text1"/>
            <w:sz w:val="18"/>
            <w:szCs w:val="18"/>
          </w:rPr>
          <w:t>AM_API_DisposeResponses</w:t>
        </w:r>
      </w:ins>
      <w:proofErr w:type="spellEnd"/>
    </w:p>
    <w:p w14:paraId="521839C3" w14:textId="2CB6C7D5" w:rsidR="00DD46D5" w:rsidRPr="0003690E" w:rsidRDefault="00DD46D5" w:rsidP="54C1E66E">
      <w:pPr>
        <w:keepNext/>
        <w:spacing w:before="240" w:after="120"/>
        <w:outlineLvl w:val="3"/>
        <w:rPr>
          <w:del w:id="266" w:author="Alon Lanyado" w:date="2023-07-16T06:33:00Z"/>
          <w:rFonts w:cs="Miriam"/>
          <w:b/>
          <w:bCs/>
          <w:i/>
          <w:iCs/>
          <w:lang w:bidi="he-IL"/>
        </w:rPr>
      </w:pPr>
    </w:p>
    <w:p w14:paraId="066CD279" w14:textId="77777777" w:rsidR="00DD46D5" w:rsidRDefault="00DD46D5" w:rsidP="00DD46D5"/>
    <w:p w14:paraId="17D31D43" w14:textId="77777777" w:rsidR="00DD46D5" w:rsidRPr="00B12F60" w:rsidRDefault="00DD46D5" w:rsidP="00DD46D5">
      <w:pPr>
        <w:pStyle w:val="Heading2"/>
      </w:pPr>
      <w:bookmarkStart w:id="267" w:name="_Toc137627678"/>
      <w:r>
        <w:t>Communications and Hardware Interface</w:t>
      </w:r>
      <w:bookmarkEnd w:id="267"/>
    </w:p>
    <w:p w14:paraId="19165AC0"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No communications or hardware interfaces exist within the context of the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Library/DLL</w:t>
      </w:r>
      <w:r>
        <w:rPr>
          <w:rFonts w:cs="Arial"/>
          <w:sz w:val="22"/>
          <w:szCs w:val="22"/>
          <w:lang w:eastAsia="he-IL" w:bidi="he-IL"/>
        </w:rPr>
        <w:t>/SO</w:t>
      </w:r>
      <w:r w:rsidRPr="005E4A21">
        <w:rPr>
          <w:rFonts w:cs="Arial"/>
          <w:sz w:val="22"/>
          <w:szCs w:val="22"/>
          <w:lang w:eastAsia="he-IL" w:bidi="he-IL"/>
        </w:rPr>
        <w:t>.</w:t>
      </w:r>
    </w:p>
    <w:p w14:paraId="09A42F33" w14:textId="77777777" w:rsidR="00DD46D5" w:rsidRDefault="00DD46D5" w:rsidP="00DD46D5">
      <w:pPr>
        <w:spacing w:before="120" w:after="120"/>
        <w:jc w:val="both"/>
      </w:pPr>
    </w:p>
    <w:p w14:paraId="7AB37AE2" w14:textId="77777777" w:rsidR="00DD46D5" w:rsidRPr="00B12F60" w:rsidRDefault="00DD46D5" w:rsidP="00DD46D5">
      <w:pPr>
        <w:pStyle w:val="Heading2"/>
      </w:pPr>
      <w:bookmarkStart w:id="268" w:name="_Toc137627679"/>
      <w:r>
        <w:t>External Interface</w:t>
      </w:r>
      <w:bookmarkEnd w:id="268"/>
    </w:p>
    <w:p w14:paraId="527E3B9E" w14:textId="77777777" w:rsidR="00DD46D5" w:rsidRPr="005E4A21" w:rsidRDefault="00DD46D5" w:rsidP="00DD46D5">
      <w:pPr>
        <w:tabs>
          <w:tab w:val="right" w:pos="1134"/>
        </w:tabs>
        <w:spacing w:line="276" w:lineRule="auto"/>
        <w:rPr>
          <w:rFonts w:cs="Arial"/>
          <w:sz w:val="22"/>
          <w:szCs w:val="22"/>
          <w:lang w:eastAsia="he-IL" w:bidi="he-IL"/>
        </w:rPr>
      </w:pPr>
      <w:bookmarkStart w:id="269" w:name="_Toc93153505"/>
      <w:r w:rsidRPr="005E4A21">
        <w:rPr>
          <w:rFonts w:cs="Arial"/>
          <w:sz w:val="22"/>
          <w:szCs w:val="22"/>
          <w:lang w:eastAsia="he-IL" w:bidi="he-IL"/>
        </w:rPr>
        <w:t xml:space="preserve">The </w:t>
      </w:r>
      <w:proofErr w:type="spellStart"/>
      <w:r w:rsidRPr="005E4A21">
        <w:rPr>
          <w:rFonts w:cs="Arial"/>
          <w:sz w:val="22"/>
          <w:szCs w:val="22"/>
          <w:lang w:eastAsia="he-IL" w:bidi="he-IL"/>
        </w:rPr>
        <w:t>MedialInfraAlgoMarker</w:t>
      </w:r>
      <w:proofErr w:type="spellEnd"/>
      <w:r w:rsidRPr="005E4A21">
        <w:rPr>
          <w:rFonts w:cs="Arial"/>
          <w:sz w:val="22"/>
          <w:szCs w:val="22"/>
          <w:lang w:eastAsia="he-IL" w:bidi="he-IL"/>
        </w:rPr>
        <w:t xml:space="preserve"> uses several large external algorithmic libraries, main ones are </w:t>
      </w:r>
      <w:proofErr w:type="spellStart"/>
      <w:r w:rsidRPr="005E4A21">
        <w:rPr>
          <w:rFonts w:cs="Arial"/>
          <w:sz w:val="22"/>
          <w:szCs w:val="22"/>
          <w:lang w:eastAsia="he-IL" w:bidi="he-IL"/>
        </w:rPr>
        <w:t>MedInfra</w:t>
      </w:r>
      <w:proofErr w:type="spellEnd"/>
      <w:r w:rsidRPr="005E4A21">
        <w:rPr>
          <w:rFonts w:cs="Arial"/>
          <w:sz w:val="22"/>
          <w:szCs w:val="22"/>
          <w:lang w:eastAsia="he-IL" w:bidi="he-IL"/>
        </w:rPr>
        <w:t xml:space="preserve">, </w:t>
      </w:r>
      <w:proofErr w:type="spellStart"/>
      <w:r w:rsidRPr="005E4A21">
        <w:rPr>
          <w:rFonts w:cs="Arial"/>
          <w:sz w:val="22"/>
          <w:szCs w:val="22"/>
          <w:lang w:eastAsia="he-IL" w:bidi="he-IL"/>
        </w:rPr>
        <w:t>MedAlgo</w:t>
      </w:r>
      <w:proofErr w:type="spellEnd"/>
      <w:r w:rsidRPr="005E4A21">
        <w:rPr>
          <w:rFonts w:cs="Arial"/>
          <w:sz w:val="22"/>
          <w:szCs w:val="22"/>
          <w:lang w:eastAsia="he-IL" w:bidi="he-IL"/>
        </w:rPr>
        <w:t xml:space="preserve"> and </w:t>
      </w:r>
      <w:proofErr w:type="spellStart"/>
      <w:r w:rsidRPr="005E4A21">
        <w:rPr>
          <w:rFonts w:cs="Arial"/>
          <w:sz w:val="22"/>
          <w:szCs w:val="22"/>
          <w:lang w:eastAsia="he-IL" w:bidi="he-IL"/>
        </w:rPr>
        <w:t>MedProcessTools</w:t>
      </w:r>
      <w:proofErr w:type="spellEnd"/>
      <w:r w:rsidRPr="005E4A21">
        <w:rPr>
          <w:rFonts w:cs="Arial"/>
          <w:sz w:val="22"/>
          <w:szCs w:val="22"/>
          <w:lang w:eastAsia="he-IL" w:bidi="he-IL"/>
        </w:rPr>
        <w:t>. The scope of working with these libraries and interfaces to them is (way) beyond the scope of this document.</w:t>
      </w:r>
      <w:bookmarkEnd w:id="269"/>
    </w:p>
    <w:p w14:paraId="4FC1FEA1" w14:textId="77777777" w:rsidR="00DD46D5" w:rsidRDefault="00DD46D5" w:rsidP="00DD46D5">
      <w:pPr>
        <w:pStyle w:val="Heading1"/>
        <w:numPr>
          <w:ilvl w:val="0"/>
          <w:numId w:val="7"/>
        </w:numPr>
      </w:pPr>
      <w:bookmarkStart w:id="270" w:name="_Toc137627680"/>
      <w:r>
        <w:t>Appendices</w:t>
      </w:r>
      <w:bookmarkEnd w:id="270"/>
    </w:p>
    <w:p w14:paraId="60524559"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The following appendices are defined:</w:t>
      </w:r>
    </w:p>
    <w:p w14:paraId="4F3B3F86" w14:textId="77777777" w:rsidR="00DD46D5" w:rsidRPr="00D71F54" w:rsidRDefault="00DD46D5" w:rsidP="00DD46D5">
      <w:pPr>
        <w:numPr>
          <w:ilvl w:val="0"/>
          <w:numId w:val="5"/>
        </w:numPr>
        <w:tabs>
          <w:tab w:val="clear" w:pos="360"/>
          <w:tab w:val="num" w:pos="709"/>
        </w:tabs>
        <w:spacing w:before="120"/>
        <w:ind w:left="709"/>
        <w:rPr>
          <w:sz w:val="22"/>
          <w:szCs w:val="22"/>
        </w:rPr>
      </w:pPr>
      <w:r w:rsidRPr="00D71F54">
        <w:rPr>
          <w:sz w:val="22"/>
          <w:szCs w:val="22"/>
        </w:rPr>
        <w:t xml:space="preserve">Requirements traceability from the SRS </w:t>
      </w:r>
    </w:p>
    <w:p w14:paraId="2F00C981" w14:textId="77777777" w:rsidR="00DD46D5" w:rsidRPr="00D71F54" w:rsidRDefault="00DD46D5" w:rsidP="00DD46D5">
      <w:pPr>
        <w:numPr>
          <w:ilvl w:val="0"/>
          <w:numId w:val="5"/>
        </w:numPr>
        <w:tabs>
          <w:tab w:val="clear" w:pos="360"/>
          <w:tab w:val="num" w:pos="709"/>
        </w:tabs>
        <w:spacing w:before="120"/>
        <w:ind w:left="709"/>
        <w:rPr>
          <w:sz w:val="22"/>
          <w:szCs w:val="22"/>
        </w:rPr>
      </w:pPr>
      <w:r w:rsidRPr="00D71F54">
        <w:rPr>
          <w:sz w:val="22"/>
          <w:szCs w:val="22"/>
        </w:rPr>
        <w:t>Additional information</w:t>
      </w:r>
    </w:p>
    <w:p w14:paraId="4C3F1AD3" w14:textId="77777777" w:rsidR="00DD46D5" w:rsidRPr="007F7FB1" w:rsidRDefault="00DD46D5" w:rsidP="00DD46D5">
      <w:pPr>
        <w:pStyle w:val="ListParagraph"/>
        <w:keepNext/>
        <w:numPr>
          <w:ilvl w:val="0"/>
          <w:numId w:val="2"/>
        </w:numPr>
        <w:spacing w:before="360" w:after="120"/>
        <w:jc w:val="both"/>
        <w:outlineLvl w:val="1"/>
        <w:rPr>
          <w:rFonts w:ascii="Cambria" w:hAnsi="Cambria"/>
          <w:b/>
          <w:bCs/>
          <w:vanish/>
          <w:color w:val="4F81BD"/>
          <w:sz w:val="26"/>
          <w:szCs w:val="26"/>
        </w:rPr>
      </w:pPr>
    </w:p>
    <w:p w14:paraId="2BF4FD00" w14:textId="77777777" w:rsidR="00DD46D5" w:rsidRPr="00A5702D" w:rsidRDefault="00DD46D5" w:rsidP="00DD46D5">
      <w:pPr>
        <w:pStyle w:val="Heading2"/>
      </w:pPr>
      <w:bookmarkStart w:id="271" w:name="_Toc137627681"/>
      <w:commentRangeStart w:id="272"/>
      <w:commentRangeStart w:id="273"/>
      <w:r w:rsidRPr="00A5702D">
        <w:t>Requirements Traceability from the SRS</w:t>
      </w:r>
      <w:bookmarkEnd w:id="271"/>
      <w:commentRangeEnd w:id="272"/>
      <w:r w:rsidR="00E92908">
        <w:rPr>
          <w:rStyle w:val="CommentReference"/>
          <w:rFonts w:ascii="Times New Roman" w:hAnsi="Times New Roman"/>
          <w:b w:val="0"/>
          <w:bCs w:val="0"/>
          <w:color w:val="auto"/>
          <w:kern w:val="0"/>
          <w:lang w:eastAsia="en-US" w:bidi="ar-SA"/>
        </w:rPr>
        <w:commentReference w:id="272"/>
      </w:r>
      <w:commentRangeEnd w:id="273"/>
      <w:r w:rsidR="00556871">
        <w:rPr>
          <w:rStyle w:val="CommentReference"/>
          <w:rFonts w:ascii="Times New Roman" w:hAnsi="Times New Roman"/>
          <w:b w:val="0"/>
          <w:bCs w:val="0"/>
          <w:color w:val="auto"/>
          <w:kern w:val="0"/>
          <w:lang w:eastAsia="en-US" w:bidi="ar-SA"/>
        </w:rPr>
        <w:commentReference w:id="273"/>
      </w:r>
    </w:p>
    <w:p w14:paraId="709AB580" w14:textId="77777777" w:rsidR="00DD46D5" w:rsidRPr="005E4A21" w:rsidRDefault="00DD46D5" w:rsidP="00DD46D5">
      <w:pPr>
        <w:tabs>
          <w:tab w:val="right" w:pos="1134"/>
        </w:tabs>
        <w:spacing w:line="276" w:lineRule="auto"/>
        <w:rPr>
          <w:rFonts w:cs="Arial"/>
          <w:sz w:val="22"/>
          <w:szCs w:val="22"/>
          <w:lang w:eastAsia="he-IL" w:bidi="he-IL"/>
        </w:rPr>
      </w:pPr>
      <w:bookmarkStart w:id="274" w:name="_Hlk517088867"/>
      <w:r w:rsidRPr="00E667CB">
        <w:rPr>
          <w:rFonts w:cs="Arial"/>
          <w:sz w:val="22"/>
          <w:szCs w:val="22"/>
          <w:highlight w:val="yellow"/>
          <w:lang w:eastAsia="he-IL" w:bidi="he-IL"/>
          <w:rPrChange w:id="275" w:author="Liat Talias" w:date="2023-08-06T10:47:00Z">
            <w:rPr>
              <w:rFonts w:cs="Arial"/>
              <w:sz w:val="22"/>
              <w:szCs w:val="22"/>
              <w:lang w:eastAsia="he-IL" w:bidi="he-IL"/>
            </w:rPr>
          </w:rPrChange>
        </w:rPr>
        <w:t>The following traceability matrix, shown in the following table, traces the software requirements, as specified in the AlgoAnalyzer SRS document</w:t>
      </w:r>
      <w:r w:rsidRPr="005E4A21">
        <w:rPr>
          <w:rFonts w:cs="Arial"/>
          <w:sz w:val="22"/>
          <w:szCs w:val="22"/>
          <w:lang w:eastAsia="he-IL" w:bidi="he-IL"/>
        </w:rPr>
        <w:t xml:space="preserve"> (</w:t>
      </w:r>
      <w:r>
        <w:rPr>
          <w:rFonts w:cs="Arial"/>
          <w:sz w:val="22"/>
          <w:szCs w:val="22"/>
          <w:lang w:eastAsia="he-IL" w:bidi="he-IL"/>
        </w:rPr>
        <w:t xml:space="preserve">see para. </w:t>
      </w:r>
      <w:r>
        <w:rPr>
          <w:rFonts w:cs="Arial"/>
          <w:sz w:val="22"/>
          <w:szCs w:val="22"/>
          <w:lang w:eastAsia="he-IL" w:bidi="he-IL"/>
        </w:rPr>
        <w:fldChar w:fldCharType="begin"/>
      </w:r>
      <w:r>
        <w:rPr>
          <w:rFonts w:cs="Arial"/>
          <w:sz w:val="22"/>
          <w:szCs w:val="22"/>
          <w:lang w:eastAsia="he-IL" w:bidi="he-IL"/>
        </w:rPr>
        <w:instrText xml:space="preserve"> REF _Ref464648061 \r \h </w:instrText>
      </w:r>
      <w:r>
        <w:rPr>
          <w:rFonts w:cs="Arial"/>
          <w:sz w:val="22"/>
          <w:szCs w:val="22"/>
          <w:lang w:eastAsia="he-IL" w:bidi="he-IL"/>
        </w:rPr>
      </w:r>
      <w:r>
        <w:rPr>
          <w:rFonts w:cs="Arial"/>
          <w:sz w:val="22"/>
          <w:szCs w:val="22"/>
          <w:lang w:eastAsia="he-IL" w:bidi="he-IL"/>
        </w:rPr>
        <w:fldChar w:fldCharType="separate"/>
      </w:r>
      <w:r>
        <w:rPr>
          <w:rFonts w:cs="Arial"/>
          <w:sz w:val="22"/>
          <w:szCs w:val="22"/>
          <w:cs/>
          <w:lang w:eastAsia="he-IL" w:bidi="he-IL"/>
        </w:rPr>
        <w:t>‎</w:t>
      </w:r>
      <w:r>
        <w:rPr>
          <w:rFonts w:cs="Arial"/>
          <w:sz w:val="22"/>
          <w:szCs w:val="22"/>
          <w:lang w:eastAsia="he-IL" w:bidi="he-IL"/>
        </w:rPr>
        <w:t>1.5.3</w:t>
      </w:r>
      <w:r>
        <w:rPr>
          <w:rFonts w:cs="Arial"/>
          <w:sz w:val="22"/>
          <w:szCs w:val="22"/>
          <w:lang w:eastAsia="he-IL" w:bidi="he-IL"/>
        </w:rPr>
        <w:fldChar w:fldCharType="end"/>
      </w:r>
      <w:r>
        <w:rPr>
          <w:rFonts w:cs="Arial"/>
          <w:sz w:val="22"/>
          <w:szCs w:val="22"/>
          <w:lang w:eastAsia="he-IL" w:bidi="he-IL"/>
        </w:rPr>
        <w:t xml:space="preserve"> ref. </w:t>
      </w:r>
      <w:r>
        <w:rPr>
          <w:rFonts w:cs="Arial"/>
          <w:sz w:val="22"/>
          <w:szCs w:val="22"/>
          <w:lang w:eastAsia="he-IL" w:bidi="he-IL"/>
        </w:rPr>
        <w:fldChar w:fldCharType="begin"/>
      </w:r>
      <w:r>
        <w:rPr>
          <w:rFonts w:cs="Arial"/>
          <w:sz w:val="22"/>
          <w:szCs w:val="22"/>
          <w:lang w:eastAsia="he-IL" w:bidi="he-IL"/>
        </w:rPr>
        <w:instrText xml:space="preserve"> REF _Ref469424661 \r \h </w:instrText>
      </w:r>
      <w:r>
        <w:rPr>
          <w:rFonts w:cs="Arial"/>
          <w:sz w:val="22"/>
          <w:szCs w:val="22"/>
          <w:lang w:eastAsia="he-IL" w:bidi="he-IL"/>
        </w:rPr>
      </w:r>
      <w:r>
        <w:rPr>
          <w:rFonts w:cs="Arial"/>
          <w:sz w:val="22"/>
          <w:szCs w:val="22"/>
          <w:lang w:eastAsia="he-IL" w:bidi="he-IL"/>
        </w:rPr>
        <w:fldChar w:fldCharType="separate"/>
      </w:r>
      <w:r>
        <w:rPr>
          <w:rFonts w:cs="Arial"/>
          <w:sz w:val="22"/>
          <w:szCs w:val="22"/>
          <w:cs/>
          <w:lang w:eastAsia="he-IL" w:bidi="he-IL"/>
        </w:rPr>
        <w:t>‎</w:t>
      </w:r>
      <w:r>
        <w:rPr>
          <w:rFonts w:cs="Arial"/>
          <w:sz w:val="22"/>
          <w:szCs w:val="22"/>
          <w:lang w:eastAsia="he-IL" w:bidi="he-IL"/>
        </w:rPr>
        <w:t>1</w:t>
      </w:r>
      <w:r>
        <w:rPr>
          <w:rFonts w:cs="Arial"/>
          <w:sz w:val="22"/>
          <w:szCs w:val="22"/>
          <w:lang w:eastAsia="he-IL" w:bidi="he-IL"/>
        </w:rPr>
        <w:fldChar w:fldCharType="end"/>
      </w:r>
      <w:r w:rsidRPr="005E4A21">
        <w:rPr>
          <w:rFonts w:cs="Arial"/>
          <w:sz w:val="22"/>
          <w:szCs w:val="22"/>
          <w:lang w:eastAsia="he-IL" w:bidi="he-IL"/>
        </w:rPr>
        <w:t>), to the units in this SDD.</w:t>
      </w:r>
    </w:p>
    <w:tbl>
      <w:tblPr>
        <w:tblW w:w="976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000" w:firstRow="0" w:lastRow="0" w:firstColumn="0" w:lastColumn="0" w:noHBand="0" w:noVBand="0"/>
      </w:tblPr>
      <w:tblGrid>
        <w:gridCol w:w="1597"/>
        <w:gridCol w:w="3780"/>
        <w:gridCol w:w="1350"/>
        <w:gridCol w:w="3036"/>
      </w:tblGrid>
      <w:tr w:rsidR="00DD46D5" w:rsidRPr="0087386C" w14:paraId="60061E97" w14:textId="77777777" w:rsidTr="00DD46D5">
        <w:trPr>
          <w:tblHeader/>
        </w:trPr>
        <w:tc>
          <w:tcPr>
            <w:tcW w:w="1597" w:type="dxa"/>
            <w:shd w:val="clear" w:color="auto" w:fill="C0C0C0"/>
          </w:tcPr>
          <w:p w14:paraId="7A31DACB" w14:textId="77777777" w:rsidR="00DD46D5" w:rsidRPr="0087386C" w:rsidRDefault="00DD46D5" w:rsidP="00DD46D5">
            <w:pPr>
              <w:spacing w:line="276" w:lineRule="auto"/>
              <w:jc w:val="center"/>
              <w:rPr>
                <w:rFonts w:asciiTheme="majorBidi" w:hAnsiTheme="majorBidi" w:cstheme="majorBidi"/>
                <w:b/>
                <w:bCs/>
                <w:color w:val="000000" w:themeColor="text1"/>
              </w:rPr>
            </w:pPr>
            <w:bookmarkStart w:id="276" w:name="_Hlk517088874"/>
            <w:bookmarkEnd w:id="274"/>
            <w:r w:rsidRPr="0087386C">
              <w:rPr>
                <w:rFonts w:asciiTheme="majorBidi" w:hAnsiTheme="majorBidi" w:cstheme="majorBidi"/>
                <w:b/>
                <w:bCs/>
                <w:color w:val="000000" w:themeColor="text1"/>
              </w:rPr>
              <w:t>SRS Req. #</w:t>
            </w:r>
          </w:p>
        </w:tc>
        <w:tc>
          <w:tcPr>
            <w:tcW w:w="3780" w:type="dxa"/>
            <w:shd w:val="clear" w:color="auto" w:fill="C0C0C0"/>
          </w:tcPr>
          <w:p w14:paraId="65A3A224" w14:textId="77777777" w:rsidR="00DD46D5" w:rsidRPr="0087386C" w:rsidRDefault="00DD46D5" w:rsidP="00DD46D5">
            <w:pPr>
              <w:spacing w:line="276" w:lineRule="auto"/>
              <w:rPr>
                <w:rFonts w:asciiTheme="majorBidi" w:hAnsiTheme="majorBidi" w:cstheme="majorBidi"/>
                <w:b/>
                <w:bCs/>
                <w:color w:val="000000" w:themeColor="text1"/>
              </w:rPr>
            </w:pPr>
            <w:r w:rsidRPr="0087386C">
              <w:rPr>
                <w:rFonts w:asciiTheme="majorBidi" w:hAnsiTheme="majorBidi" w:cstheme="majorBidi"/>
                <w:b/>
                <w:bCs/>
                <w:color w:val="000000" w:themeColor="text1"/>
              </w:rPr>
              <w:t>Title / Short description</w:t>
            </w:r>
          </w:p>
        </w:tc>
        <w:tc>
          <w:tcPr>
            <w:tcW w:w="1350" w:type="dxa"/>
            <w:shd w:val="clear" w:color="auto" w:fill="C0C0C0"/>
            <w:tcMar>
              <w:left w:w="57" w:type="dxa"/>
              <w:right w:w="57" w:type="dxa"/>
            </w:tcMar>
          </w:tcPr>
          <w:p w14:paraId="51903DC8" w14:textId="77777777" w:rsidR="00DD46D5" w:rsidRPr="0087386C" w:rsidRDefault="00DD46D5" w:rsidP="00DD46D5">
            <w:pPr>
              <w:spacing w:line="276" w:lineRule="auto"/>
              <w:jc w:val="center"/>
              <w:rPr>
                <w:rFonts w:asciiTheme="majorBidi" w:hAnsiTheme="majorBidi" w:cstheme="majorBidi"/>
                <w:b/>
                <w:bCs/>
                <w:color w:val="000000" w:themeColor="text1"/>
              </w:rPr>
            </w:pPr>
            <w:r w:rsidRPr="0087386C">
              <w:rPr>
                <w:rFonts w:asciiTheme="majorBidi" w:hAnsiTheme="majorBidi" w:cstheme="majorBidi"/>
                <w:b/>
                <w:bCs/>
                <w:color w:val="000000" w:themeColor="text1"/>
              </w:rPr>
              <w:t>SDD Para #</w:t>
            </w:r>
          </w:p>
        </w:tc>
        <w:tc>
          <w:tcPr>
            <w:tcW w:w="3036" w:type="dxa"/>
            <w:shd w:val="clear" w:color="auto" w:fill="C0C0C0"/>
          </w:tcPr>
          <w:p w14:paraId="259F016B" w14:textId="77777777" w:rsidR="00DD46D5" w:rsidRPr="0087386C" w:rsidRDefault="00DD46D5" w:rsidP="00DD46D5">
            <w:pPr>
              <w:spacing w:line="276" w:lineRule="auto"/>
              <w:rPr>
                <w:rFonts w:asciiTheme="majorBidi" w:hAnsiTheme="majorBidi" w:cstheme="majorBidi"/>
                <w:b/>
                <w:bCs/>
                <w:color w:val="000000" w:themeColor="text1"/>
              </w:rPr>
            </w:pPr>
            <w:r w:rsidRPr="0087386C">
              <w:rPr>
                <w:rFonts w:asciiTheme="majorBidi" w:hAnsiTheme="majorBidi" w:cstheme="majorBidi"/>
                <w:b/>
                <w:bCs/>
                <w:color w:val="000000" w:themeColor="text1"/>
              </w:rPr>
              <w:t xml:space="preserve">Title / </w:t>
            </w:r>
            <w:r>
              <w:rPr>
                <w:rFonts w:asciiTheme="majorBidi" w:hAnsiTheme="majorBidi" w:cstheme="majorBidi"/>
                <w:b/>
                <w:bCs/>
                <w:color w:val="000000" w:themeColor="text1"/>
              </w:rPr>
              <w:t xml:space="preserve">Module / </w:t>
            </w:r>
            <w:r w:rsidRPr="0087386C">
              <w:rPr>
                <w:rFonts w:asciiTheme="majorBidi" w:hAnsiTheme="majorBidi" w:cstheme="majorBidi"/>
                <w:b/>
                <w:bCs/>
                <w:color w:val="000000" w:themeColor="text1"/>
              </w:rPr>
              <w:t>Unit</w:t>
            </w:r>
          </w:p>
        </w:tc>
      </w:tr>
      <w:tr w:rsidR="00DD46D5" w:rsidRPr="0087386C" w14:paraId="7E554B15" w14:textId="77777777" w:rsidTr="00DD46D5">
        <w:trPr>
          <w:cantSplit/>
          <w:trHeight w:val="144"/>
        </w:trPr>
        <w:tc>
          <w:tcPr>
            <w:tcW w:w="1597" w:type="dxa"/>
          </w:tcPr>
          <w:p w14:paraId="65D073F3" w14:textId="77777777" w:rsidR="00DD46D5" w:rsidRPr="00B7242D" w:rsidRDefault="00DD46D5" w:rsidP="00DD46D5">
            <w:pPr>
              <w:spacing w:line="276" w:lineRule="auto"/>
              <w:jc w:val="center"/>
              <w:rPr>
                <w:sz w:val="22"/>
                <w:szCs w:val="22"/>
              </w:rPr>
            </w:pPr>
            <w:r w:rsidRPr="00B7242D">
              <w:rPr>
                <w:sz w:val="22"/>
                <w:szCs w:val="22"/>
              </w:rPr>
              <w:t>SRS-AMR-001</w:t>
            </w:r>
          </w:p>
        </w:tc>
        <w:tc>
          <w:tcPr>
            <w:tcW w:w="3780" w:type="dxa"/>
          </w:tcPr>
          <w:p w14:paraId="08FD1D1A" w14:textId="77777777" w:rsidR="00DD46D5" w:rsidRPr="00B7242D" w:rsidRDefault="00DD46D5" w:rsidP="00DD46D5">
            <w:pPr>
              <w:autoSpaceDE w:val="0"/>
              <w:autoSpaceDN w:val="0"/>
              <w:adjustRightInd w:val="0"/>
              <w:spacing w:line="276" w:lineRule="auto"/>
              <w:rPr>
                <w:rFonts w:asciiTheme="majorBidi" w:hAnsiTheme="majorBidi" w:cstheme="majorBidi"/>
                <w:sz w:val="22"/>
                <w:szCs w:val="22"/>
              </w:rPr>
            </w:pPr>
            <w:r w:rsidRPr="00B7242D">
              <w:rPr>
                <w:rFonts w:asciiTheme="majorBidi" w:hAnsiTheme="majorBidi" w:cstheme="majorBidi"/>
                <w:sz w:val="22"/>
                <w:szCs w:val="22"/>
              </w:rPr>
              <w:t>Verify valid file paths, and load all files</w:t>
            </w:r>
          </w:p>
        </w:tc>
        <w:tc>
          <w:tcPr>
            <w:tcW w:w="1350" w:type="dxa"/>
          </w:tcPr>
          <w:p w14:paraId="71523088" w14:textId="77777777" w:rsidR="00DD46D5" w:rsidRPr="00B7242D" w:rsidRDefault="00DD46D5" w:rsidP="00DD46D5">
            <w:pPr>
              <w:autoSpaceDE w:val="0"/>
              <w:autoSpaceDN w:val="0"/>
              <w:adjustRightInd w:val="0"/>
              <w:spacing w:line="276" w:lineRule="auto"/>
              <w:rPr>
                <w:bCs/>
                <w:sz w:val="22"/>
                <w:szCs w:val="22"/>
                <w:lang w:bidi="he-IL"/>
              </w:rPr>
            </w:pPr>
            <w:r w:rsidRPr="00B7242D">
              <w:rPr>
                <w:bCs/>
                <w:sz w:val="22"/>
                <w:szCs w:val="22"/>
                <w:lang w:bidi="he-IL"/>
              </w:rPr>
              <w:t>3.2.2</w:t>
            </w:r>
          </w:p>
          <w:p w14:paraId="791CB32F" w14:textId="77777777" w:rsidR="00DD46D5" w:rsidRPr="00B7242D" w:rsidRDefault="00DD46D5" w:rsidP="00DD46D5">
            <w:pPr>
              <w:autoSpaceDE w:val="0"/>
              <w:autoSpaceDN w:val="0"/>
              <w:adjustRightInd w:val="0"/>
              <w:spacing w:line="276" w:lineRule="auto"/>
              <w:rPr>
                <w:bCs/>
                <w:sz w:val="22"/>
                <w:szCs w:val="22"/>
                <w:lang w:bidi="he-IL"/>
              </w:rPr>
            </w:pPr>
            <w:r w:rsidRPr="00B7242D">
              <w:rPr>
                <w:bCs/>
                <w:sz w:val="22"/>
                <w:szCs w:val="22"/>
                <w:lang w:bidi="he-IL"/>
              </w:rPr>
              <w:t>5.3</w:t>
            </w:r>
          </w:p>
        </w:tc>
        <w:tc>
          <w:tcPr>
            <w:tcW w:w="3036" w:type="dxa"/>
          </w:tcPr>
          <w:p w14:paraId="5D1313EC" w14:textId="77777777" w:rsidR="00DD46D5" w:rsidRPr="00B7242D" w:rsidRDefault="00DD46D5" w:rsidP="00DD46D5">
            <w:pPr>
              <w:autoSpaceDE w:val="0"/>
              <w:autoSpaceDN w:val="0"/>
              <w:adjustRightInd w:val="0"/>
              <w:spacing w:line="276" w:lineRule="auto"/>
              <w:rPr>
                <w:bCs/>
                <w:sz w:val="22"/>
                <w:szCs w:val="22"/>
              </w:rPr>
            </w:pPr>
            <w:proofErr w:type="spellStart"/>
            <w:r w:rsidRPr="00B7242D">
              <w:rPr>
                <w:bCs/>
                <w:sz w:val="22"/>
                <w:szCs w:val="22"/>
              </w:rPr>
              <w:t>MedialInfraAlgoMarker</w:t>
            </w:r>
            <w:proofErr w:type="spellEnd"/>
            <w:r w:rsidRPr="00B7242D">
              <w:rPr>
                <w:bCs/>
                <w:sz w:val="22"/>
                <w:szCs w:val="22"/>
              </w:rPr>
              <w:t xml:space="preserve"> class</w:t>
            </w:r>
          </w:p>
          <w:p w14:paraId="3FF03CB2" w14:textId="77777777" w:rsidR="00DD46D5" w:rsidRPr="00B7242D" w:rsidRDefault="00DD46D5" w:rsidP="00DD46D5">
            <w:pPr>
              <w:autoSpaceDE w:val="0"/>
              <w:autoSpaceDN w:val="0"/>
              <w:adjustRightInd w:val="0"/>
              <w:spacing w:line="276" w:lineRule="auto"/>
              <w:rPr>
                <w:bCs/>
                <w:sz w:val="22"/>
                <w:szCs w:val="22"/>
              </w:rPr>
            </w:pPr>
            <w:r w:rsidRPr="00B7242D">
              <w:rPr>
                <w:bCs/>
                <w:sz w:val="22"/>
                <w:szCs w:val="22"/>
              </w:rPr>
              <w:t>Load API</w:t>
            </w:r>
          </w:p>
        </w:tc>
      </w:tr>
      <w:tr w:rsidR="00DD46D5" w:rsidRPr="0087386C" w14:paraId="3CD4C4EA" w14:textId="77777777" w:rsidTr="00DD46D5">
        <w:trPr>
          <w:cantSplit/>
          <w:trHeight w:val="144"/>
        </w:trPr>
        <w:tc>
          <w:tcPr>
            <w:tcW w:w="1597" w:type="dxa"/>
          </w:tcPr>
          <w:p w14:paraId="292E5D57" w14:textId="77777777" w:rsidR="00DD46D5" w:rsidRPr="00B7242D" w:rsidRDefault="00DD46D5" w:rsidP="00DD46D5">
            <w:pPr>
              <w:spacing w:line="276" w:lineRule="auto"/>
              <w:jc w:val="center"/>
              <w:rPr>
                <w:sz w:val="22"/>
                <w:szCs w:val="22"/>
              </w:rPr>
            </w:pPr>
            <w:r w:rsidRPr="00B7242D">
              <w:rPr>
                <w:sz w:val="22"/>
                <w:szCs w:val="22"/>
              </w:rPr>
              <w:t>SRS-AMR-002</w:t>
            </w:r>
          </w:p>
        </w:tc>
        <w:tc>
          <w:tcPr>
            <w:tcW w:w="3780" w:type="dxa"/>
          </w:tcPr>
          <w:p w14:paraId="72BF9E0E" w14:textId="77777777" w:rsidR="00DD46D5" w:rsidRPr="00B7242D" w:rsidRDefault="00DD46D5" w:rsidP="00DD46D5">
            <w:pPr>
              <w:autoSpaceDE w:val="0"/>
              <w:autoSpaceDN w:val="0"/>
              <w:adjustRightInd w:val="0"/>
              <w:spacing w:line="276" w:lineRule="auto"/>
              <w:rPr>
                <w:rFonts w:asciiTheme="majorBidi" w:hAnsiTheme="majorBidi" w:cstheme="majorBidi"/>
                <w:sz w:val="22"/>
                <w:szCs w:val="22"/>
              </w:rPr>
            </w:pPr>
            <w:r w:rsidRPr="00B7242D">
              <w:rPr>
                <w:rFonts w:asciiTheme="majorBidi" w:hAnsiTheme="majorBidi" w:cstheme="majorBidi"/>
                <w:sz w:val="22"/>
                <w:szCs w:val="22"/>
              </w:rPr>
              <w:t xml:space="preserve">Confirm </w:t>
            </w:r>
            <w:proofErr w:type="spellStart"/>
            <w:r w:rsidRPr="00B7242D">
              <w:rPr>
                <w:rFonts w:asciiTheme="majorBidi" w:hAnsiTheme="majorBidi" w:cstheme="majorBidi"/>
                <w:sz w:val="22"/>
                <w:szCs w:val="22"/>
              </w:rPr>
              <w:t>AlgoMarker</w:t>
            </w:r>
            <w:proofErr w:type="spellEnd"/>
            <w:r w:rsidRPr="00B7242D">
              <w:rPr>
                <w:rFonts w:asciiTheme="majorBidi" w:hAnsiTheme="majorBidi" w:cstheme="majorBidi"/>
                <w:sz w:val="22"/>
                <w:szCs w:val="22"/>
              </w:rPr>
              <w:t xml:space="preserve"> name</w:t>
            </w:r>
          </w:p>
        </w:tc>
        <w:tc>
          <w:tcPr>
            <w:tcW w:w="1350" w:type="dxa"/>
          </w:tcPr>
          <w:p w14:paraId="3C1F7BEB" w14:textId="77777777" w:rsidR="00DD46D5" w:rsidRPr="00B7242D" w:rsidRDefault="00DD46D5" w:rsidP="00DD46D5">
            <w:pPr>
              <w:autoSpaceDE w:val="0"/>
              <w:autoSpaceDN w:val="0"/>
              <w:adjustRightInd w:val="0"/>
              <w:spacing w:line="276" w:lineRule="auto"/>
              <w:rPr>
                <w:bCs/>
                <w:sz w:val="22"/>
                <w:szCs w:val="22"/>
                <w:lang w:bidi="he-IL"/>
              </w:rPr>
            </w:pPr>
            <w:r w:rsidRPr="00B7242D">
              <w:rPr>
                <w:bCs/>
                <w:sz w:val="22"/>
                <w:szCs w:val="22"/>
                <w:lang w:bidi="he-IL"/>
              </w:rPr>
              <w:t>3.2.2</w:t>
            </w:r>
          </w:p>
          <w:p w14:paraId="1EE1B187" w14:textId="77777777" w:rsidR="00DD46D5" w:rsidRPr="00B7242D" w:rsidRDefault="00DD46D5" w:rsidP="00DD46D5">
            <w:pPr>
              <w:autoSpaceDE w:val="0"/>
              <w:autoSpaceDN w:val="0"/>
              <w:adjustRightInd w:val="0"/>
              <w:spacing w:line="276" w:lineRule="auto"/>
              <w:rPr>
                <w:bCs/>
                <w:sz w:val="22"/>
                <w:szCs w:val="22"/>
              </w:rPr>
            </w:pPr>
            <w:r w:rsidRPr="00B7242D">
              <w:rPr>
                <w:bCs/>
                <w:sz w:val="22"/>
                <w:szCs w:val="22"/>
                <w:lang w:bidi="he-IL"/>
              </w:rPr>
              <w:t>5.3</w:t>
            </w:r>
          </w:p>
        </w:tc>
        <w:tc>
          <w:tcPr>
            <w:tcW w:w="3036" w:type="dxa"/>
          </w:tcPr>
          <w:p w14:paraId="536442A3" w14:textId="77777777" w:rsidR="00DD46D5" w:rsidRPr="00B7242D" w:rsidRDefault="00DD46D5" w:rsidP="00DD46D5">
            <w:pPr>
              <w:autoSpaceDE w:val="0"/>
              <w:autoSpaceDN w:val="0"/>
              <w:adjustRightInd w:val="0"/>
              <w:spacing w:line="276" w:lineRule="auto"/>
              <w:rPr>
                <w:bCs/>
                <w:sz w:val="22"/>
                <w:szCs w:val="22"/>
              </w:rPr>
            </w:pPr>
            <w:proofErr w:type="spellStart"/>
            <w:r w:rsidRPr="00B7242D">
              <w:rPr>
                <w:bCs/>
                <w:sz w:val="22"/>
                <w:szCs w:val="22"/>
              </w:rPr>
              <w:t>MedialInfraAlgoMarker</w:t>
            </w:r>
            <w:proofErr w:type="spellEnd"/>
            <w:r w:rsidRPr="00B7242D">
              <w:rPr>
                <w:bCs/>
                <w:sz w:val="22"/>
                <w:szCs w:val="22"/>
              </w:rPr>
              <w:t xml:space="preserve"> class</w:t>
            </w:r>
          </w:p>
          <w:p w14:paraId="485D42B4" w14:textId="77777777" w:rsidR="00DD46D5" w:rsidRPr="00B7242D" w:rsidRDefault="00DD46D5" w:rsidP="00DD46D5">
            <w:pPr>
              <w:autoSpaceDE w:val="0"/>
              <w:autoSpaceDN w:val="0"/>
              <w:adjustRightInd w:val="0"/>
              <w:spacing w:line="276" w:lineRule="auto"/>
              <w:rPr>
                <w:bCs/>
                <w:sz w:val="22"/>
                <w:szCs w:val="22"/>
              </w:rPr>
            </w:pPr>
            <w:proofErr w:type="spellStart"/>
            <w:r w:rsidRPr="00B7242D">
              <w:rPr>
                <w:bCs/>
                <w:sz w:val="22"/>
                <w:szCs w:val="22"/>
              </w:rPr>
              <w:t>GetName</w:t>
            </w:r>
            <w:proofErr w:type="spellEnd"/>
            <w:r w:rsidRPr="00B7242D">
              <w:rPr>
                <w:bCs/>
                <w:sz w:val="22"/>
                <w:szCs w:val="22"/>
              </w:rPr>
              <w:t xml:space="preserve"> API</w:t>
            </w:r>
          </w:p>
        </w:tc>
      </w:tr>
      <w:tr w:rsidR="00DD46D5" w:rsidRPr="0087386C" w14:paraId="076E3DC9" w14:textId="77777777" w:rsidTr="00DD46D5">
        <w:trPr>
          <w:cantSplit/>
          <w:trHeight w:val="144"/>
        </w:trPr>
        <w:tc>
          <w:tcPr>
            <w:tcW w:w="1597" w:type="dxa"/>
          </w:tcPr>
          <w:p w14:paraId="49931076" w14:textId="77777777" w:rsidR="00DD46D5" w:rsidRPr="00B7242D" w:rsidRDefault="00DD46D5" w:rsidP="00DD46D5">
            <w:pPr>
              <w:spacing w:line="276" w:lineRule="auto"/>
              <w:jc w:val="center"/>
              <w:rPr>
                <w:sz w:val="22"/>
                <w:szCs w:val="22"/>
              </w:rPr>
            </w:pPr>
            <w:r w:rsidRPr="00B7242D">
              <w:rPr>
                <w:rFonts w:asciiTheme="majorBidi" w:hAnsiTheme="majorBidi" w:cstheme="majorBidi"/>
                <w:bCs/>
                <w:sz w:val="22"/>
                <w:szCs w:val="22"/>
              </w:rPr>
              <w:t>SRS-ACL-001</w:t>
            </w:r>
          </w:p>
        </w:tc>
        <w:tc>
          <w:tcPr>
            <w:tcW w:w="3780" w:type="dxa"/>
          </w:tcPr>
          <w:p w14:paraId="29EB5556" w14:textId="77777777" w:rsidR="00DD46D5" w:rsidRPr="00B7242D" w:rsidRDefault="00DD46D5" w:rsidP="00DD46D5">
            <w:pPr>
              <w:autoSpaceDE w:val="0"/>
              <w:autoSpaceDN w:val="0"/>
              <w:adjustRightInd w:val="0"/>
              <w:spacing w:line="276" w:lineRule="auto"/>
              <w:rPr>
                <w:rFonts w:asciiTheme="majorBidi" w:hAnsiTheme="majorBidi" w:cstheme="majorBidi"/>
                <w:sz w:val="22"/>
                <w:szCs w:val="22"/>
              </w:rPr>
            </w:pPr>
            <w:r w:rsidRPr="00B7242D">
              <w:rPr>
                <w:rFonts w:asciiTheme="majorBidi" w:hAnsiTheme="majorBidi" w:cstheme="majorBidi"/>
                <w:sz w:val="22"/>
                <w:szCs w:val="22"/>
              </w:rPr>
              <w:t>Load patient data, v</w:t>
            </w:r>
            <w:r w:rsidRPr="00B7242D">
              <w:rPr>
                <w:bCs/>
                <w:sz w:val="22"/>
                <w:szCs w:val="22"/>
              </w:rPr>
              <w:t>erify the score type</w:t>
            </w:r>
          </w:p>
        </w:tc>
        <w:tc>
          <w:tcPr>
            <w:tcW w:w="1350" w:type="dxa"/>
          </w:tcPr>
          <w:p w14:paraId="44358F3F" w14:textId="77777777" w:rsidR="00DD46D5" w:rsidRPr="00B7242D" w:rsidRDefault="00DD46D5" w:rsidP="00DD46D5">
            <w:pPr>
              <w:autoSpaceDE w:val="0"/>
              <w:autoSpaceDN w:val="0"/>
              <w:adjustRightInd w:val="0"/>
              <w:spacing w:line="276" w:lineRule="auto"/>
              <w:rPr>
                <w:bCs/>
                <w:sz w:val="22"/>
                <w:szCs w:val="22"/>
                <w:lang w:bidi="he-IL"/>
              </w:rPr>
            </w:pPr>
            <w:r w:rsidRPr="00B7242D">
              <w:rPr>
                <w:bCs/>
                <w:sz w:val="22"/>
                <w:szCs w:val="22"/>
                <w:lang w:bidi="he-IL"/>
              </w:rPr>
              <w:t>3.2.2</w:t>
            </w:r>
          </w:p>
          <w:p w14:paraId="55C536E8" w14:textId="77777777" w:rsidR="00DD46D5" w:rsidRPr="00B7242D" w:rsidRDefault="00DD46D5" w:rsidP="00DD46D5">
            <w:pPr>
              <w:autoSpaceDE w:val="0"/>
              <w:autoSpaceDN w:val="0"/>
              <w:adjustRightInd w:val="0"/>
              <w:spacing w:line="276" w:lineRule="auto"/>
              <w:rPr>
                <w:bCs/>
                <w:sz w:val="22"/>
                <w:szCs w:val="22"/>
              </w:rPr>
            </w:pPr>
            <w:r w:rsidRPr="00B7242D">
              <w:rPr>
                <w:bCs/>
                <w:sz w:val="22"/>
                <w:szCs w:val="22"/>
                <w:lang w:bidi="he-IL"/>
              </w:rPr>
              <w:t>5.3</w:t>
            </w:r>
          </w:p>
        </w:tc>
        <w:tc>
          <w:tcPr>
            <w:tcW w:w="3036" w:type="dxa"/>
          </w:tcPr>
          <w:p w14:paraId="09D84604" w14:textId="77777777" w:rsidR="00DD46D5" w:rsidRPr="00B7242D" w:rsidRDefault="00DD46D5" w:rsidP="00DD46D5">
            <w:pPr>
              <w:autoSpaceDE w:val="0"/>
              <w:autoSpaceDN w:val="0"/>
              <w:adjustRightInd w:val="0"/>
              <w:spacing w:line="276" w:lineRule="auto"/>
              <w:rPr>
                <w:bCs/>
                <w:sz w:val="22"/>
                <w:szCs w:val="22"/>
              </w:rPr>
            </w:pPr>
            <w:proofErr w:type="spellStart"/>
            <w:r w:rsidRPr="00B7242D">
              <w:rPr>
                <w:bCs/>
                <w:sz w:val="22"/>
                <w:szCs w:val="22"/>
              </w:rPr>
              <w:t>MedialInfraAlgoMarker</w:t>
            </w:r>
            <w:proofErr w:type="spellEnd"/>
            <w:r w:rsidRPr="00B7242D">
              <w:rPr>
                <w:bCs/>
                <w:sz w:val="22"/>
                <w:szCs w:val="22"/>
              </w:rPr>
              <w:t xml:space="preserve"> class</w:t>
            </w:r>
          </w:p>
          <w:p w14:paraId="4902B1DD" w14:textId="77777777" w:rsidR="00DD46D5" w:rsidRPr="00B7242D" w:rsidRDefault="00DD46D5" w:rsidP="00DD46D5">
            <w:pPr>
              <w:autoSpaceDE w:val="0"/>
              <w:autoSpaceDN w:val="0"/>
              <w:adjustRightInd w:val="0"/>
              <w:spacing w:line="276" w:lineRule="auto"/>
              <w:rPr>
                <w:bCs/>
                <w:sz w:val="22"/>
                <w:szCs w:val="22"/>
              </w:rPr>
            </w:pPr>
            <w:proofErr w:type="spellStart"/>
            <w:r w:rsidRPr="00B7242D">
              <w:rPr>
                <w:bCs/>
                <w:sz w:val="22"/>
                <w:szCs w:val="22"/>
              </w:rPr>
              <w:t>AddData</w:t>
            </w:r>
            <w:proofErr w:type="spellEnd"/>
            <w:r w:rsidRPr="00B7242D">
              <w:rPr>
                <w:bCs/>
                <w:sz w:val="22"/>
                <w:szCs w:val="22"/>
              </w:rPr>
              <w:t xml:space="preserve"> API</w:t>
            </w:r>
          </w:p>
        </w:tc>
      </w:tr>
      <w:tr w:rsidR="00DD46D5" w:rsidRPr="0087386C" w14:paraId="71508690" w14:textId="77777777" w:rsidTr="00DD46D5">
        <w:trPr>
          <w:cantSplit/>
          <w:trHeight w:val="144"/>
        </w:trPr>
        <w:tc>
          <w:tcPr>
            <w:tcW w:w="1597" w:type="dxa"/>
          </w:tcPr>
          <w:p w14:paraId="2B44FAF9" w14:textId="77777777" w:rsidR="00DD46D5" w:rsidRPr="00B7242D" w:rsidRDefault="00DD46D5" w:rsidP="00DD46D5">
            <w:pPr>
              <w:spacing w:line="276" w:lineRule="auto"/>
              <w:jc w:val="center"/>
              <w:rPr>
                <w:rFonts w:asciiTheme="majorBidi" w:hAnsiTheme="majorBidi" w:cstheme="majorBidi"/>
                <w:sz w:val="22"/>
                <w:szCs w:val="22"/>
              </w:rPr>
            </w:pPr>
            <w:r w:rsidRPr="00B7242D">
              <w:rPr>
                <w:sz w:val="22"/>
                <w:szCs w:val="22"/>
              </w:rPr>
              <w:t>SRS-ACL-002</w:t>
            </w:r>
          </w:p>
        </w:tc>
        <w:tc>
          <w:tcPr>
            <w:tcW w:w="3780" w:type="dxa"/>
          </w:tcPr>
          <w:p w14:paraId="105CE9B8" w14:textId="77777777" w:rsidR="00DD46D5" w:rsidRPr="00B7242D" w:rsidRDefault="00DD46D5" w:rsidP="00DD46D5">
            <w:pPr>
              <w:autoSpaceDE w:val="0"/>
              <w:autoSpaceDN w:val="0"/>
              <w:adjustRightInd w:val="0"/>
              <w:spacing w:line="276" w:lineRule="auto"/>
              <w:rPr>
                <w:rFonts w:asciiTheme="majorBidi" w:hAnsiTheme="majorBidi" w:cstheme="majorBidi"/>
                <w:sz w:val="22"/>
                <w:szCs w:val="22"/>
              </w:rPr>
            </w:pPr>
            <w:r w:rsidRPr="00B7242D">
              <w:rPr>
                <w:bCs/>
                <w:sz w:val="22"/>
                <w:szCs w:val="22"/>
              </w:rPr>
              <w:t xml:space="preserve">Return the same </w:t>
            </w:r>
            <w:proofErr w:type="spellStart"/>
            <w:r w:rsidRPr="00B7242D">
              <w:rPr>
                <w:bCs/>
                <w:sz w:val="22"/>
                <w:szCs w:val="22"/>
              </w:rPr>
              <w:t>requestId</w:t>
            </w:r>
            <w:proofErr w:type="spellEnd"/>
            <w:r w:rsidRPr="00B7242D">
              <w:rPr>
                <w:bCs/>
                <w:sz w:val="22"/>
                <w:szCs w:val="22"/>
              </w:rPr>
              <w:t>, a calculation valid time, score</w:t>
            </w:r>
          </w:p>
        </w:tc>
        <w:tc>
          <w:tcPr>
            <w:tcW w:w="1350" w:type="dxa"/>
          </w:tcPr>
          <w:p w14:paraId="577EE15A" w14:textId="77777777" w:rsidR="00DD46D5" w:rsidRPr="00B7242D" w:rsidRDefault="00DD46D5" w:rsidP="00DD46D5">
            <w:pPr>
              <w:autoSpaceDE w:val="0"/>
              <w:autoSpaceDN w:val="0"/>
              <w:adjustRightInd w:val="0"/>
              <w:spacing w:line="276" w:lineRule="auto"/>
              <w:rPr>
                <w:bCs/>
                <w:sz w:val="22"/>
                <w:szCs w:val="22"/>
                <w:lang w:bidi="he-IL"/>
              </w:rPr>
            </w:pPr>
            <w:r w:rsidRPr="00B7242D">
              <w:rPr>
                <w:bCs/>
                <w:sz w:val="22"/>
                <w:szCs w:val="22"/>
                <w:lang w:bidi="he-IL"/>
              </w:rPr>
              <w:t>3.2.2</w:t>
            </w:r>
          </w:p>
          <w:p w14:paraId="39982BA9" w14:textId="77777777" w:rsidR="00DD46D5" w:rsidRPr="00B7242D" w:rsidRDefault="00DD46D5" w:rsidP="00DD46D5">
            <w:pPr>
              <w:autoSpaceDE w:val="0"/>
              <w:autoSpaceDN w:val="0"/>
              <w:adjustRightInd w:val="0"/>
              <w:spacing w:line="276" w:lineRule="auto"/>
              <w:rPr>
                <w:bCs/>
                <w:sz w:val="22"/>
                <w:szCs w:val="22"/>
                <w:lang w:bidi="he-IL"/>
              </w:rPr>
            </w:pPr>
            <w:r w:rsidRPr="00B7242D">
              <w:rPr>
                <w:bCs/>
                <w:sz w:val="22"/>
                <w:szCs w:val="22"/>
                <w:lang w:bidi="he-IL"/>
              </w:rPr>
              <w:t>5.3</w:t>
            </w:r>
          </w:p>
        </w:tc>
        <w:tc>
          <w:tcPr>
            <w:tcW w:w="3036" w:type="dxa"/>
          </w:tcPr>
          <w:p w14:paraId="1DCFD6CD" w14:textId="77777777" w:rsidR="00DD46D5" w:rsidRPr="00B7242D" w:rsidRDefault="00DD46D5" w:rsidP="00DD46D5">
            <w:pPr>
              <w:autoSpaceDE w:val="0"/>
              <w:autoSpaceDN w:val="0"/>
              <w:adjustRightInd w:val="0"/>
              <w:spacing w:line="276" w:lineRule="auto"/>
              <w:rPr>
                <w:bCs/>
                <w:sz w:val="22"/>
                <w:szCs w:val="22"/>
              </w:rPr>
            </w:pPr>
            <w:proofErr w:type="spellStart"/>
            <w:r w:rsidRPr="00B7242D">
              <w:rPr>
                <w:bCs/>
                <w:sz w:val="22"/>
                <w:szCs w:val="22"/>
              </w:rPr>
              <w:t>MedialInfraAlgoMarker</w:t>
            </w:r>
            <w:proofErr w:type="spellEnd"/>
            <w:r w:rsidRPr="00B7242D">
              <w:rPr>
                <w:bCs/>
                <w:sz w:val="22"/>
                <w:szCs w:val="22"/>
              </w:rPr>
              <w:t xml:space="preserve"> class</w:t>
            </w:r>
          </w:p>
          <w:p w14:paraId="4970393C" w14:textId="77777777" w:rsidR="00DD46D5" w:rsidRPr="00B7242D" w:rsidRDefault="00DD46D5" w:rsidP="00DD46D5">
            <w:pPr>
              <w:autoSpaceDE w:val="0"/>
              <w:autoSpaceDN w:val="0"/>
              <w:adjustRightInd w:val="0"/>
              <w:spacing w:line="276" w:lineRule="auto"/>
              <w:rPr>
                <w:bCs/>
                <w:sz w:val="22"/>
                <w:szCs w:val="22"/>
              </w:rPr>
            </w:pPr>
            <w:proofErr w:type="spellStart"/>
            <w:r w:rsidRPr="00B7242D">
              <w:rPr>
                <w:bCs/>
                <w:sz w:val="22"/>
                <w:szCs w:val="22"/>
              </w:rPr>
              <w:t>GetResponsesRequestId</w:t>
            </w:r>
            <w:proofErr w:type="spellEnd"/>
            <w:r w:rsidRPr="00B7242D">
              <w:rPr>
                <w:bCs/>
                <w:sz w:val="22"/>
                <w:szCs w:val="22"/>
              </w:rPr>
              <w:t xml:space="preserve"> API</w:t>
            </w:r>
          </w:p>
        </w:tc>
      </w:tr>
      <w:bookmarkEnd w:id="276"/>
    </w:tbl>
    <w:p w14:paraId="3947455D" w14:textId="77777777" w:rsidR="00DD46D5" w:rsidRDefault="00DD46D5" w:rsidP="00DD46D5"/>
    <w:p w14:paraId="7E3CCEC8" w14:textId="77777777" w:rsidR="00DD46D5" w:rsidRDefault="00DD46D5" w:rsidP="00DD46D5">
      <w:pPr>
        <w:pStyle w:val="Heading2"/>
      </w:pPr>
      <w:bookmarkStart w:id="277" w:name="_Toc137627682"/>
      <w:r>
        <w:t>Additional Information</w:t>
      </w:r>
      <w:bookmarkEnd w:id="277"/>
    </w:p>
    <w:p w14:paraId="7DD5D23A"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 xml:space="preserve">A practical guide to using the </w:t>
      </w:r>
      <w:proofErr w:type="spellStart"/>
      <w:r w:rsidRPr="005E4A21">
        <w:rPr>
          <w:rFonts w:cs="Arial"/>
          <w:sz w:val="22"/>
          <w:szCs w:val="22"/>
          <w:lang w:eastAsia="he-IL" w:bidi="he-IL"/>
        </w:rPr>
        <w:t>AlgoMarker</w:t>
      </w:r>
      <w:proofErr w:type="spellEnd"/>
      <w:r w:rsidRPr="005E4A21">
        <w:rPr>
          <w:rFonts w:cs="Arial"/>
          <w:sz w:val="22"/>
          <w:szCs w:val="22"/>
          <w:lang w:eastAsia="he-IL" w:bidi="he-IL"/>
        </w:rPr>
        <w:t xml:space="preserve"> and </w:t>
      </w:r>
      <w:proofErr w:type="spellStart"/>
      <w:r w:rsidRPr="005E4A21">
        <w:rPr>
          <w:rFonts w:cs="Arial"/>
          <w:sz w:val="22"/>
          <w:szCs w:val="22"/>
          <w:lang w:eastAsia="he-IL" w:bidi="he-IL"/>
        </w:rPr>
        <w:t>MedialInfraAlgoMarker</w:t>
      </w:r>
      <w:proofErr w:type="spellEnd"/>
      <w:r w:rsidRPr="005E4A21">
        <w:rPr>
          <w:rFonts w:cs="Arial"/>
          <w:sz w:val="22"/>
          <w:szCs w:val="22"/>
          <w:lang w:eastAsia="he-IL" w:bidi="he-IL"/>
        </w:rPr>
        <w:t xml:space="preserve"> library can be found in Medial internal wiki under:</w:t>
      </w:r>
    </w:p>
    <w:p w14:paraId="0EEEF9C7" w14:textId="77777777" w:rsidR="00DD46D5" w:rsidRPr="005E4A21" w:rsidRDefault="00DD46D5" w:rsidP="00DD46D5">
      <w:pPr>
        <w:tabs>
          <w:tab w:val="right" w:pos="1134"/>
        </w:tabs>
        <w:spacing w:line="276" w:lineRule="auto"/>
        <w:rPr>
          <w:rFonts w:cs="Arial"/>
          <w:sz w:val="22"/>
          <w:szCs w:val="22"/>
          <w:lang w:eastAsia="he-IL" w:bidi="he-IL"/>
        </w:rPr>
      </w:pPr>
      <w:r w:rsidRPr="005E4A21">
        <w:rPr>
          <w:rFonts w:cs="Arial"/>
          <w:sz w:val="22"/>
          <w:szCs w:val="22"/>
          <w:lang w:eastAsia="he-IL" w:bidi="he-IL"/>
        </w:rPr>
        <w:t>http://confluence:8090/display/WIK/AlgoMarkers</w:t>
      </w:r>
    </w:p>
    <w:p w14:paraId="5908E7DA" w14:textId="6339F21E" w:rsidR="006C755C" w:rsidRPr="00DD46D5" w:rsidRDefault="006C755C" w:rsidP="00DD46D5"/>
    <w:sectPr w:rsidR="006C755C" w:rsidRPr="00DD46D5" w:rsidSect="0015034B">
      <w:headerReference w:type="default" r:id="rId18"/>
      <w:footerReference w:type="default" r:id="rId19"/>
      <w:pgSz w:w="12240" w:h="15840"/>
      <w:pgMar w:top="1440" w:right="1325" w:bottom="1440" w:left="1800" w:header="36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Ori Geva" w:date="2023-07-06T11:44:00Z" w:initials="OG">
    <w:p w14:paraId="1992169C" w14:textId="77777777" w:rsidR="007D5919" w:rsidRDefault="007D5919" w:rsidP="00A157BB">
      <w:r>
        <w:rPr>
          <w:rStyle w:val="CommentReference"/>
        </w:rPr>
        <w:annotationRef/>
      </w:r>
      <w:r>
        <w:rPr>
          <w:color w:val="000000"/>
          <w:sz w:val="20"/>
          <w:szCs w:val="20"/>
        </w:rPr>
        <w:t>propose to simply write “an”</w:t>
      </w:r>
    </w:p>
  </w:comment>
  <w:comment w:id="44" w:author="Ori Geva" w:date="2023-07-06T11:44:00Z" w:initials="OG">
    <w:p w14:paraId="62EBABE7" w14:textId="77777777" w:rsidR="00796C60" w:rsidRDefault="00796C60" w:rsidP="00906B3F">
      <w:r>
        <w:rPr>
          <w:rStyle w:val="CommentReference"/>
        </w:rPr>
        <w:annotationRef/>
      </w:r>
      <w:r>
        <w:rPr>
          <w:color w:val="000000"/>
          <w:sz w:val="20"/>
          <w:szCs w:val="20"/>
        </w:rPr>
        <w:t>propose to write “To”</w:t>
      </w:r>
    </w:p>
  </w:comment>
  <w:comment w:id="45" w:author="Ori Geva" w:date="2023-07-06T11:45:00Z" w:initials="OG">
    <w:p w14:paraId="3520E634" w14:textId="77777777" w:rsidR="00C6709D" w:rsidRDefault="00C6709D" w:rsidP="00970CCF">
      <w:r>
        <w:rPr>
          <w:rStyle w:val="CommentReference"/>
        </w:rPr>
        <w:annotationRef/>
      </w:r>
      <w:r>
        <w:rPr>
          <w:color w:val="000000"/>
          <w:sz w:val="20"/>
          <w:szCs w:val="20"/>
        </w:rPr>
        <w:t xml:space="preserve">Were there changes here ? </w:t>
      </w:r>
    </w:p>
  </w:comment>
  <w:comment w:id="46" w:author="Alon Lanyado" w:date="2023-07-06T14:43:00Z" w:initials="AL">
    <w:p w14:paraId="1DDD0346" w14:textId="77777777" w:rsidR="00E21701" w:rsidRDefault="00E21701" w:rsidP="00126D15">
      <w:pPr>
        <w:pStyle w:val="CommentText"/>
      </w:pPr>
      <w:r>
        <w:rPr>
          <w:rStyle w:val="CommentReference"/>
        </w:rPr>
        <w:annotationRef/>
      </w:r>
      <w:r>
        <w:t>The prefix "ByType", no need to dispose objects like message and response, to create object response and use API to retrieve information from those objects. . All data is transferred as json</w:t>
      </w:r>
    </w:p>
  </w:comment>
  <w:comment w:id="106" w:author="Ori Geva" w:date="2023-07-06T11:50:00Z" w:initials="OG">
    <w:p w14:paraId="059F612C" w14:textId="77777777" w:rsidR="004D2419" w:rsidRDefault="004D2419" w:rsidP="001C3804">
      <w:r>
        <w:rPr>
          <w:rStyle w:val="CommentReference"/>
        </w:rPr>
        <w:annotationRef/>
      </w:r>
      <w:r>
        <w:rPr>
          <w:color w:val="000000"/>
          <w:sz w:val="20"/>
          <w:szCs w:val="20"/>
        </w:rPr>
        <w:t>I think either processings or processing</w:t>
      </w:r>
    </w:p>
  </w:comment>
  <w:comment w:id="108" w:author="Ori Geva" w:date="2023-07-06T11:51:00Z" w:initials="OG">
    <w:p w14:paraId="7BF0EECF" w14:textId="77777777" w:rsidR="003D7756" w:rsidRDefault="003D7756" w:rsidP="001139C5">
      <w:r>
        <w:rPr>
          <w:rStyle w:val="CommentReference"/>
        </w:rPr>
        <w:annotationRef/>
      </w:r>
      <w:r>
        <w:rPr>
          <w:color w:val="000000"/>
          <w:sz w:val="20"/>
          <w:szCs w:val="20"/>
        </w:rPr>
        <w:t xml:space="preserve">via a set of methods ? that is an addition to the base class AlgoMarker ? </w:t>
      </w:r>
    </w:p>
  </w:comment>
  <w:comment w:id="109" w:author="Alon Lanyado" w:date="2023-07-06T14:46:00Z" w:initials="AL">
    <w:p w14:paraId="68990DE4" w14:textId="77777777" w:rsidR="008C1CDC" w:rsidRDefault="008C1CDC" w:rsidP="007E25E4">
      <w:pPr>
        <w:pStyle w:val="CommentText"/>
      </w:pPr>
      <w:r>
        <w:rPr>
          <w:rStyle w:val="CommentReference"/>
        </w:rPr>
        <w:annotationRef/>
      </w:r>
      <w:r>
        <w:t>Just by AddDataByType. No, it implements the API of AlgoMarker. There are no additional/special methods that are only in MedialInfraAlgoMarker API and we use them externally.</w:t>
      </w:r>
    </w:p>
  </w:comment>
  <w:comment w:id="115" w:author="Ori Geva" w:date="2023-07-06T11:52:00Z" w:initials="OG">
    <w:p w14:paraId="09AB4076" w14:textId="50B5E466" w:rsidR="00C57739" w:rsidRDefault="00C57739" w:rsidP="003B2207">
      <w:r>
        <w:rPr>
          <w:rStyle w:val="CommentReference"/>
        </w:rPr>
        <w:annotationRef/>
      </w:r>
      <w:r>
        <w:rPr>
          <w:color w:val="000000"/>
          <w:sz w:val="20"/>
          <w:szCs w:val="20"/>
        </w:rPr>
        <w:t>Which is a method of AlgoMarker or MedialInfraAlgoMarker ?</w:t>
      </w:r>
    </w:p>
  </w:comment>
  <w:comment w:id="116" w:author="Alon Lanyado" w:date="2023-07-06T14:47:00Z" w:initials="AL">
    <w:p w14:paraId="612264BC" w14:textId="77777777" w:rsidR="00CA28FE" w:rsidRDefault="00CA28FE" w:rsidP="00167C49">
      <w:pPr>
        <w:pStyle w:val="CommentText"/>
      </w:pPr>
      <w:r>
        <w:rPr>
          <w:rStyle w:val="CommentReference"/>
        </w:rPr>
        <w:annotationRef/>
      </w:r>
      <w:r>
        <w:t>It's both. MedialInfraAlgoMarker implements the interface of AlgoMarker</w:t>
      </w:r>
    </w:p>
  </w:comment>
  <w:comment w:id="122" w:author="Ori Geva" w:date="2023-07-06T11:54:00Z" w:initials="OG">
    <w:p w14:paraId="24177D42" w14:textId="11E1E242" w:rsidR="007E5B64" w:rsidRDefault="007E5B64" w:rsidP="00751C45">
      <w:r>
        <w:rPr>
          <w:rStyle w:val="CommentReference"/>
        </w:rPr>
        <w:annotationRef/>
      </w:r>
      <w:r>
        <w:rPr>
          <w:color w:val="000000"/>
          <w:sz w:val="20"/>
          <w:szCs w:val="20"/>
        </w:rPr>
        <w:t xml:space="preserve">Isn’t this described above ? </w:t>
      </w:r>
    </w:p>
  </w:comment>
  <w:comment w:id="123" w:author="Alon Lanyado" w:date="2023-07-06T14:48:00Z" w:initials="AL">
    <w:p w14:paraId="38D20757" w14:textId="77777777" w:rsidR="0003714F" w:rsidRDefault="0003714F" w:rsidP="00375A66">
      <w:pPr>
        <w:pStyle w:val="CommentText"/>
      </w:pPr>
      <w:r>
        <w:rPr>
          <w:rStyle w:val="CommentReference"/>
        </w:rPr>
        <w:annotationRef/>
      </w:r>
      <w:r>
        <w:t>Before, fixed</w:t>
      </w:r>
    </w:p>
  </w:comment>
  <w:comment w:id="125" w:author="Ori Geva" w:date="2023-07-06T12:02:00Z" w:initials="OG">
    <w:p w14:paraId="5B323EE7" w14:textId="480990B0" w:rsidR="00C8756B" w:rsidRDefault="00C8756B" w:rsidP="0024193A">
      <w:r>
        <w:rPr>
          <w:rStyle w:val="CommentReference"/>
        </w:rPr>
        <w:annotationRef/>
      </w:r>
      <w:r>
        <w:rPr>
          <w:color w:val="000000"/>
          <w:sz w:val="20"/>
          <w:szCs w:val="20"/>
        </w:rPr>
        <w:t xml:space="preserve">can you explain why it is needed/used for </w:t>
      </w:r>
    </w:p>
  </w:comment>
  <w:comment w:id="126" w:author="Alon Lanyado" w:date="2023-07-06T14:49:00Z" w:initials="AL">
    <w:p w14:paraId="40F92D2A" w14:textId="77777777" w:rsidR="00CF23C7" w:rsidRDefault="00CF23C7" w:rsidP="00CB5A11">
      <w:pPr>
        <w:pStyle w:val="CommentText"/>
      </w:pPr>
      <w:r>
        <w:rPr>
          <w:rStyle w:val="CommentReference"/>
        </w:rPr>
        <w:annotationRef/>
      </w:r>
      <w:r>
        <w:t>It describe what information we extract from the model - score, explainability? Some attributes and information about outliers?</w:t>
      </w:r>
    </w:p>
  </w:comment>
  <w:comment w:id="131" w:author="Ori Geva" w:date="2023-07-06T12:21:00Z" w:initials="OG">
    <w:p w14:paraId="71E0AF67" w14:textId="27BE7EC7" w:rsidR="00441356" w:rsidRDefault="00441356" w:rsidP="00594FB3">
      <w:r>
        <w:rPr>
          <w:rStyle w:val="CommentReference"/>
        </w:rPr>
        <w:annotationRef/>
      </w:r>
      <w:r>
        <w:rPr>
          <w:color w:val="000000"/>
          <w:sz w:val="20"/>
          <w:szCs w:val="20"/>
        </w:rPr>
        <w:t>You mean “export” fields ? if so please explicitly state ‘Those “export” fields’</w:t>
      </w:r>
    </w:p>
  </w:comment>
  <w:comment w:id="141" w:author="Ori Geva" w:date="2023-07-06T12:22:00Z" w:initials="OG">
    <w:p w14:paraId="52864D4D" w14:textId="77777777" w:rsidR="00441356" w:rsidRDefault="00441356" w:rsidP="0031584D">
      <w:r>
        <w:rPr>
          <w:rStyle w:val="CommentReference"/>
        </w:rPr>
        <w:annotationRef/>
      </w:r>
      <w:r>
        <w:rPr>
          <w:color w:val="000000"/>
          <w:sz w:val="20"/>
          <w:szCs w:val="20"/>
        </w:rPr>
        <w:t>step e ?</w:t>
      </w:r>
    </w:p>
  </w:comment>
  <w:comment w:id="151" w:author="Ori Geva" w:date="2023-07-06T12:24:00Z" w:initials="OG">
    <w:p w14:paraId="0373BF55" w14:textId="77777777" w:rsidR="00A55560" w:rsidRDefault="00A55560" w:rsidP="00E00D50">
      <w:r>
        <w:rPr>
          <w:rStyle w:val="CommentReference"/>
        </w:rPr>
        <w:annotationRef/>
      </w:r>
      <w:r>
        <w:rPr>
          <w:color w:val="000000"/>
          <w:sz w:val="20"/>
          <w:szCs w:val="20"/>
        </w:rPr>
        <w:t>Few arrows seem out of place or rectangles are missing</w:t>
      </w:r>
    </w:p>
  </w:comment>
  <w:comment w:id="155" w:author="Ori Geva" w:date="2023-07-06T12:26:00Z" w:initials="OG">
    <w:p w14:paraId="29F59463" w14:textId="77777777" w:rsidR="009E5745" w:rsidRDefault="009E5745" w:rsidP="00865A4E">
      <w:r>
        <w:rPr>
          <w:rStyle w:val="CommentReference"/>
        </w:rPr>
        <w:annotationRef/>
      </w:r>
      <w:r>
        <w:rPr>
          <w:color w:val="000000"/>
          <w:sz w:val="20"/>
          <w:szCs w:val="20"/>
        </w:rPr>
        <w:t xml:space="preserve">So to clarify, CalculateByType should be a singleton but if multiple individuals are provided in the json calling CalculateByType will calculate them in multiple threads , right ? </w:t>
      </w:r>
    </w:p>
  </w:comment>
  <w:comment w:id="156" w:author="Alon Lanyado" w:date="2023-07-06T14:53:00Z" w:initials="AL">
    <w:p w14:paraId="1EBEA596" w14:textId="77777777" w:rsidR="004D4F68" w:rsidRDefault="004D4F68" w:rsidP="00B560E1">
      <w:pPr>
        <w:pStyle w:val="CommentText"/>
      </w:pPr>
      <w:r>
        <w:rPr>
          <w:rStyle w:val="CommentReference"/>
        </w:rPr>
        <w:annotationRef/>
      </w:r>
      <w:r>
        <w:t>Yep, it can handle batch request and process it multithreaded</w:t>
      </w:r>
    </w:p>
  </w:comment>
  <w:comment w:id="159" w:author="Ori Geva" w:date="2023-07-06T12:36:00Z" w:initials="OG">
    <w:p w14:paraId="15BD5AEF" w14:textId="33657C16" w:rsidR="00946875" w:rsidRDefault="00946875" w:rsidP="005A5F78">
      <w:r>
        <w:rPr>
          <w:rStyle w:val="CommentReference"/>
        </w:rPr>
        <w:annotationRef/>
      </w:r>
      <w:r>
        <w:rPr>
          <w:color w:val="000000"/>
          <w:sz w:val="20"/>
          <w:szCs w:val="20"/>
        </w:rPr>
        <w:t xml:space="preserve">did not find UDI information </w:t>
      </w:r>
    </w:p>
  </w:comment>
  <w:comment w:id="160" w:author="Alon Lanyado" w:date="2023-07-06T14:55:00Z" w:initials="AL">
    <w:p w14:paraId="54C9127D" w14:textId="77777777" w:rsidR="005E2AAE" w:rsidRDefault="005E2AAE" w:rsidP="00311D47">
      <w:pPr>
        <w:pStyle w:val="CommentText"/>
      </w:pPr>
      <w:r>
        <w:rPr>
          <w:rStyle w:val="CommentReference"/>
        </w:rPr>
        <w:annotationRef/>
      </w:r>
      <w:r>
        <w:t xml:space="preserve">In section 5.2.2.1 </w:t>
      </w:r>
      <w:r>
        <w:rPr>
          <w:b/>
          <w:bCs/>
        </w:rPr>
        <w:t>AM_UDI_DI.</w:t>
      </w:r>
      <w:r>
        <w:rPr>
          <w:b/>
          <w:bCs/>
        </w:rPr>
        <w:br/>
      </w:r>
      <w:r>
        <w:t>It is just a string the AlgoMarker holds and retrieves in the Discovery API call</w:t>
      </w:r>
    </w:p>
  </w:comment>
  <w:comment w:id="174" w:author="Ori Geva" w:date="2023-07-06T12:28:00Z" w:initials="OG">
    <w:p w14:paraId="1E54C0C4" w14:textId="30373BB7" w:rsidR="0062174A" w:rsidRDefault="00C87DC7" w:rsidP="00531762">
      <w:r>
        <w:rPr>
          <w:rStyle w:val="CommentReference"/>
        </w:rPr>
        <w:annotationRef/>
      </w:r>
      <w:r w:rsidR="0062174A">
        <w:rPr>
          <w:sz w:val="20"/>
          <w:szCs w:val="20"/>
        </w:rPr>
        <w:t xml:space="preserve">So this still exists for backward compatibility but not supported going forward ? maybe there is another way to denote this, like </w:t>
      </w:r>
    </w:p>
    <w:p w14:paraId="3473EDBB" w14:textId="77777777" w:rsidR="0062174A" w:rsidRDefault="0062174A" w:rsidP="00531762">
      <w:r>
        <w:rPr>
          <w:sz w:val="20"/>
          <w:szCs w:val="20"/>
        </w:rPr>
        <w:t>[Deprecated, backward compatibility only] …</w:t>
      </w:r>
    </w:p>
    <w:p w14:paraId="5E73E032" w14:textId="77777777" w:rsidR="0062174A" w:rsidRDefault="0062174A" w:rsidP="00531762"/>
    <w:p w14:paraId="72248234" w14:textId="77777777" w:rsidR="0062174A" w:rsidRDefault="0062174A" w:rsidP="00531762">
      <w:r>
        <w:rPr>
          <w:sz w:val="20"/>
          <w:szCs w:val="20"/>
        </w:rPr>
        <w:t>This is replaced with EXPLAINABILITY_PARAMS ?</w:t>
      </w:r>
    </w:p>
  </w:comment>
  <w:comment w:id="175" w:author="Alon Lanyado" w:date="2023-07-06T15:09:00Z" w:initials="AL">
    <w:p w14:paraId="7D1F8804" w14:textId="77777777" w:rsidR="00947A37" w:rsidRDefault="00A110EF">
      <w:pPr>
        <w:pStyle w:val="CommentText"/>
      </w:pPr>
      <w:r>
        <w:rPr>
          <w:rStyle w:val="CommentReference"/>
        </w:rPr>
        <w:annotationRef/>
      </w:r>
      <w:r w:rsidR="00947A37">
        <w:t xml:space="preserve">It is used only in "Calculate" method which is deprecated and not described in here. It is different from EXPLAINABILITY_PARAMS. </w:t>
      </w:r>
    </w:p>
    <w:p w14:paraId="3DB209E6" w14:textId="77777777" w:rsidR="00947A37" w:rsidRDefault="00947A37">
      <w:pPr>
        <w:pStyle w:val="CommentText"/>
      </w:pPr>
      <w:r>
        <w:t>It specify additional outputs to fetch from model response. In calculate By Type there is "export" field in the request. In the OLD  API there was no "export" field and it was configured in the amconfig.</w:t>
      </w:r>
    </w:p>
    <w:p w14:paraId="59D51600" w14:textId="77777777" w:rsidR="00947A37" w:rsidRDefault="00947A37" w:rsidP="00ED26AF">
      <w:pPr>
        <w:pStyle w:val="CommentText"/>
      </w:pPr>
      <w:r>
        <w:br/>
        <w:t>I will just delete this part.</w:t>
      </w:r>
    </w:p>
  </w:comment>
  <w:comment w:id="192" w:author="Ori Geva" w:date="2023-07-06T12:31:00Z" w:initials="OG">
    <w:p w14:paraId="1DB30625" w14:textId="186D41A0" w:rsidR="001E5DE3" w:rsidRDefault="001E5DE3" w:rsidP="008D37AB">
      <w:r>
        <w:rPr>
          <w:rStyle w:val="CommentReference"/>
        </w:rPr>
        <w:annotationRef/>
      </w:r>
      <w:r>
        <w:rPr>
          <w:color w:val="000000"/>
          <w:sz w:val="20"/>
          <w:szCs w:val="20"/>
        </w:rPr>
        <w:t>one feature</w:t>
      </w:r>
    </w:p>
  </w:comment>
  <w:comment w:id="202" w:author="Ori Geva" w:date="2023-07-06T12:34:00Z" w:initials="OG">
    <w:p w14:paraId="1D80596D" w14:textId="77777777" w:rsidR="00094497" w:rsidRDefault="00094497" w:rsidP="00B21C35">
      <w:r>
        <w:rPr>
          <w:rStyle w:val="CommentReference"/>
        </w:rPr>
        <w:annotationRef/>
      </w:r>
      <w:r>
        <w:rPr>
          <w:color w:val="000000"/>
          <w:sz w:val="20"/>
          <w:szCs w:val="20"/>
        </w:rPr>
        <w:t>explainability</w:t>
      </w:r>
    </w:p>
  </w:comment>
  <w:comment w:id="272" w:author="Ori Geva" w:date="2023-07-06T12:36:00Z" w:initials="OG">
    <w:p w14:paraId="5A48533F" w14:textId="77777777" w:rsidR="00E92908" w:rsidRDefault="00E92908" w:rsidP="008D12C5">
      <w:r>
        <w:rPr>
          <w:rStyle w:val="CommentReference"/>
        </w:rPr>
        <w:annotationRef/>
      </w:r>
      <w:r>
        <w:rPr>
          <w:color w:val="000000"/>
          <w:sz w:val="20"/>
          <w:szCs w:val="20"/>
        </w:rPr>
        <w:t>Don’t we need to address UDI and Explainability ?</w:t>
      </w:r>
    </w:p>
  </w:comment>
  <w:comment w:id="273" w:author="Alon Lanyado" w:date="2023-07-06T15:13:00Z" w:initials="AL">
    <w:p w14:paraId="112CB2E5" w14:textId="77777777" w:rsidR="00556871" w:rsidRDefault="00556871" w:rsidP="00F21D12">
      <w:pPr>
        <w:pStyle w:val="CommentText"/>
      </w:pPr>
      <w:r>
        <w:rPr>
          <w:rStyle w:val="CommentReference"/>
        </w:rPr>
        <w:annotationRef/>
      </w:r>
      <w:r>
        <w:t xml:space="preserve">I don't think so. It's part of the model. We don't have different UDI for each model component.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2169C" w15:done="1"/>
  <w15:commentEx w15:paraId="62EBABE7" w15:done="1"/>
  <w15:commentEx w15:paraId="3520E634" w15:done="0"/>
  <w15:commentEx w15:paraId="1DDD0346" w15:paraIdParent="3520E634" w15:done="0"/>
  <w15:commentEx w15:paraId="059F612C" w15:done="1"/>
  <w15:commentEx w15:paraId="7BF0EECF" w15:done="0"/>
  <w15:commentEx w15:paraId="68990DE4" w15:paraIdParent="7BF0EECF" w15:done="0"/>
  <w15:commentEx w15:paraId="09AB4076" w15:done="0"/>
  <w15:commentEx w15:paraId="612264BC" w15:paraIdParent="09AB4076" w15:done="0"/>
  <w15:commentEx w15:paraId="24177D42" w15:done="1"/>
  <w15:commentEx w15:paraId="38D20757" w15:paraIdParent="24177D42" w15:done="1"/>
  <w15:commentEx w15:paraId="5B323EE7" w15:done="0"/>
  <w15:commentEx w15:paraId="40F92D2A" w15:paraIdParent="5B323EE7" w15:done="0"/>
  <w15:commentEx w15:paraId="71E0AF67" w15:done="1"/>
  <w15:commentEx w15:paraId="52864D4D" w15:done="1"/>
  <w15:commentEx w15:paraId="0373BF55" w15:done="1"/>
  <w15:commentEx w15:paraId="29F59463" w15:done="1"/>
  <w15:commentEx w15:paraId="1EBEA596" w15:paraIdParent="29F59463" w15:done="1"/>
  <w15:commentEx w15:paraId="15BD5AEF" w15:done="0"/>
  <w15:commentEx w15:paraId="54C9127D" w15:paraIdParent="15BD5AEF" w15:done="0"/>
  <w15:commentEx w15:paraId="72248234" w15:done="0"/>
  <w15:commentEx w15:paraId="59D51600" w15:paraIdParent="72248234" w15:done="0"/>
  <w15:commentEx w15:paraId="1DB30625" w15:done="1"/>
  <w15:commentEx w15:paraId="1D80596D" w15:done="1"/>
  <w15:commentEx w15:paraId="5A48533F" w15:done="0"/>
  <w15:commentEx w15:paraId="112CB2E5" w15:paraIdParent="5A485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796" w16cex:dateUtc="2023-07-06T08:44:00Z"/>
  <w16cex:commentExtensible w16cex:durableId="285127BB" w16cex:dateUtc="2023-07-06T08:44:00Z"/>
  <w16cex:commentExtensible w16cex:durableId="285127F3" w16cex:dateUtc="2023-07-06T08:45:00Z"/>
  <w16cex:commentExtensible w16cex:durableId="28515185" w16cex:dateUtc="2023-07-06T11:43:00Z"/>
  <w16cex:commentExtensible w16cex:durableId="285128EA" w16cex:dateUtc="2023-07-06T08:50:00Z"/>
  <w16cex:commentExtensible w16cex:durableId="2851293D" w16cex:dateUtc="2023-07-06T08:51:00Z"/>
  <w16cex:commentExtensible w16cex:durableId="28515254" w16cex:dateUtc="2023-07-06T11:46:00Z"/>
  <w16cex:commentExtensible w16cex:durableId="28512980" w16cex:dateUtc="2023-07-06T08:52:00Z"/>
  <w16cex:commentExtensible w16cex:durableId="28515291" w16cex:dateUtc="2023-07-06T11:47:00Z"/>
  <w16cex:commentExtensible w16cex:durableId="285129F2" w16cex:dateUtc="2023-07-06T08:54:00Z"/>
  <w16cex:commentExtensible w16cex:durableId="285152C5" w16cex:dateUtc="2023-07-06T11:48:00Z"/>
  <w16cex:commentExtensible w16cex:durableId="28512BE4" w16cex:dateUtc="2023-07-06T09:02:00Z"/>
  <w16cex:commentExtensible w16cex:durableId="28515308" w16cex:dateUtc="2023-07-06T11:49:00Z"/>
  <w16cex:commentExtensible w16cex:durableId="2851305C" w16cex:dateUtc="2023-07-06T09:21:00Z"/>
  <w16cex:commentExtensible w16cex:durableId="2851306F" w16cex:dateUtc="2023-07-06T09:22:00Z"/>
  <w16cex:commentExtensible w16cex:durableId="285130EB" w16cex:dateUtc="2023-07-06T09:24:00Z"/>
  <w16cex:commentExtensible w16cex:durableId="28513189" w16cex:dateUtc="2023-07-06T09:26:00Z"/>
  <w16cex:commentExtensible w16cex:durableId="285153E2" w16cex:dateUtc="2023-07-06T11:53:00Z"/>
  <w16cex:commentExtensible w16cex:durableId="285133E8" w16cex:dateUtc="2023-07-06T09:36:00Z"/>
  <w16cex:commentExtensible w16cex:durableId="28515465" w16cex:dateUtc="2023-07-06T11:55:00Z"/>
  <w16cex:commentExtensible w16cex:durableId="285131DE" w16cex:dateUtc="2023-07-06T09:28:00Z"/>
  <w16cex:commentExtensible w16cex:durableId="285157A3" w16cex:dateUtc="2023-07-06T12:09:00Z"/>
  <w16cex:commentExtensible w16cex:durableId="2851328A" w16cex:dateUtc="2023-07-06T09:31:00Z"/>
  <w16cex:commentExtensible w16cex:durableId="2851335F" w16cex:dateUtc="2023-07-06T09:34:00Z"/>
  <w16cex:commentExtensible w16cex:durableId="285133BC" w16cex:dateUtc="2023-07-06T09:36:00Z"/>
  <w16cex:commentExtensible w16cex:durableId="2851588F" w16cex:dateUtc="2023-07-06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2169C" w16cid:durableId="28512796"/>
  <w16cid:commentId w16cid:paraId="62EBABE7" w16cid:durableId="285127BB"/>
  <w16cid:commentId w16cid:paraId="3520E634" w16cid:durableId="285127F3"/>
  <w16cid:commentId w16cid:paraId="1DDD0346" w16cid:durableId="28515185"/>
  <w16cid:commentId w16cid:paraId="059F612C" w16cid:durableId="285128EA"/>
  <w16cid:commentId w16cid:paraId="7BF0EECF" w16cid:durableId="2851293D"/>
  <w16cid:commentId w16cid:paraId="68990DE4" w16cid:durableId="28515254"/>
  <w16cid:commentId w16cid:paraId="09AB4076" w16cid:durableId="28512980"/>
  <w16cid:commentId w16cid:paraId="612264BC" w16cid:durableId="28515291"/>
  <w16cid:commentId w16cid:paraId="24177D42" w16cid:durableId="285129F2"/>
  <w16cid:commentId w16cid:paraId="38D20757" w16cid:durableId="285152C5"/>
  <w16cid:commentId w16cid:paraId="5B323EE7" w16cid:durableId="28512BE4"/>
  <w16cid:commentId w16cid:paraId="40F92D2A" w16cid:durableId="28515308"/>
  <w16cid:commentId w16cid:paraId="71E0AF67" w16cid:durableId="2851305C"/>
  <w16cid:commentId w16cid:paraId="52864D4D" w16cid:durableId="2851306F"/>
  <w16cid:commentId w16cid:paraId="0373BF55" w16cid:durableId="285130EB"/>
  <w16cid:commentId w16cid:paraId="29F59463" w16cid:durableId="28513189"/>
  <w16cid:commentId w16cid:paraId="1EBEA596" w16cid:durableId="285153E2"/>
  <w16cid:commentId w16cid:paraId="15BD5AEF" w16cid:durableId="285133E8"/>
  <w16cid:commentId w16cid:paraId="54C9127D" w16cid:durableId="28515465"/>
  <w16cid:commentId w16cid:paraId="72248234" w16cid:durableId="285131DE"/>
  <w16cid:commentId w16cid:paraId="59D51600" w16cid:durableId="285157A3"/>
  <w16cid:commentId w16cid:paraId="1DB30625" w16cid:durableId="2851328A"/>
  <w16cid:commentId w16cid:paraId="1D80596D" w16cid:durableId="2851335F"/>
  <w16cid:commentId w16cid:paraId="5A48533F" w16cid:durableId="285133BC"/>
  <w16cid:commentId w16cid:paraId="112CB2E5" w16cid:durableId="285158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525A8" w14:textId="77777777" w:rsidR="000471C7" w:rsidRDefault="000471C7">
      <w:r>
        <w:separator/>
      </w:r>
    </w:p>
  </w:endnote>
  <w:endnote w:type="continuationSeparator" w:id="0">
    <w:p w14:paraId="38ED0BDC" w14:textId="77777777" w:rsidR="000471C7" w:rsidRDefault="000471C7">
      <w:r>
        <w:continuationSeparator/>
      </w:r>
    </w:p>
  </w:endnote>
  <w:endnote w:type="continuationNotice" w:id="1">
    <w:p w14:paraId="2E9BEB53" w14:textId="77777777" w:rsidR="000471C7" w:rsidRDefault="00047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0EF9" w14:textId="76C1552E" w:rsidR="00756403" w:rsidRPr="00B17858" w:rsidRDefault="00756403" w:rsidP="00B17858">
    <w:pPr>
      <w:pStyle w:val="Footer"/>
      <w:tabs>
        <w:tab w:val="right" w:pos="1701"/>
      </w:tabs>
      <w:rPr>
        <w:rFonts w:asciiTheme="majorBidi" w:hAnsiTheme="majorBidi" w:cstheme="majorBidi"/>
        <w:sz w:val="20"/>
        <w:szCs w:val="20"/>
      </w:rPr>
    </w:pPr>
    <w:r w:rsidRPr="005421E0">
      <w:rPr>
        <w:rFonts w:ascii="Verdana" w:hAnsi="Verdana" w:cstheme="majorBidi"/>
        <w:sz w:val="20"/>
        <w:szCs w:val="20"/>
      </w:rPr>
      <w:t xml:space="preserve">Template No' </w:t>
    </w:r>
    <w:r>
      <w:rPr>
        <w:rFonts w:ascii="Verdana" w:hAnsi="Verdana" w:cstheme="majorBidi"/>
        <w:sz w:val="20"/>
        <w:szCs w:val="20"/>
      </w:rPr>
      <w:t xml:space="preserve">RDF-04-11-12, Rev. A                 </w:t>
    </w:r>
    <w:r w:rsidRPr="00F00C0F">
      <w:rPr>
        <w:rFonts w:asciiTheme="majorBidi" w:hAnsiTheme="majorBidi" w:cstheme="majorBidi"/>
        <w:sz w:val="20"/>
        <w:szCs w:val="20"/>
      </w:rPr>
      <w:t xml:space="preserve">Page </w:t>
    </w:r>
    <w:r w:rsidRPr="00F00C0F">
      <w:rPr>
        <w:rStyle w:val="PageNumber"/>
        <w:rFonts w:asciiTheme="majorBidi" w:hAnsiTheme="majorBidi" w:cstheme="majorBidi"/>
        <w:sz w:val="20"/>
        <w:szCs w:val="20"/>
      </w:rPr>
      <w:fldChar w:fldCharType="begin"/>
    </w:r>
    <w:r w:rsidRPr="00F00C0F">
      <w:rPr>
        <w:rStyle w:val="PageNumber"/>
        <w:rFonts w:asciiTheme="majorBidi" w:hAnsiTheme="majorBidi" w:cstheme="majorBidi"/>
        <w:sz w:val="20"/>
        <w:szCs w:val="20"/>
      </w:rPr>
      <w:instrText xml:space="preserve"> PAGE </w:instrText>
    </w:r>
    <w:r w:rsidRPr="00F00C0F">
      <w:rPr>
        <w:rStyle w:val="PageNumber"/>
        <w:rFonts w:asciiTheme="majorBidi" w:hAnsiTheme="majorBidi" w:cstheme="majorBidi"/>
        <w:sz w:val="20"/>
        <w:szCs w:val="20"/>
      </w:rPr>
      <w:fldChar w:fldCharType="separate"/>
    </w:r>
    <w:r>
      <w:rPr>
        <w:rStyle w:val="PageNumber"/>
        <w:rFonts w:asciiTheme="majorBidi" w:hAnsiTheme="majorBidi" w:cstheme="majorBidi"/>
        <w:noProof/>
        <w:sz w:val="20"/>
        <w:szCs w:val="20"/>
      </w:rPr>
      <w:t>16</w:t>
    </w:r>
    <w:r w:rsidRPr="00F00C0F">
      <w:rPr>
        <w:rStyle w:val="PageNumber"/>
        <w:rFonts w:asciiTheme="majorBidi" w:hAnsiTheme="majorBidi" w:cstheme="majorBidi"/>
        <w:sz w:val="20"/>
        <w:szCs w:val="20"/>
      </w:rPr>
      <w:fldChar w:fldCharType="end"/>
    </w:r>
    <w:r w:rsidRPr="00F00C0F">
      <w:rPr>
        <w:rStyle w:val="PageNumber"/>
        <w:rFonts w:asciiTheme="majorBidi" w:hAnsiTheme="majorBidi" w:cstheme="majorBidi"/>
        <w:sz w:val="20"/>
        <w:szCs w:val="20"/>
      </w:rPr>
      <w:t xml:space="preserve"> of </w:t>
    </w:r>
    <w:r w:rsidRPr="00F00C0F">
      <w:rPr>
        <w:rStyle w:val="PageNumber"/>
        <w:rFonts w:asciiTheme="majorBidi" w:hAnsiTheme="majorBidi" w:cstheme="majorBidi"/>
        <w:sz w:val="20"/>
        <w:szCs w:val="20"/>
      </w:rPr>
      <w:fldChar w:fldCharType="begin"/>
    </w:r>
    <w:r w:rsidRPr="00F00C0F">
      <w:rPr>
        <w:rStyle w:val="PageNumber"/>
        <w:rFonts w:asciiTheme="majorBidi" w:hAnsiTheme="majorBidi" w:cstheme="majorBidi"/>
        <w:sz w:val="20"/>
        <w:szCs w:val="20"/>
      </w:rPr>
      <w:instrText xml:space="preserve"> NUMPAGES </w:instrText>
    </w:r>
    <w:r w:rsidRPr="00F00C0F">
      <w:rPr>
        <w:rStyle w:val="PageNumber"/>
        <w:rFonts w:asciiTheme="majorBidi" w:hAnsiTheme="majorBidi" w:cstheme="majorBidi"/>
        <w:sz w:val="20"/>
        <w:szCs w:val="20"/>
      </w:rPr>
      <w:fldChar w:fldCharType="separate"/>
    </w:r>
    <w:r>
      <w:rPr>
        <w:rStyle w:val="PageNumber"/>
        <w:rFonts w:asciiTheme="majorBidi" w:hAnsiTheme="majorBidi" w:cstheme="majorBidi"/>
        <w:noProof/>
        <w:sz w:val="20"/>
        <w:szCs w:val="20"/>
      </w:rPr>
      <w:t>16</w:t>
    </w:r>
    <w:r w:rsidRPr="00F00C0F">
      <w:rPr>
        <w:rStyle w:val="PageNumber"/>
        <w:rFonts w:asciiTheme="majorBidi" w:hAnsiTheme="majorBid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D5A0" w14:textId="77777777" w:rsidR="000471C7" w:rsidRDefault="000471C7">
      <w:r>
        <w:separator/>
      </w:r>
    </w:p>
  </w:footnote>
  <w:footnote w:type="continuationSeparator" w:id="0">
    <w:p w14:paraId="5D3A59FE" w14:textId="77777777" w:rsidR="000471C7" w:rsidRDefault="000471C7">
      <w:r>
        <w:continuationSeparator/>
      </w:r>
    </w:p>
  </w:footnote>
  <w:footnote w:type="continuationNotice" w:id="1">
    <w:p w14:paraId="392D0912" w14:textId="77777777" w:rsidR="000471C7" w:rsidRDefault="000471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2AFF" w14:textId="24464D20" w:rsidR="00756403" w:rsidRPr="00871BBE" w:rsidRDefault="00756403" w:rsidP="007E30DD">
    <w:pPr>
      <w:rPr>
        <w:rFonts w:ascii="Verdana" w:hAnsi="Verdana"/>
        <w:b/>
        <w:bCs/>
        <w:i/>
        <w:iCs/>
        <w:sz w:val="20"/>
        <w:szCs w:val="20"/>
      </w:rPr>
    </w:pPr>
    <w:proofErr w:type="spellStart"/>
    <w:r>
      <w:rPr>
        <w:rFonts w:ascii="Verdana" w:hAnsi="Verdana"/>
        <w:b/>
        <w:bCs/>
        <w:i/>
        <w:iCs/>
        <w:sz w:val="20"/>
        <w:szCs w:val="20"/>
      </w:rPr>
      <w:t>AlgoMarker</w:t>
    </w:r>
    <w:proofErr w:type="spellEnd"/>
    <w:r>
      <w:rPr>
        <w:rFonts w:ascii="Verdana" w:hAnsi="Verdana"/>
        <w:b/>
        <w:bCs/>
        <w:i/>
        <w:iCs/>
        <w:sz w:val="20"/>
        <w:szCs w:val="20"/>
      </w:rPr>
      <w:t xml:space="preserve"> Library</w:t>
    </w:r>
    <w:r w:rsidRPr="00871BBE">
      <w:rPr>
        <w:rFonts w:ascii="Verdana" w:hAnsi="Verdana"/>
        <w:b/>
        <w:bCs/>
        <w:i/>
        <w:iCs/>
        <w:sz w:val="20"/>
        <w:szCs w:val="20"/>
      </w:rPr>
      <w:t xml:space="preserve"> 1.</w:t>
    </w:r>
    <w:ins w:id="278" w:author="Alon Lanyado" w:date="2023-07-12T15:25:00Z">
      <w:r w:rsidR="00C15C65">
        <w:rPr>
          <w:rFonts w:ascii="Verdana" w:hAnsi="Verdana"/>
          <w:b/>
          <w:bCs/>
          <w:i/>
          <w:iCs/>
          <w:sz w:val="20"/>
          <w:szCs w:val="20"/>
        </w:rPr>
        <w:t>1</w:t>
      </w:r>
    </w:ins>
    <w:del w:id="279" w:author="Alon Lanyado" w:date="2023-07-12T15:25:00Z">
      <w:r w:rsidRPr="00871BBE" w:rsidDel="00C15C65">
        <w:rPr>
          <w:rFonts w:ascii="Verdana" w:hAnsi="Verdana"/>
          <w:b/>
          <w:bCs/>
          <w:i/>
          <w:iCs/>
          <w:sz w:val="20"/>
          <w:szCs w:val="20"/>
        </w:rPr>
        <w:delText>0</w:delText>
      </w:r>
    </w:del>
    <w:r w:rsidRPr="00871BBE">
      <w:rPr>
        <w:rFonts w:ascii="Verdana" w:hAnsi="Verdana"/>
        <w:b/>
        <w:bCs/>
        <w:i/>
        <w:iCs/>
        <w:sz w:val="20"/>
        <w:szCs w:val="20"/>
      </w:rPr>
      <w:t xml:space="preserve"> Software Design Description</w:t>
    </w:r>
  </w:p>
  <w:p w14:paraId="01D55D58" w14:textId="3D52121D" w:rsidR="00756403" w:rsidRPr="00276FF5" w:rsidRDefault="00756403" w:rsidP="007E30DD">
    <w:pPr>
      <w:pStyle w:val="Footer"/>
      <w:rPr>
        <w:rFonts w:ascii="Verdana" w:hAnsi="Verdana"/>
        <w:b/>
        <w:bCs/>
        <w:i/>
        <w:iCs/>
        <w:sz w:val="20"/>
        <w:szCs w:val="20"/>
      </w:rPr>
    </w:pPr>
    <w:r>
      <w:rPr>
        <w:rFonts w:ascii="Verdana" w:hAnsi="Verdana"/>
        <w:b/>
        <w:bCs/>
        <w:i/>
        <w:iCs/>
        <w:sz w:val="20"/>
        <w:szCs w:val="20"/>
      </w:rPr>
      <w:t xml:space="preserve">RDG-04-11-33, </w:t>
    </w:r>
    <w:r w:rsidRPr="00871BBE">
      <w:rPr>
        <w:rFonts w:ascii="Verdana" w:hAnsi="Verdana"/>
        <w:b/>
        <w:bCs/>
        <w:i/>
        <w:iCs/>
        <w:sz w:val="20"/>
        <w:szCs w:val="20"/>
      </w:rPr>
      <w:t>Rev</w:t>
    </w:r>
    <w:ins w:id="280" w:author="Liat Talias" w:date="2023-08-06T10:43:00Z">
      <w:r w:rsidR="00FC0413">
        <w:rPr>
          <w:rFonts w:ascii="Verdana" w:hAnsi="Verdana"/>
          <w:b/>
          <w:bCs/>
          <w:i/>
          <w:iCs/>
          <w:sz w:val="20"/>
          <w:szCs w:val="20"/>
        </w:rPr>
        <w:t>.</w:t>
      </w:r>
    </w:ins>
    <w:r w:rsidRPr="00871BBE">
      <w:rPr>
        <w:rFonts w:ascii="Verdana" w:hAnsi="Verdana"/>
        <w:b/>
        <w:bCs/>
        <w:i/>
        <w:iCs/>
        <w:sz w:val="20"/>
        <w:szCs w:val="20"/>
      </w:rPr>
      <w:t xml:space="preserve"> </w:t>
    </w:r>
    <w:del w:id="281" w:author="Liat Talias" w:date="2023-08-06T10:43:00Z">
      <w:r w:rsidDel="00FC0413">
        <w:rPr>
          <w:rFonts w:ascii="Verdana" w:hAnsi="Verdana"/>
          <w:b/>
          <w:bCs/>
          <w:i/>
          <w:iCs/>
          <w:sz w:val="20"/>
          <w:szCs w:val="20"/>
        </w:rPr>
        <w:delText>C</w:delText>
      </w:r>
    </w:del>
    <w:ins w:id="282" w:author="Liat Talias" w:date="2023-08-06T10:43:00Z">
      <w:r w:rsidR="00FC0413">
        <w:rPr>
          <w:rFonts w:ascii="Verdana" w:hAnsi="Verdana"/>
          <w:b/>
          <w:bCs/>
          <w:i/>
          <w:iCs/>
          <w:sz w:val="20"/>
          <w:szCs w:val="20"/>
        </w:rPr>
        <w:t>D</w:t>
      </w:r>
    </w:ins>
  </w:p>
  <w:p w14:paraId="716AB13D" w14:textId="77777777" w:rsidR="00756403" w:rsidRDefault="00756403" w:rsidP="001249DB">
    <w:pPr>
      <w:pStyle w:val="Footer"/>
      <w:ind w:left="-900"/>
      <w:rPr>
        <w:rFonts w:ascii="Verdana" w:hAnsi="Verdana"/>
        <w:b/>
        <w:bCs/>
        <w:i/>
        <w:iCs/>
        <w:sz w:val="20"/>
        <w:szCs w:val="20"/>
      </w:rPr>
    </w:pPr>
  </w:p>
  <w:p w14:paraId="251E5AD0" w14:textId="77777777" w:rsidR="00756403" w:rsidRPr="00B4105D" w:rsidRDefault="00756403" w:rsidP="006E272E">
    <w:pPr>
      <w:pStyle w:val="Footer"/>
      <w:rPr>
        <w:rFonts w:ascii="Verdana" w:hAnsi="Verdana"/>
        <w:b/>
        <w:bCs/>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C05E50"/>
    <w:lvl w:ilvl="0">
      <w:start w:val="1"/>
      <w:numFmt w:val="bullet"/>
      <w:pStyle w:val="2"/>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7D300C9A"/>
    <w:lvl w:ilvl="0">
      <w:start w:val="1"/>
      <w:numFmt w:val="decimal"/>
      <w:pStyle w:val="Heading1"/>
      <w:lvlText w:val="%1."/>
      <w:legacy w:legacy="1" w:legacySpace="0" w:legacyIndent="454"/>
      <w:lvlJc w:val="left"/>
      <w:pPr>
        <w:ind w:left="454" w:hanging="454"/>
      </w:pPr>
    </w:lvl>
    <w:lvl w:ilvl="1">
      <w:start w:val="1"/>
      <w:numFmt w:val="decimal"/>
      <w:pStyle w:val="Heading2"/>
      <w:lvlText w:val="%1.%2."/>
      <w:legacy w:legacy="1" w:legacySpace="0" w:legacyIndent="708"/>
      <w:lvlJc w:val="left"/>
      <w:pPr>
        <w:ind w:left="0" w:hanging="708"/>
      </w:pPr>
    </w:lvl>
    <w:lvl w:ilvl="2">
      <w:start w:val="1"/>
      <w:numFmt w:val="decimal"/>
      <w:pStyle w:val="Heading3"/>
      <w:lvlText w:val="%1.%2.%3."/>
      <w:legacy w:legacy="1" w:legacySpace="0" w:legacyIndent="708"/>
      <w:lvlJc w:val="left"/>
      <w:pPr>
        <w:ind w:left="709" w:hanging="708"/>
      </w:pPr>
    </w:lvl>
    <w:lvl w:ilvl="3">
      <w:start w:val="1"/>
      <w:numFmt w:val="decimal"/>
      <w:lvlText w:val="%1.%2.%3.%4."/>
      <w:legacy w:legacy="1" w:legacySpace="0" w:legacyIndent="708"/>
      <w:lvlJc w:val="left"/>
      <w:pPr>
        <w:ind w:left="888" w:hanging="708"/>
      </w:pPr>
    </w:lvl>
    <w:lvl w:ilvl="4">
      <w:start w:val="1"/>
      <w:numFmt w:val="decimal"/>
      <w:lvlText w:val="%1.%2.%3.%4.%5."/>
      <w:legacy w:legacy="1" w:legacySpace="0" w:legacyIndent="708"/>
      <w:lvlJc w:val="left"/>
      <w:pPr>
        <w:ind w:left="709" w:hanging="708"/>
      </w:pPr>
    </w:lvl>
    <w:lvl w:ilvl="5">
      <w:start w:val="1"/>
      <w:numFmt w:val="decimal"/>
      <w:lvlText w:val="%1.%2.%3.%4.%5.%6."/>
      <w:legacy w:legacy="1" w:legacySpace="0" w:legacyIndent="708"/>
      <w:lvlJc w:val="left"/>
      <w:pPr>
        <w:ind w:left="3994" w:hanging="708"/>
      </w:pPr>
    </w:lvl>
    <w:lvl w:ilvl="6">
      <w:start w:val="1"/>
      <w:numFmt w:val="decimal"/>
      <w:lvlText w:val="%1.%2.%3.%4.%5.%6.%7."/>
      <w:legacy w:legacy="1" w:legacySpace="0" w:legacyIndent="708"/>
      <w:lvlJc w:val="left"/>
      <w:pPr>
        <w:ind w:left="4702" w:hanging="708"/>
      </w:pPr>
    </w:lvl>
    <w:lvl w:ilvl="7">
      <w:start w:val="1"/>
      <w:numFmt w:val="decimal"/>
      <w:lvlText w:val="%1.%2.%3.%4.%5.%6.%7.%8."/>
      <w:legacy w:legacy="1" w:legacySpace="0" w:legacyIndent="708"/>
      <w:lvlJc w:val="left"/>
      <w:pPr>
        <w:ind w:left="5410" w:hanging="708"/>
      </w:pPr>
    </w:lvl>
    <w:lvl w:ilvl="8">
      <w:start w:val="1"/>
      <w:numFmt w:val="decimal"/>
      <w:lvlText w:val="%1.%2.%3.%4.%5.%6.%7.%8.%9."/>
      <w:legacy w:legacy="1" w:legacySpace="0" w:legacyIndent="708"/>
      <w:lvlJc w:val="left"/>
      <w:pPr>
        <w:ind w:left="6118" w:hanging="708"/>
      </w:pPr>
    </w:lvl>
  </w:abstractNum>
  <w:abstractNum w:abstractNumId="2" w15:restartNumberingAfterBreak="0">
    <w:nsid w:val="0100C645"/>
    <w:multiLevelType w:val="hybridMultilevel"/>
    <w:tmpl w:val="4C26E3DC"/>
    <w:lvl w:ilvl="0" w:tplc="034CE5D6">
      <w:start w:val="1"/>
      <w:numFmt w:val="bullet"/>
      <w:lvlText w:val=""/>
      <w:lvlJc w:val="left"/>
      <w:pPr>
        <w:ind w:left="720" w:hanging="360"/>
      </w:pPr>
      <w:rPr>
        <w:rFonts w:ascii="Symbol" w:hAnsi="Symbol" w:hint="default"/>
      </w:rPr>
    </w:lvl>
    <w:lvl w:ilvl="1" w:tplc="056E9108">
      <w:start w:val="1"/>
      <w:numFmt w:val="bullet"/>
      <w:lvlText w:val="o"/>
      <w:lvlJc w:val="left"/>
      <w:pPr>
        <w:ind w:left="1440" w:hanging="360"/>
      </w:pPr>
      <w:rPr>
        <w:rFonts w:ascii="Courier New" w:hAnsi="Courier New" w:hint="default"/>
      </w:rPr>
    </w:lvl>
    <w:lvl w:ilvl="2" w:tplc="70C21E4E">
      <w:start w:val="1"/>
      <w:numFmt w:val="bullet"/>
      <w:lvlText w:val=""/>
      <w:lvlJc w:val="left"/>
      <w:pPr>
        <w:ind w:left="2160" w:hanging="360"/>
      </w:pPr>
      <w:rPr>
        <w:rFonts w:ascii="Wingdings" w:hAnsi="Wingdings" w:hint="default"/>
      </w:rPr>
    </w:lvl>
    <w:lvl w:ilvl="3" w:tplc="E4C87E2C">
      <w:start w:val="1"/>
      <w:numFmt w:val="bullet"/>
      <w:lvlText w:val=""/>
      <w:lvlJc w:val="left"/>
      <w:pPr>
        <w:ind w:left="2880" w:hanging="360"/>
      </w:pPr>
      <w:rPr>
        <w:rFonts w:ascii="Symbol" w:hAnsi="Symbol" w:hint="default"/>
      </w:rPr>
    </w:lvl>
    <w:lvl w:ilvl="4" w:tplc="EB2A3ED6">
      <w:start w:val="1"/>
      <w:numFmt w:val="bullet"/>
      <w:lvlText w:val="o"/>
      <w:lvlJc w:val="left"/>
      <w:pPr>
        <w:ind w:left="3600" w:hanging="360"/>
      </w:pPr>
      <w:rPr>
        <w:rFonts w:ascii="Courier New" w:hAnsi="Courier New" w:hint="default"/>
      </w:rPr>
    </w:lvl>
    <w:lvl w:ilvl="5" w:tplc="F78C7908">
      <w:start w:val="1"/>
      <w:numFmt w:val="bullet"/>
      <w:lvlText w:val=""/>
      <w:lvlJc w:val="left"/>
      <w:pPr>
        <w:ind w:left="4320" w:hanging="360"/>
      </w:pPr>
      <w:rPr>
        <w:rFonts w:ascii="Wingdings" w:hAnsi="Wingdings" w:hint="default"/>
      </w:rPr>
    </w:lvl>
    <w:lvl w:ilvl="6" w:tplc="8A382B68">
      <w:start w:val="1"/>
      <w:numFmt w:val="bullet"/>
      <w:lvlText w:val=""/>
      <w:lvlJc w:val="left"/>
      <w:pPr>
        <w:ind w:left="5040" w:hanging="360"/>
      </w:pPr>
      <w:rPr>
        <w:rFonts w:ascii="Symbol" w:hAnsi="Symbol" w:hint="default"/>
      </w:rPr>
    </w:lvl>
    <w:lvl w:ilvl="7" w:tplc="A14AFFDE">
      <w:start w:val="1"/>
      <w:numFmt w:val="bullet"/>
      <w:lvlText w:val="o"/>
      <w:lvlJc w:val="left"/>
      <w:pPr>
        <w:ind w:left="5760" w:hanging="360"/>
      </w:pPr>
      <w:rPr>
        <w:rFonts w:ascii="Courier New" w:hAnsi="Courier New" w:hint="default"/>
      </w:rPr>
    </w:lvl>
    <w:lvl w:ilvl="8" w:tplc="82F67576">
      <w:start w:val="1"/>
      <w:numFmt w:val="bullet"/>
      <w:lvlText w:val=""/>
      <w:lvlJc w:val="left"/>
      <w:pPr>
        <w:ind w:left="6480" w:hanging="360"/>
      </w:pPr>
      <w:rPr>
        <w:rFonts w:ascii="Wingdings" w:hAnsi="Wingdings" w:hint="default"/>
      </w:rPr>
    </w:lvl>
  </w:abstractNum>
  <w:abstractNum w:abstractNumId="3" w15:restartNumberingAfterBreak="0">
    <w:nsid w:val="03895902"/>
    <w:multiLevelType w:val="hybridMultilevel"/>
    <w:tmpl w:val="B03EB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35632"/>
    <w:multiLevelType w:val="hybridMultilevel"/>
    <w:tmpl w:val="1FB6FC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06786522"/>
    <w:multiLevelType w:val="hybridMultilevel"/>
    <w:tmpl w:val="12E0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321B5"/>
    <w:multiLevelType w:val="hybridMultilevel"/>
    <w:tmpl w:val="C9928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90181"/>
    <w:multiLevelType w:val="hybridMultilevel"/>
    <w:tmpl w:val="D28CF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35113"/>
    <w:multiLevelType w:val="hybridMultilevel"/>
    <w:tmpl w:val="07383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E2437"/>
    <w:multiLevelType w:val="hybridMultilevel"/>
    <w:tmpl w:val="B2865416"/>
    <w:lvl w:ilvl="0" w:tplc="60086970">
      <w:start w:val="1"/>
      <w:numFmt w:val="bullet"/>
      <w:pStyle w:val="Bullets"/>
      <w:lvlText w:val=""/>
      <w:lvlJc w:val="left"/>
      <w:pPr>
        <w:ind w:left="1440" w:hanging="360"/>
      </w:pPr>
      <w:rPr>
        <w:rFonts w:ascii="Wingdings" w:hAnsi="Wingdings" w:cs="Wingdings" w:hint="default"/>
        <w:color w:val="007AB5"/>
        <w:w w:val="100"/>
        <w:sz w:val="24"/>
        <w:szCs w:val="24"/>
      </w:rPr>
    </w:lvl>
    <w:lvl w:ilvl="1" w:tplc="FFFFFFFF" w:tentative="1">
      <w:start w:val="1"/>
      <w:numFmt w:val="bullet"/>
      <w:lvlText w:val="o"/>
      <w:lvlJc w:val="left"/>
      <w:pPr>
        <w:tabs>
          <w:tab w:val="num" w:pos="1440"/>
        </w:tabs>
        <w:ind w:left="1440" w:right="1440" w:hanging="360"/>
      </w:pPr>
      <w:rPr>
        <w:rFonts w:ascii="Courier New" w:hAnsi="Courier New" w:hint="default"/>
      </w:rPr>
    </w:lvl>
    <w:lvl w:ilvl="2" w:tplc="FFFFFFFF" w:tentative="1">
      <w:start w:val="1"/>
      <w:numFmt w:val="bullet"/>
      <w:lvlText w:val=""/>
      <w:lvlJc w:val="left"/>
      <w:pPr>
        <w:tabs>
          <w:tab w:val="num" w:pos="2160"/>
        </w:tabs>
        <w:ind w:left="2160" w:right="2160" w:hanging="360"/>
      </w:pPr>
      <w:rPr>
        <w:rFonts w:ascii="Wingdings" w:hAnsi="Wingdings" w:hint="default"/>
      </w:rPr>
    </w:lvl>
    <w:lvl w:ilvl="3" w:tplc="FFFFFFFF">
      <w:start w:val="1"/>
      <w:numFmt w:val="bullet"/>
      <w:lvlText w:val=""/>
      <w:lvlJc w:val="left"/>
      <w:pPr>
        <w:tabs>
          <w:tab w:val="num" w:pos="2880"/>
        </w:tabs>
        <w:ind w:left="2880" w:right="2880" w:hanging="360"/>
      </w:pPr>
      <w:rPr>
        <w:rFonts w:ascii="Symbol" w:hAnsi="Symbol" w:hint="default"/>
      </w:rPr>
    </w:lvl>
    <w:lvl w:ilvl="4" w:tplc="FFFFFFFF" w:tentative="1">
      <w:start w:val="1"/>
      <w:numFmt w:val="bullet"/>
      <w:lvlText w:val="o"/>
      <w:lvlJc w:val="left"/>
      <w:pPr>
        <w:tabs>
          <w:tab w:val="num" w:pos="3600"/>
        </w:tabs>
        <w:ind w:left="3600" w:right="3600" w:hanging="360"/>
      </w:pPr>
      <w:rPr>
        <w:rFonts w:ascii="Courier New" w:hAnsi="Courier New" w:hint="default"/>
      </w:rPr>
    </w:lvl>
    <w:lvl w:ilvl="5" w:tplc="FFFFFFFF" w:tentative="1">
      <w:start w:val="1"/>
      <w:numFmt w:val="bullet"/>
      <w:lvlText w:val=""/>
      <w:lvlJc w:val="left"/>
      <w:pPr>
        <w:tabs>
          <w:tab w:val="num" w:pos="4320"/>
        </w:tabs>
        <w:ind w:left="4320" w:right="4320" w:hanging="360"/>
      </w:pPr>
      <w:rPr>
        <w:rFonts w:ascii="Wingdings" w:hAnsi="Wingdings" w:hint="default"/>
      </w:rPr>
    </w:lvl>
    <w:lvl w:ilvl="6" w:tplc="FFFFFFFF" w:tentative="1">
      <w:start w:val="1"/>
      <w:numFmt w:val="bullet"/>
      <w:lvlText w:val=""/>
      <w:lvlJc w:val="left"/>
      <w:pPr>
        <w:tabs>
          <w:tab w:val="num" w:pos="5040"/>
        </w:tabs>
        <w:ind w:left="5040" w:right="5040" w:hanging="360"/>
      </w:pPr>
      <w:rPr>
        <w:rFonts w:ascii="Symbol" w:hAnsi="Symbol" w:hint="default"/>
      </w:rPr>
    </w:lvl>
    <w:lvl w:ilvl="7" w:tplc="FFFFFFFF" w:tentative="1">
      <w:start w:val="1"/>
      <w:numFmt w:val="bullet"/>
      <w:lvlText w:val="o"/>
      <w:lvlJc w:val="left"/>
      <w:pPr>
        <w:tabs>
          <w:tab w:val="num" w:pos="5760"/>
        </w:tabs>
        <w:ind w:left="5760" w:right="5760" w:hanging="360"/>
      </w:pPr>
      <w:rPr>
        <w:rFonts w:ascii="Courier New" w:hAnsi="Courier New" w:hint="default"/>
      </w:rPr>
    </w:lvl>
    <w:lvl w:ilvl="8" w:tplc="FFFFFFFF"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20BD3989"/>
    <w:multiLevelType w:val="hybridMultilevel"/>
    <w:tmpl w:val="DEC60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43D9D"/>
    <w:multiLevelType w:val="hybridMultilevel"/>
    <w:tmpl w:val="3604A174"/>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17B40"/>
    <w:multiLevelType w:val="hybridMultilevel"/>
    <w:tmpl w:val="7E8E803C"/>
    <w:lvl w:ilvl="0" w:tplc="38CC5376">
      <w:start w:val="1"/>
      <w:numFmt w:val="decimal"/>
      <w:lvlText w:val="%1)"/>
      <w:lvlJc w:val="left"/>
      <w:pPr>
        <w:ind w:left="360" w:hanging="360"/>
      </w:pPr>
      <w:rPr>
        <w:sz w:val="22"/>
        <w:szCs w:val="22"/>
      </w:rPr>
    </w:lvl>
    <w:lvl w:ilvl="1" w:tplc="3DEAB9C0">
      <w:start w:val="1"/>
      <w:numFmt w:val="lowerLetter"/>
      <w:lvlText w:val="%2)"/>
      <w:lvlJc w:val="left"/>
      <w:pPr>
        <w:ind w:left="720" w:hanging="360"/>
      </w:pPr>
      <w:rPr>
        <w:sz w:val="22"/>
        <w:szCs w:val="22"/>
      </w:rPr>
    </w:lvl>
    <w:lvl w:ilvl="2" w:tplc="940E582E">
      <w:start w:val="1"/>
      <w:numFmt w:val="lowerRoman"/>
      <w:lvlText w:val="%3)"/>
      <w:lvlJc w:val="left"/>
      <w:pPr>
        <w:ind w:left="1080" w:hanging="360"/>
      </w:pPr>
    </w:lvl>
    <w:lvl w:ilvl="3" w:tplc="4C246208">
      <w:start w:val="1"/>
      <w:numFmt w:val="decimal"/>
      <w:lvlText w:val="(%4)"/>
      <w:lvlJc w:val="left"/>
      <w:pPr>
        <w:ind w:left="1440" w:hanging="360"/>
      </w:pPr>
    </w:lvl>
    <w:lvl w:ilvl="4" w:tplc="233E886E">
      <w:start w:val="1"/>
      <w:numFmt w:val="lowerLetter"/>
      <w:lvlText w:val="(%5)"/>
      <w:lvlJc w:val="left"/>
      <w:pPr>
        <w:ind w:left="1800" w:hanging="360"/>
      </w:pPr>
    </w:lvl>
    <w:lvl w:ilvl="5" w:tplc="77264D0A">
      <w:start w:val="1"/>
      <w:numFmt w:val="lowerRoman"/>
      <w:lvlText w:val="(%6)"/>
      <w:lvlJc w:val="left"/>
      <w:pPr>
        <w:ind w:left="2160" w:hanging="360"/>
      </w:pPr>
    </w:lvl>
    <w:lvl w:ilvl="6" w:tplc="FFBA186C">
      <w:start w:val="1"/>
      <w:numFmt w:val="decimal"/>
      <w:lvlText w:val="%7."/>
      <w:lvlJc w:val="left"/>
      <w:pPr>
        <w:ind w:left="2520" w:hanging="360"/>
      </w:pPr>
    </w:lvl>
    <w:lvl w:ilvl="7" w:tplc="3F200F42">
      <w:start w:val="1"/>
      <w:numFmt w:val="lowerLetter"/>
      <w:lvlText w:val="%8."/>
      <w:lvlJc w:val="left"/>
      <w:pPr>
        <w:ind w:left="2880" w:hanging="360"/>
      </w:pPr>
    </w:lvl>
    <w:lvl w:ilvl="8" w:tplc="C4CA2F4C">
      <w:start w:val="1"/>
      <w:numFmt w:val="lowerRoman"/>
      <w:lvlText w:val="%9."/>
      <w:lvlJc w:val="left"/>
      <w:pPr>
        <w:ind w:left="3240" w:hanging="360"/>
      </w:pPr>
    </w:lvl>
  </w:abstractNum>
  <w:abstractNum w:abstractNumId="13" w15:restartNumberingAfterBreak="0">
    <w:nsid w:val="308D57B0"/>
    <w:multiLevelType w:val="hybridMultilevel"/>
    <w:tmpl w:val="8498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D5754"/>
    <w:multiLevelType w:val="hybridMultilevel"/>
    <w:tmpl w:val="0DB2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F5547"/>
    <w:multiLevelType w:val="hybridMultilevel"/>
    <w:tmpl w:val="B070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B682A"/>
    <w:multiLevelType w:val="hybridMultilevel"/>
    <w:tmpl w:val="DD9A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91EFB"/>
    <w:multiLevelType w:val="hybridMultilevel"/>
    <w:tmpl w:val="91C4B3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D843DC"/>
    <w:multiLevelType w:val="hybridMultilevel"/>
    <w:tmpl w:val="06C86556"/>
    <w:lvl w:ilvl="0" w:tplc="8D00D23A">
      <w:start w:val="6"/>
      <w:numFmt w:val="bullet"/>
      <w:lvlText w:val=""/>
      <w:lvlJc w:val="left"/>
      <w:pPr>
        <w:tabs>
          <w:tab w:val="num" w:pos="340"/>
        </w:tabs>
        <w:ind w:left="340" w:hanging="227"/>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DB39B2"/>
    <w:multiLevelType w:val="multilevel"/>
    <w:tmpl w:val="0C6E2E24"/>
    <w:lvl w:ilvl="0">
      <w:start w:val="1"/>
      <w:numFmt w:val="decimal"/>
      <w:lvlText w:val="%1."/>
      <w:lvlJc w:val="left"/>
      <w:pPr>
        <w:tabs>
          <w:tab w:val="num" w:pos="433"/>
        </w:tabs>
        <w:ind w:left="433" w:hanging="432"/>
      </w:pPr>
      <w:rPr>
        <w:rFonts w:hint="default"/>
      </w:rPr>
    </w:lvl>
    <w:lvl w:ilvl="1">
      <w:start w:val="1"/>
      <w:numFmt w:val="decimal"/>
      <w:lvlText w:val="%1.%2."/>
      <w:lvlJc w:val="left"/>
      <w:pPr>
        <w:tabs>
          <w:tab w:val="num" w:pos="577"/>
        </w:tabs>
        <w:ind w:left="577" w:hanging="576"/>
      </w:pPr>
      <w:rPr>
        <w:rFonts w:hint="default"/>
      </w:rPr>
    </w:lvl>
    <w:lvl w:ilvl="2">
      <w:start w:val="1"/>
      <w:numFmt w:val="decimal"/>
      <w:lvlText w:val="%1.%2.%3."/>
      <w:lvlJc w:val="left"/>
      <w:pPr>
        <w:tabs>
          <w:tab w:val="num" w:pos="721"/>
        </w:tabs>
        <w:ind w:left="721" w:hanging="720"/>
      </w:pPr>
      <w:rPr>
        <w:rFonts w:hint="default"/>
      </w:rPr>
    </w:lvl>
    <w:lvl w:ilvl="3">
      <w:start w:val="1"/>
      <w:numFmt w:val="decimal"/>
      <w:pStyle w:val="Heading4"/>
      <w:lvlText w:val="%1.%2.%3.%4."/>
      <w:lvlJc w:val="left"/>
      <w:pPr>
        <w:tabs>
          <w:tab w:val="num" w:pos="1715"/>
        </w:tabs>
        <w:ind w:left="1715" w:hanging="864"/>
      </w:pPr>
      <w:rPr>
        <w:rFonts w:hint="default"/>
      </w:rPr>
    </w:lvl>
    <w:lvl w:ilvl="4">
      <w:start w:val="1"/>
      <w:numFmt w:val="decimal"/>
      <w:pStyle w:val="Heading5"/>
      <w:lvlText w:val="%3.%4.%1.%2.%5"/>
      <w:lvlJc w:val="left"/>
      <w:pPr>
        <w:tabs>
          <w:tab w:val="num" w:pos="1135"/>
        </w:tabs>
        <w:ind w:left="1135" w:hanging="1134"/>
      </w:pPr>
      <w:rPr>
        <w:rFonts w:ascii="Arial" w:hAnsi="Arial" w:hint="default"/>
        <w:b/>
        <w:i w:val="0"/>
        <w:sz w:val="22"/>
      </w:rPr>
    </w:lvl>
    <w:lvl w:ilvl="5">
      <w:start w:val="1"/>
      <w:numFmt w:val="decimal"/>
      <w:pStyle w:val="Heading6"/>
      <w:lvlText w:val="%1.%2.%3.%4.%5.%6"/>
      <w:lvlJc w:val="left"/>
      <w:pPr>
        <w:tabs>
          <w:tab w:val="num" w:pos="1153"/>
        </w:tabs>
        <w:ind w:left="1153" w:hanging="1152"/>
      </w:pPr>
      <w:rPr>
        <w:rFonts w:hint="default"/>
      </w:rPr>
    </w:lvl>
    <w:lvl w:ilvl="6">
      <w:start w:val="1"/>
      <w:numFmt w:val="decimal"/>
      <w:pStyle w:val="Heading7"/>
      <w:lvlText w:val="%1.%2.%3.%4.%5.%6.%7"/>
      <w:lvlJc w:val="left"/>
      <w:pPr>
        <w:tabs>
          <w:tab w:val="num" w:pos="1297"/>
        </w:tabs>
        <w:ind w:left="1297" w:hanging="1296"/>
      </w:pPr>
      <w:rPr>
        <w:rFonts w:hint="default"/>
      </w:rPr>
    </w:lvl>
    <w:lvl w:ilvl="7">
      <w:start w:val="1"/>
      <w:numFmt w:val="decimal"/>
      <w:pStyle w:val="Heading8"/>
      <w:lvlText w:val="%1.%2.%3.%4.%5.%6.%7.%8"/>
      <w:lvlJc w:val="left"/>
      <w:pPr>
        <w:tabs>
          <w:tab w:val="num" w:pos="1441"/>
        </w:tabs>
        <w:ind w:left="1441" w:hanging="1440"/>
      </w:pPr>
      <w:rPr>
        <w:rFonts w:hint="default"/>
      </w:rPr>
    </w:lvl>
    <w:lvl w:ilvl="8">
      <w:start w:val="1"/>
      <w:numFmt w:val="decimal"/>
      <w:pStyle w:val="Heading9"/>
      <w:lvlText w:val="%1.%2.%3.%4.%5.%6.%7.%8.%9"/>
      <w:lvlJc w:val="left"/>
      <w:pPr>
        <w:tabs>
          <w:tab w:val="num" w:pos="1585"/>
        </w:tabs>
        <w:ind w:left="1585" w:hanging="1584"/>
      </w:pPr>
      <w:rPr>
        <w:rFonts w:hint="default"/>
      </w:rPr>
    </w:lvl>
  </w:abstractNum>
  <w:abstractNum w:abstractNumId="20" w15:restartNumberingAfterBreak="0">
    <w:nsid w:val="5500219E"/>
    <w:multiLevelType w:val="hybridMultilevel"/>
    <w:tmpl w:val="3604A174"/>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1219C"/>
    <w:multiLevelType w:val="hybridMultilevel"/>
    <w:tmpl w:val="ECB0C4D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511BC5"/>
    <w:multiLevelType w:val="hybridMultilevel"/>
    <w:tmpl w:val="3360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000AE"/>
    <w:multiLevelType w:val="hybridMultilevel"/>
    <w:tmpl w:val="A684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C31C6"/>
    <w:multiLevelType w:val="hybridMultilevel"/>
    <w:tmpl w:val="5C3A90A2"/>
    <w:lvl w:ilvl="0" w:tplc="DEC49050">
      <w:start w:val="1"/>
      <w:numFmt w:val="bullet"/>
      <w:lvlText w:val=""/>
      <w:lvlJc w:val="left"/>
      <w:pPr>
        <w:tabs>
          <w:tab w:val="num" w:pos="360"/>
        </w:tabs>
        <w:ind w:left="360" w:hanging="360"/>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3613FAB"/>
    <w:multiLevelType w:val="hybridMultilevel"/>
    <w:tmpl w:val="3604A174"/>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F4AFC"/>
    <w:multiLevelType w:val="multilevel"/>
    <w:tmpl w:val="C188137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DB4114"/>
    <w:multiLevelType w:val="multilevel"/>
    <w:tmpl w:val="8ED86A7A"/>
    <w:lvl w:ilvl="0">
      <w:start w:val="1"/>
      <w:numFmt w:val="lowerLetter"/>
      <w:lvlText w:val="%1."/>
      <w:lvlJc w:val="left"/>
      <w:pPr>
        <w:tabs>
          <w:tab w:val="num" w:pos="567"/>
        </w:tabs>
        <w:ind w:left="567" w:hanging="567"/>
      </w:pPr>
      <w:rPr>
        <w:rFonts w:hint="default"/>
      </w:rPr>
    </w:lvl>
    <w:lvl w:ilvl="1">
      <w:start w:val="1"/>
      <w:numFmt w:val="bullet"/>
      <w:lvlText w:val=""/>
      <w:lvlJc w:val="left"/>
      <w:pPr>
        <w:tabs>
          <w:tab w:val="num" w:pos="680"/>
        </w:tabs>
        <w:ind w:left="680" w:hanging="680"/>
      </w:pPr>
      <w:rPr>
        <w:rFonts w:ascii="Symbol" w:hAnsi="Symbol" w:hint="default"/>
      </w:rPr>
    </w:lvl>
    <w:lvl w:ilvl="2">
      <w:start w:val="1"/>
      <w:numFmt w:val="decimal"/>
      <w:lvlText w:val="%1.%2.%3."/>
      <w:lvlJc w:val="left"/>
      <w:pPr>
        <w:tabs>
          <w:tab w:val="num" w:pos="721"/>
        </w:tabs>
        <w:ind w:left="680" w:hanging="679"/>
      </w:pPr>
      <w:rPr>
        <w:rFonts w:cs="Times New Roman" w:hint="default"/>
      </w:rPr>
    </w:lvl>
    <w:lvl w:ilvl="3">
      <w:start w:val="1"/>
      <w:numFmt w:val="decimal"/>
      <w:lvlText w:val="%1.%2.%3.%4."/>
      <w:lvlJc w:val="left"/>
      <w:pPr>
        <w:tabs>
          <w:tab w:val="num" w:pos="1081"/>
        </w:tabs>
        <w:ind w:left="680" w:hanging="679"/>
      </w:pPr>
      <w:rPr>
        <w:rFonts w:cs="Times New Roman" w:hint="default"/>
      </w:rPr>
    </w:lvl>
    <w:lvl w:ilvl="4">
      <w:start w:val="1"/>
      <w:numFmt w:val="decimal"/>
      <w:lvlText w:val="%1.%2.%3.%4.%5."/>
      <w:lvlJc w:val="left"/>
      <w:pPr>
        <w:tabs>
          <w:tab w:val="num" w:pos="0"/>
        </w:tabs>
        <w:ind w:left="709" w:hanging="708"/>
      </w:pPr>
      <w:rPr>
        <w:rFonts w:cs="Times New Roman" w:hint="default"/>
      </w:rPr>
    </w:lvl>
    <w:lvl w:ilvl="5">
      <w:start w:val="1"/>
      <w:numFmt w:val="decimal"/>
      <w:lvlText w:val="%1.%2.%3.%4.%5.%6."/>
      <w:lvlJc w:val="left"/>
      <w:pPr>
        <w:tabs>
          <w:tab w:val="num" w:pos="0"/>
        </w:tabs>
        <w:ind w:left="3994" w:hanging="708"/>
      </w:pPr>
      <w:rPr>
        <w:rFonts w:cs="Times New Roman" w:hint="default"/>
      </w:rPr>
    </w:lvl>
    <w:lvl w:ilvl="6">
      <w:start w:val="1"/>
      <w:numFmt w:val="decimal"/>
      <w:lvlText w:val="%1.%2.%3.%4.%5.%6.%7."/>
      <w:lvlJc w:val="left"/>
      <w:pPr>
        <w:tabs>
          <w:tab w:val="num" w:pos="0"/>
        </w:tabs>
        <w:ind w:left="4702" w:hanging="708"/>
      </w:pPr>
      <w:rPr>
        <w:rFonts w:cs="Times New Roman" w:hint="default"/>
      </w:rPr>
    </w:lvl>
    <w:lvl w:ilvl="7">
      <w:start w:val="1"/>
      <w:numFmt w:val="decimal"/>
      <w:lvlText w:val="%1.%2.%3.%4.%5.%6.%7.%8."/>
      <w:lvlJc w:val="left"/>
      <w:pPr>
        <w:tabs>
          <w:tab w:val="num" w:pos="0"/>
        </w:tabs>
        <w:ind w:left="5410" w:hanging="708"/>
      </w:pPr>
      <w:rPr>
        <w:rFonts w:cs="Times New Roman" w:hint="default"/>
      </w:rPr>
    </w:lvl>
    <w:lvl w:ilvl="8">
      <w:start w:val="1"/>
      <w:numFmt w:val="decimal"/>
      <w:lvlText w:val="%1.%2.%3.%4.%5.%6.%7.%8.%9."/>
      <w:lvlJc w:val="left"/>
      <w:pPr>
        <w:tabs>
          <w:tab w:val="num" w:pos="0"/>
        </w:tabs>
        <w:ind w:left="6118" w:hanging="708"/>
      </w:pPr>
      <w:rPr>
        <w:rFonts w:cs="Times New Roman" w:hint="default"/>
      </w:rPr>
    </w:lvl>
  </w:abstractNum>
  <w:abstractNum w:abstractNumId="28" w15:restartNumberingAfterBreak="0">
    <w:nsid w:val="7532508F"/>
    <w:multiLevelType w:val="hybridMultilevel"/>
    <w:tmpl w:val="8574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5B6303"/>
    <w:multiLevelType w:val="hybridMultilevel"/>
    <w:tmpl w:val="8D42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74080"/>
    <w:multiLevelType w:val="hybridMultilevel"/>
    <w:tmpl w:val="3604A174"/>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65B6A"/>
    <w:multiLevelType w:val="hybridMultilevel"/>
    <w:tmpl w:val="8F30A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BC69FB"/>
    <w:multiLevelType w:val="multilevel"/>
    <w:tmpl w:val="99A6E202"/>
    <w:lvl w:ilvl="0">
      <w:start w:val="6"/>
      <w:numFmt w:val="decimal"/>
      <w:lvlText w:val="%1."/>
      <w:lvlJc w:val="left"/>
      <w:pPr>
        <w:ind w:left="454" w:hanging="454"/>
      </w:pPr>
      <w:rPr>
        <w:rFonts w:hint="default"/>
      </w:rPr>
    </w:lvl>
    <w:lvl w:ilvl="1">
      <w:start w:val="1"/>
      <w:numFmt w:val="decimal"/>
      <w:lvlText w:val="%1.%2."/>
      <w:lvlJc w:val="left"/>
      <w:pPr>
        <w:ind w:left="0" w:hanging="708"/>
      </w:pPr>
      <w:rPr>
        <w:rFonts w:hint="default"/>
      </w:rPr>
    </w:lvl>
    <w:lvl w:ilvl="2">
      <w:start w:val="1"/>
      <w:numFmt w:val="decimal"/>
      <w:lvlText w:val="%1.%2.%3."/>
      <w:lvlJc w:val="left"/>
      <w:pPr>
        <w:ind w:left="708" w:hanging="708"/>
      </w:pPr>
      <w:rPr>
        <w:rFonts w:hint="default"/>
      </w:rPr>
    </w:lvl>
    <w:lvl w:ilvl="3">
      <w:start w:val="4"/>
      <w:numFmt w:val="decimal"/>
      <w:lvlText w:val="5.2.1.%4"/>
      <w:lvlJc w:val="left"/>
      <w:pPr>
        <w:ind w:left="888" w:hanging="708"/>
      </w:pPr>
      <w:rPr>
        <w:rFonts w:hint="default"/>
      </w:rPr>
    </w:lvl>
    <w:lvl w:ilvl="4">
      <w:start w:val="1"/>
      <w:numFmt w:val="decimal"/>
      <w:lvlText w:val="%1.%2.%3.%4.%5."/>
      <w:lvlJc w:val="left"/>
      <w:pPr>
        <w:ind w:left="709" w:hanging="708"/>
      </w:pPr>
      <w:rPr>
        <w:rFonts w:hint="default"/>
      </w:rPr>
    </w:lvl>
    <w:lvl w:ilvl="5">
      <w:start w:val="1"/>
      <w:numFmt w:val="decimal"/>
      <w:lvlText w:val="%1.%2.%3.%4.%5.%6."/>
      <w:lvlJc w:val="left"/>
      <w:pPr>
        <w:ind w:left="3994" w:hanging="708"/>
      </w:pPr>
      <w:rPr>
        <w:rFonts w:hint="default"/>
      </w:rPr>
    </w:lvl>
    <w:lvl w:ilvl="6">
      <w:start w:val="1"/>
      <w:numFmt w:val="decimal"/>
      <w:lvlText w:val="%1.%2.%3.%4.%5.%6.%7."/>
      <w:lvlJc w:val="left"/>
      <w:pPr>
        <w:ind w:left="4702" w:hanging="708"/>
      </w:pPr>
      <w:rPr>
        <w:rFonts w:hint="default"/>
      </w:rPr>
    </w:lvl>
    <w:lvl w:ilvl="7">
      <w:start w:val="1"/>
      <w:numFmt w:val="decimal"/>
      <w:lvlText w:val="%1.%2.%3.%4.%5.%6.%7.%8."/>
      <w:lvlJc w:val="left"/>
      <w:pPr>
        <w:ind w:left="5410" w:hanging="708"/>
      </w:pPr>
      <w:rPr>
        <w:rFonts w:hint="default"/>
      </w:rPr>
    </w:lvl>
    <w:lvl w:ilvl="8">
      <w:start w:val="1"/>
      <w:numFmt w:val="decimal"/>
      <w:lvlText w:val="%1.%2.%3.%4.%5.%6.%7.%8.%9."/>
      <w:lvlJc w:val="left"/>
      <w:pPr>
        <w:ind w:left="6118" w:hanging="708"/>
      </w:pPr>
      <w:rPr>
        <w:rFonts w:hint="default"/>
      </w:rPr>
    </w:lvl>
  </w:abstractNum>
  <w:abstractNum w:abstractNumId="33" w15:restartNumberingAfterBreak="0">
    <w:nsid w:val="7DD81815"/>
    <w:multiLevelType w:val="hybridMultilevel"/>
    <w:tmpl w:val="1F5C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2807BF"/>
    <w:multiLevelType w:val="hybridMultilevel"/>
    <w:tmpl w:val="A5A8A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2683">
    <w:abstractNumId w:val="2"/>
  </w:num>
  <w:num w:numId="2" w16cid:durableId="1090587441">
    <w:abstractNumId w:val="1"/>
  </w:num>
  <w:num w:numId="3" w16cid:durableId="112525667">
    <w:abstractNumId w:val="17"/>
  </w:num>
  <w:num w:numId="4" w16cid:durableId="2039233086">
    <w:abstractNumId w:val="21"/>
  </w:num>
  <w:num w:numId="5" w16cid:durableId="2146313377">
    <w:abstractNumId w:val="24"/>
  </w:num>
  <w:num w:numId="6" w16cid:durableId="1402289470">
    <w:abstractNumId w:val="9"/>
  </w:num>
  <w:num w:numId="7" w16cid:durableId="888345354">
    <w:abstractNumId w:val="32"/>
  </w:num>
  <w:num w:numId="8" w16cid:durableId="1018430275">
    <w:abstractNumId w:val="19"/>
  </w:num>
  <w:num w:numId="9" w16cid:durableId="1328742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7630720">
    <w:abstractNumId w:val="31"/>
  </w:num>
  <w:num w:numId="11" w16cid:durableId="1478306808">
    <w:abstractNumId w:val="8"/>
  </w:num>
  <w:num w:numId="12" w16cid:durableId="2091729614">
    <w:abstractNumId w:val="5"/>
  </w:num>
  <w:num w:numId="13" w16cid:durableId="588006953">
    <w:abstractNumId w:val="34"/>
  </w:num>
  <w:num w:numId="14" w16cid:durableId="623655449">
    <w:abstractNumId w:val="23"/>
  </w:num>
  <w:num w:numId="15" w16cid:durableId="71242417">
    <w:abstractNumId w:val="13"/>
  </w:num>
  <w:num w:numId="16" w16cid:durableId="1150436719">
    <w:abstractNumId w:val="33"/>
  </w:num>
  <w:num w:numId="17" w16cid:durableId="1599022054">
    <w:abstractNumId w:val="7"/>
  </w:num>
  <w:num w:numId="18" w16cid:durableId="2061244680">
    <w:abstractNumId w:val="3"/>
  </w:num>
  <w:num w:numId="19" w16cid:durableId="1508860468">
    <w:abstractNumId w:val="4"/>
  </w:num>
  <w:num w:numId="20" w16cid:durableId="1769547463">
    <w:abstractNumId w:val="28"/>
  </w:num>
  <w:num w:numId="21" w16cid:durableId="304432250">
    <w:abstractNumId w:val="12"/>
  </w:num>
  <w:num w:numId="22" w16cid:durableId="1815876818">
    <w:abstractNumId w:val="29"/>
  </w:num>
  <w:num w:numId="23" w16cid:durableId="96952735">
    <w:abstractNumId w:val="14"/>
  </w:num>
  <w:num w:numId="24" w16cid:durableId="47070438">
    <w:abstractNumId w:val="10"/>
  </w:num>
  <w:num w:numId="25" w16cid:durableId="1939175028">
    <w:abstractNumId w:val="6"/>
  </w:num>
  <w:num w:numId="26" w16cid:durableId="612244864">
    <w:abstractNumId w:val="16"/>
  </w:num>
  <w:num w:numId="27" w16cid:durableId="1368414681">
    <w:abstractNumId w:val="27"/>
  </w:num>
  <w:num w:numId="28" w16cid:durableId="1358577933">
    <w:abstractNumId w:val="30"/>
  </w:num>
  <w:num w:numId="29" w16cid:durableId="988291012">
    <w:abstractNumId w:val="0"/>
  </w:num>
  <w:num w:numId="30" w16cid:durableId="1172141360">
    <w:abstractNumId w:val="11"/>
  </w:num>
  <w:num w:numId="31" w16cid:durableId="1169444200">
    <w:abstractNumId w:val="25"/>
  </w:num>
  <w:num w:numId="32" w16cid:durableId="569119110">
    <w:abstractNumId w:val="20"/>
  </w:num>
  <w:num w:numId="33" w16cid:durableId="417681431">
    <w:abstractNumId w:val="18"/>
  </w:num>
  <w:num w:numId="34" w16cid:durableId="76750777">
    <w:abstractNumId w:val="26"/>
  </w:num>
  <w:num w:numId="35" w16cid:durableId="148518481">
    <w:abstractNumId w:val="1"/>
  </w:num>
  <w:num w:numId="36" w16cid:durableId="1547066161">
    <w:abstractNumId w:val="1"/>
  </w:num>
  <w:num w:numId="37" w16cid:durableId="1329822296">
    <w:abstractNumId w:val="22"/>
  </w:num>
  <w:num w:numId="38" w16cid:durableId="1892112004">
    <w:abstractNumId w:val="15"/>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t Talias">
    <w15:presenceInfo w15:providerId="AD" w15:userId="S::liat@earlysign.com::d08bba64-ff2c-44f1-b8ee-e32a8efa7509"/>
  </w15:person>
  <w15:person w15:author="Ori Geva">
    <w15:presenceInfo w15:providerId="AD" w15:userId="S::ori@earlysign.com::3d87ec65-d032-4163-87ac-ba6ee7c42c67"/>
  </w15:person>
  <w15:person w15:author="Alon Lanyado">
    <w15:presenceInfo w15:providerId="AD" w15:userId="S::Alon@earlysign.com::8ff0d540-df09-4688-aef2-49d58a5b64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05D"/>
    <w:rsid w:val="00000374"/>
    <w:rsid w:val="00000D91"/>
    <w:rsid w:val="00001528"/>
    <w:rsid w:val="00001796"/>
    <w:rsid w:val="00002D78"/>
    <w:rsid w:val="00003163"/>
    <w:rsid w:val="00004BC4"/>
    <w:rsid w:val="00004D27"/>
    <w:rsid w:val="00005102"/>
    <w:rsid w:val="00005C7E"/>
    <w:rsid w:val="0000614D"/>
    <w:rsid w:val="00006807"/>
    <w:rsid w:val="00006ACA"/>
    <w:rsid w:val="00006FB8"/>
    <w:rsid w:val="00007099"/>
    <w:rsid w:val="0000715D"/>
    <w:rsid w:val="00007723"/>
    <w:rsid w:val="000105F0"/>
    <w:rsid w:val="000108B9"/>
    <w:rsid w:val="0001154A"/>
    <w:rsid w:val="00012215"/>
    <w:rsid w:val="00012461"/>
    <w:rsid w:val="00012618"/>
    <w:rsid w:val="0001446F"/>
    <w:rsid w:val="00014BED"/>
    <w:rsid w:val="0001602D"/>
    <w:rsid w:val="0001606C"/>
    <w:rsid w:val="00017B4E"/>
    <w:rsid w:val="000201B1"/>
    <w:rsid w:val="00020DA7"/>
    <w:rsid w:val="0002223E"/>
    <w:rsid w:val="00022921"/>
    <w:rsid w:val="000233B3"/>
    <w:rsid w:val="00023680"/>
    <w:rsid w:val="00023940"/>
    <w:rsid w:val="00023BEE"/>
    <w:rsid w:val="00023D2A"/>
    <w:rsid w:val="000246B9"/>
    <w:rsid w:val="00024DED"/>
    <w:rsid w:val="00025FA2"/>
    <w:rsid w:val="00027131"/>
    <w:rsid w:val="00027401"/>
    <w:rsid w:val="00027AF6"/>
    <w:rsid w:val="00027F1D"/>
    <w:rsid w:val="00027FBE"/>
    <w:rsid w:val="00030387"/>
    <w:rsid w:val="000303BA"/>
    <w:rsid w:val="00031350"/>
    <w:rsid w:val="0003399F"/>
    <w:rsid w:val="000345D8"/>
    <w:rsid w:val="000354E2"/>
    <w:rsid w:val="0003690E"/>
    <w:rsid w:val="00036FB6"/>
    <w:rsid w:val="0003714F"/>
    <w:rsid w:val="000376CB"/>
    <w:rsid w:val="00037837"/>
    <w:rsid w:val="0004042F"/>
    <w:rsid w:val="000404EE"/>
    <w:rsid w:val="000419C2"/>
    <w:rsid w:val="000428B3"/>
    <w:rsid w:val="00042EEB"/>
    <w:rsid w:val="00043514"/>
    <w:rsid w:val="00043B67"/>
    <w:rsid w:val="00043C95"/>
    <w:rsid w:val="0004468F"/>
    <w:rsid w:val="00044A44"/>
    <w:rsid w:val="00044BA7"/>
    <w:rsid w:val="00045DC8"/>
    <w:rsid w:val="00046146"/>
    <w:rsid w:val="0004625D"/>
    <w:rsid w:val="000467A0"/>
    <w:rsid w:val="00046D76"/>
    <w:rsid w:val="000471C7"/>
    <w:rsid w:val="000471DB"/>
    <w:rsid w:val="00047DA8"/>
    <w:rsid w:val="00050243"/>
    <w:rsid w:val="00051C00"/>
    <w:rsid w:val="0005236C"/>
    <w:rsid w:val="00052CB7"/>
    <w:rsid w:val="00054016"/>
    <w:rsid w:val="0005402D"/>
    <w:rsid w:val="00056188"/>
    <w:rsid w:val="000562DB"/>
    <w:rsid w:val="00056750"/>
    <w:rsid w:val="00057B63"/>
    <w:rsid w:val="00057D76"/>
    <w:rsid w:val="0006027B"/>
    <w:rsid w:val="000632BF"/>
    <w:rsid w:val="000658D2"/>
    <w:rsid w:val="00065E08"/>
    <w:rsid w:val="000673B7"/>
    <w:rsid w:val="00067F15"/>
    <w:rsid w:val="00070110"/>
    <w:rsid w:val="000709DA"/>
    <w:rsid w:val="00070BD5"/>
    <w:rsid w:val="00070C41"/>
    <w:rsid w:val="00073D7B"/>
    <w:rsid w:val="000742EF"/>
    <w:rsid w:val="00074729"/>
    <w:rsid w:val="00074828"/>
    <w:rsid w:val="00074892"/>
    <w:rsid w:val="00074CFB"/>
    <w:rsid w:val="0007775B"/>
    <w:rsid w:val="00077A64"/>
    <w:rsid w:val="0008066D"/>
    <w:rsid w:val="00080B50"/>
    <w:rsid w:val="000810FE"/>
    <w:rsid w:val="00081F02"/>
    <w:rsid w:val="00083209"/>
    <w:rsid w:val="00085D1A"/>
    <w:rsid w:val="000868DE"/>
    <w:rsid w:val="00086E91"/>
    <w:rsid w:val="0008705C"/>
    <w:rsid w:val="000876EE"/>
    <w:rsid w:val="0008772B"/>
    <w:rsid w:val="000903A5"/>
    <w:rsid w:val="00090F65"/>
    <w:rsid w:val="00093EBE"/>
    <w:rsid w:val="00094456"/>
    <w:rsid w:val="00094497"/>
    <w:rsid w:val="000948B9"/>
    <w:rsid w:val="00094DD4"/>
    <w:rsid w:val="00095471"/>
    <w:rsid w:val="0009550F"/>
    <w:rsid w:val="000A1A0C"/>
    <w:rsid w:val="000A271E"/>
    <w:rsid w:val="000A2F30"/>
    <w:rsid w:val="000A3199"/>
    <w:rsid w:val="000A32B3"/>
    <w:rsid w:val="000A50D2"/>
    <w:rsid w:val="000A5ABA"/>
    <w:rsid w:val="000A5C7B"/>
    <w:rsid w:val="000A697A"/>
    <w:rsid w:val="000A73F5"/>
    <w:rsid w:val="000A74E0"/>
    <w:rsid w:val="000B0157"/>
    <w:rsid w:val="000B0166"/>
    <w:rsid w:val="000B285E"/>
    <w:rsid w:val="000B324C"/>
    <w:rsid w:val="000B3502"/>
    <w:rsid w:val="000B3EB1"/>
    <w:rsid w:val="000B441D"/>
    <w:rsid w:val="000B4D15"/>
    <w:rsid w:val="000B4E4A"/>
    <w:rsid w:val="000B4ED2"/>
    <w:rsid w:val="000B5304"/>
    <w:rsid w:val="000B6C85"/>
    <w:rsid w:val="000C0AC8"/>
    <w:rsid w:val="000C1726"/>
    <w:rsid w:val="000C18CB"/>
    <w:rsid w:val="000C1AC9"/>
    <w:rsid w:val="000C2909"/>
    <w:rsid w:val="000C2D66"/>
    <w:rsid w:val="000C43C7"/>
    <w:rsid w:val="000C4B5F"/>
    <w:rsid w:val="000C4F7B"/>
    <w:rsid w:val="000C5B44"/>
    <w:rsid w:val="000C61B6"/>
    <w:rsid w:val="000C768C"/>
    <w:rsid w:val="000C7EF6"/>
    <w:rsid w:val="000D1453"/>
    <w:rsid w:val="000D19B3"/>
    <w:rsid w:val="000D1A10"/>
    <w:rsid w:val="000D2120"/>
    <w:rsid w:val="000D4331"/>
    <w:rsid w:val="000D5834"/>
    <w:rsid w:val="000D626A"/>
    <w:rsid w:val="000D6A00"/>
    <w:rsid w:val="000D6EF6"/>
    <w:rsid w:val="000E0806"/>
    <w:rsid w:val="000E3134"/>
    <w:rsid w:val="000E4387"/>
    <w:rsid w:val="000E5B71"/>
    <w:rsid w:val="000E7152"/>
    <w:rsid w:val="000F13FC"/>
    <w:rsid w:val="000F1EA0"/>
    <w:rsid w:val="000F28DF"/>
    <w:rsid w:val="000F2D08"/>
    <w:rsid w:val="000F3F5B"/>
    <w:rsid w:val="000F4627"/>
    <w:rsid w:val="000F63A5"/>
    <w:rsid w:val="000F68B6"/>
    <w:rsid w:val="000F6C54"/>
    <w:rsid w:val="00101641"/>
    <w:rsid w:val="00102C0A"/>
    <w:rsid w:val="0010307D"/>
    <w:rsid w:val="0010339C"/>
    <w:rsid w:val="00103AC0"/>
    <w:rsid w:val="00103D50"/>
    <w:rsid w:val="00105C42"/>
    <w:rsid w:val="00107216"/>
    <w:rsid w:val="001125B7"/>
    <w:rsid w:val="00112781"/>
    <w:rsid w:val="00113151"/>
    <w:rsid w:val="001134AF"/>
    <w:rsid w:val="0011615C"/>
    <w:rsid w:val="00116680"/>
    <w:rsid w:val="00120B2C"/>
    <w:rsid w:val="00120DD0"/>
    <w:rsid w:val="0012161B"/>
    <w:rsid w:val="0012184E"/>
    <w:rsid w:val="001218A9"/>
    <w:rsid w:val="00121EA5"/>
    <w:rsid w:val="00122B6B"/>
    <w:rsid w:val="00122FCD"/>
    <w:rsid w:val="00123972"/>
    <w:rsid w:val="001249DB"/>
    <w:rsid w:val="001250F9"/>
    <w:rsid w:val="00127A5E"/>
    <w:rsid w:val="00127AFF"/>
    <w:rsid w:val="00127C03"/>
    <w:rsid w:val="001305C3"/>
    <w:rsid w:val="001308C8"/>
    <w:rsid w:val="0013138F"/>
    <w:rsid w:val="00131A07"/>
    <w:rsid w:val="00132980"/>
    <w:rsid w:val="00134578"/>
    <w:rsid w:val="001357A6"/>
    <w:rsid w:val="001360D6"/>
    <w:rsid w:val="00136A05"/>
    <w:rsid w:val="00137BE6"/>
    <w:rsid w:val="00137EBB"/>
    <w:rsid w:val="00140194"/>
    <w:rsid w:val="00140E5D"/>
    <w:rsid w:val="00141509"/>
    <w:rsid w:val="00141C12"/>
    <w:rsid w:val="00141C45"/>
    <w:rsid w:val="00144182"/>
    <w:rsid w:val="0014455E"/>
    <w:rsid w:val="00144F3D"/>
    <w:rsid w:val="001461B1"/>
    <w:rsid w:val="00146F4E"/>
    <w:rsid w:val="0014710D"/>
    <w:rsid w:val="0015034B"/>
    <w:rsid w:val="00151E41"/>
    <w:rsid w:val="0015346F"/>
    <w:rsid w:val="00154EAA"/>
    <w:rsid w:val="00156F86"/>
    <w:rsid w:val="00157282"/>
    <w:rsid w:val="0015747D"/>
    <w:rsid w:val="00160AEE"/>
    <w:rsid w:val="00160EB3"/>
    <w:rsid w:val="00161B5A"/>
    <w:rsid w:val="001627F0"/>
    <w:rsid w:val="001632FA"/>
    <w:rsid w:val="00163582"/>
    <w:rsid w:val="00163DFE"/>
    <w:rsid w:val="00164AE1"/>
    <w:rsid w:val="00165056"/>
    <w:rsid w:val="0016726E"/>
    <w:rsid w:val="00167743"/>
    <w:rsid w:val="00167FFA"/>
    <w:rsid w:val="00170469"/>
    <w:rsid w:val="00170652"/>
    <w:rsid w:val="00171644"/>
    <w:rsid w:val="00174798"/>
    <w:rsid w:val="00174C9E"/>
    <w:rsid w:val="00176B5C"/>
    <w:rsid w:val="00176BA8"/>
    <w:rsid w:val="0017725F"/>
    <w:rsid w:val="0017775F"/>
    <w:rsid w:val="001800EC"/>
    <w:rsid w:val="001823A3"/>
    <w:rsid w:val="001840DD"/>
    <w:rsid w:val="00184F4F"/>
    <w:rsid w:val="00185502"/>
    <w:rsid w:val="00185D9A"/>
    <w:rsid w:val="00187024"/>
    <w:rsid w:val="00190B72"/>
    <w:rsid w:val="00190EA5"/>
    <w:rsid w:val="00191DD8"/>
    <w:rsid w:val="00192257"/>
    <w:rsid w:val="0019231C"/>
    <w:rsid w:val="00194407"/>
    <w:rsid w:val="0019447E"/>
    <w:rsid w:val="00195C32"/>
    <w:rsid w:val="00196226"/>
    <w:rsid w:val="00196DC7"/>
    <w:rsid w:val="001A069C"/>
    <w:rsid w:val="001A239D"/>
    <w:rsid w:val="001A279E"/>
    <w:rsid w:val="001A4328"/>
    <w:rsid w:val="001A4AAD"/>
    <w:rsid w:val="001A4D9D"/>
    <w:rsid w:val="001A5230"/>
    <w:rsid w:val="001A6036"/>
    <w:rsid w:val="001B0901"/>
    <w:rsid w:val="001B0AD0"/>
    <w:rsid w:val="001B139C"/>
    <w:rsid w:val="001B15FD"/>
    <w:rsid w:val="001B1808"/>
    <w:rsid w:val="001B20A3"/>
    <w:rsid w:val="001B24CD"/>
    <w:rsid w:val="001B258C"/>
    <w:rsid w:val="001B3AE0"/>
    <w:rsid w:val="001B4220"/>
    <w:rsid w:val="001B4266"/>
    <w:rsid w:val="001B6248"/>
    <w:rsid w:val="001B7235"/>
    <w:rsid w:val="001B75EB"/>
    <w:rsid w:val="001C0AF9"/>
    <w:rsid w:val="001C23F5"/>
    <w:rsid w:val="001C293B"/>
    <w:rsid w:val="001C3ACB"/>
    <w:rsid w:val="001C4783"/>
    <w:rsid w:val="001C4A3D"/>
    <w:rsid w:val="001C51DB"/>
    <w:rsid w:val="001D0DA3"/>
    <w:rsid w:val="001D12E5"/>
    <w:rsid w:val="001D1AFE"/>
    <w:rsid w:val="001D1E33"/>
    <w:rsid w:val="001D1ECF"/>
    <w:rsid w:val="001D3847"/>
    <w:rsid w:val="001D3F3B"/>
    <w:rsid w:val="001D447A"/>
    <w:rsid w:val="001D5352"/>
    <w:rsid w:val="001D6835"/>
    <w:rsid w:val="001D6D20"/>
    <w:rsid w:val="001D756C"/>
    <w:rsid w:val="001E09D1"/>
    <w:rsid w:val="001E19ED"/>
    <w:rsid w:val="001E25AE"/>
    <w:rsid w:val="001E5A7B"/>
    <w:rsid w:val="001E5B3E"/>
    <w:rsid w:val="001E5DE3"/>
    <w:rsid w:val="001E675F"/>
    <w:rsid w:val="001E6F24"/>
    <w:rsid w:val="001E7052"/>
    <w:rsid w:val="001F11D5"/>
    <w:rsid w:val="001F19BF"/>
    <w:rsid w:val="001F200F"/>
    <w:rsid w:val="001F47E5"/>
    <w:rsid w:val="001F5396"/>
    <w:rsid w:val="001F6854"/>
    <w:rsid w:val="001F70C4"/>
    <w:rsid w:val="001F7479"/>
    <w:rsid w:val="001F74C2"/>
    <w:rsid w:val="00201DE4"/>
    <w:rsid w:val="00202199"/>
    <w:rsid w:val="002029A1"/>
    <w:rsid w:val="00202A39"/>
    <w:rsid w:val="00203A01"/>
    <w:rsid w:val="00204A6D"/>
    <w:rsid w:val="00206154"/>
    <w:rsid w:val="00207672"/>
    <w:rsid w:val="002109B9"/>
    <w:rsid w:val="00211400"/>
    <w:rsid w:val="002135FB"/>
    <w:rsid w:val="00214447"/>
    <w:rsid w:val="00216A46"/>
    <w:rsid w:val="00216EFA"/>
    <w:rsid w:val="002179EB"/>
    <w:rsid w:val="00217EEB"/>
    <w:rsid w:val="002200C1"/>
    <w:rsid w:val="00220BB2"/>
    <w:rsid w:val="00221591"/>
    <w:rsid w:val="002222DC"/>
    <w:rsid w:val="00222945"/>
    <w:rsid w:val="00223786"/>
    <w:rsid w:val="00224600"/>
    <w:rsid w:val="00224CE8"/>
    <w:rsid w:val="00225C02"/>
    <w:rsid w:val="002269FF"/>
    <w:rsid w:val="00226ED5"/>
    <w:rsid w:val="002272F6"/>
    <w:rsid w:val="00230ACA"/>
    <w:rsid w:val="00230C20"/>
    <w:rsid w:val="00230DBC"/>
    <w:rsid w:val="002327F1"/>
    <w:rsid w:val="0023370A"/>
    <w:rsid w:val="00234471"/>
    <w:rsid w:val="002345E8"/>
    <w:rsid w:val="00234CB2"/>
    <w:rsid w:val="00235BCE"/>
    <w:rsid w:val="00237176"/>
    <w:rsid w:val="00237237"/>
    <w:rsid w:val="00237669"/>
    <w:rsid w:val="00237DA1"/>
    <w:rsid w:val="00240843"/>
    <w:rsid w:val="00240AA6"/>
    <w:rsid w:val="00241680"/>
    <w:rsid w:val="00241959"/>
    <w:rsid w:val="002421D4"/>
    <w:rsid w:val="00242235"/>
    <w:rsid w:val="00242A88"/>
    <w:rsid w:val="002448FD"/>
    <w:rsid w:val="00244B56"/>
    <w:rsid w:val="002455DD"/>
    <w:rsid w:val="00245B45"/>
    <w:rsid w:val="00246191"/>
    <w:rsid w:val="00247D0F"/>
    <w:rsid w:val="002509EF"/>
    <w:rsid w:val="00250D1B"/>
    <w:rsid w:val="0025169F"/>
    <w:rsid w:val="0025324F"/>
    <w:rsid w:val="002532B0"/>
    <w:rsid w:val="00255396"/>
    <w:rsid w:val="002557AB"/>
    <w:rsid w:val="00257549"/>
    <w:rsid w:val="002575E2"/>
    <w:rsid w:val="00261676"/>
    <w:rsid w:val="002627F5"/>
    <w:rsid w:val="00262817"/>
    <w:rsid w:val="002646D5"/>
    <w:rsid w:val="0026524C"/>
    <w:rsid w:val="00265A06"/>
    <w:rsid w:val="00265A56"/>
    <w:rsid w:val="00265FD3"/>
    <w:rsid w:val="002662AC"/>
    <w:rsid w:val="002668EC"/>
    <w:rsid w:val="00267000"/>
    <w:rsid w:val="002706FB"/>
    <w:rsid w:val="00271317"/>
    <w:rsid w:val="00272991"/>
    <w:rsid w:val="0027575F"/>
    <w:rsid w:val="00275FE9"/>
    <w:rsid w:val="00276EB8"/>
    <w:rsid w:val="00276FF5"/>
    <w:rsid w:val="0028311F"/>
    <w:rsid w:val="00284880"/>
    <w:rsid w:val="00284EF7"/>
    <w:rsid w:val="00285498"/>
    <w:rsid w:val="0028582D"/>
    <w:rsid w:val="002864E8"/>
    <w:rsid w:val="00286A9A"/>
    <w:rsid w:val="002926B2"/>
    <w:rsid w:val="00292C73"/>
    <w:rsid w:val="00294811"/>
    <w:rsid w:val="002960E0"/>
    <w:rsid w:val="00297727"/>
    <w:rsid w:val="00297801"/>
    <w:rsid w:val="002A0463"/>
    <w:rsid w:val="002A131A"/>
    <w:rsid w:val="002A1502"/>
    <w:rsid w:val="002A2AD4"/>
    <w:rsid w:val="002A3052"/>
    <w:rsid w:val="002A3B3A"/>
    <w:rsid w:val="002A4159"/>
    <w:rsid w:val="002A4286"/>
    <w:rsid w:val="002A670E"/>
    <w:rsid w:val="002A6857"/>
    <w:rsid w:val="002A79D9"/>
    <w:rsid w:val="002B01CA"/>
    <w:rsid w:val="002B02EA"/>
    <w:rsid w:val="002B1F8B"/>
    <w:rsid w:val="002B45CE"/>
    <w:rsid w:val="002B4FDC"/>
    <w:rsid w:val="002B6E2E"/>
    <w:rsid w:val="002C07F6"/>
    <w:rsid w:val="002C0A5D"/>
    <w:rsid w:val="002C0C6F"/>
    <w:rsid w:val="002C0E99"/>
    <w:rsid w:val="002C1227"/>
    <w:rsid w:val="002C17C8"/>
    <w:rsid w:val="002C1CD9"/>
    <w:rsid w:val="002C1D8C"/>
    <w:rsid w:val="002C3335"/>
    <w:rsid w:val="002D0314"/>
    <w:rsid w:val="002D03A9"/>
    <w:rsid w:val="002D20DF"/>
    <w:rsid w:val="002D23AA"/>
    <w:rsid w:val="002D2D39"/>
    <w:rsid w:val="002D3C29"/>
    <w:rsid w:val="002D44E4"/>
    <w:rsid w:val="002D4DC3"/>
    <w:rsid w:val="002D4F42"/>
    <w:rsid w:val="002D58AE"/>
    <w:rsid w:val="002D6E88"/>
    <w:rsid w:val="002D798E"/>
    <w:rsid w:val="002D7EC1"/>
    <w:rsid w:val="002D7FBA"/>
    <w:rsid w:val="002D7FE3"/>
    <w:rsid w:val="002E05C4"/>
    <w:rsid w:val="002E0BF9"/>
    <w:rsid w:val="002E1349"/>
    <w:rsid w:val="002E14D9"/>
    <w:rsid w:val="002E2DA5"/>
    <w:rsid w:val="002E3EE8"/>
    <w:rsid w:val="002E4248"/>
    <w:rsid w:val="002E6018"/>
    <w:rsid w:val="002E637C"/>
    <w:rsid w:val="002E687F"/>
    <w:rsid w:val="002E6A25"/>
    <w:rsid w:val="002E70FD"/>
    <w:rsid w:val="002E7F62"/>
    <w:rsid w:val="002F0492"/>
    <w:rsid w:val="002F0755"/>
    <w:rsid w:val="002F111B"/>
    <w:rsid w:val="002F1D0B"/>
    <w:rsid w:val="002F218C"/>
    <w:rsid w:val="002F28E4"/>
    <w:rsid w:val="002F3488"/>
    <w:rsid w:val="002F3962"/>
    <w:rsid w:val="002F3D7A"/>
    <w:rsid w:val="002F3F9E"/>
    <w:rsid w:val="002F40BC"/>
    <w:rsid w:val="002F47F8"/>
    <w:rsid w:val="002F5F9B"/>
    <w:rsid w:val="002F7668"/>
    <w:rsid w:val="00300058"/>
    <w:rsid w:val="0030247E"/>
    <w:rsid w:val="0030442F"/>
    <w:rsid w:val="00310D65"/>
    <w:rsid w:val="00312F21"/>
    <w:rsid w:val="003133D2"/>
    <w:rsid w:val="0031358A"/>
    <w:rsid w:val="00313C30"/>
    <w:rsid w:val="003141FD"/>
    <w:rsid w:val="00314F4B"/>
    <w:rsid w:val="0031514D"/>
    <w:rsid w:val="003155B7"/>
    <w:rsid w:val="003169BF"/>
    <w:rsid w:val="003175FA"/>
    <w:rsid w:val="003179E7"/>
    <w:rsid w:val="00317DC8"/>
    <w:rsid w:val="00317FB2"/>
    <w:rsid w:val="00321D06"/>
    <w:rsid w:val="00321E7D"/>
    <w:rsid w:val="003235EF"/>
    <w:rsid w:val="00323C74"/>
    <w:rsid w:val="003254F9"/>
    <w:rsid w:val="00325656"/>
    <w:rsid w:val="003259E7"/>
    <w:rsid w:val="003269CA"/>
    <w:rsid w:val="00326A46"/>
    <w:rsid w:val="0032764D"/>
    <w:rsid w:val="00327980"/>
    <w:rsid w:val="00327B2B"/>
    <w:rsid w:val="00327BF3"/>
    <w:rsid w:val="00327C32"/>
    <w:rsid w:val="0033061B"/>
    <w:rsid w:val="00331415"/>
    <w:rsid w:val="00331F89"/>
    <w:rsid w:val="003328D1"/>
    <w:rsid w:val="00332FA4"/>
    <w:rsid w:val="00333028"/>
    <w:rsid w:val="00337203"/>
    <w:rsid w:val="00341631"/>
    <w:rsid w:val="003425CD"/>
    <w:rsid w:val="00342D34"/>
    <w:rsid w:val="003438AE"/>
    <w:rsid w:val="00343EA7"/>
    <w:rsid w:val="00344239"/>
    <w:rsid w:val="003442DB"/>
    <w:rsid w:val="00344373"/>
    <w:rsid w:val="0034561B"/>
    <w:rsid w:val="00345AA4"/>
    <w:rsid w:val="00347050"/>
    <w:rsid w:val="00347141"/>
    <w:rsid w:val="003519F7"/>
    <w:rsid w:val="00351DF0"/>
    <w:rsid w:val="00352BC6"/>
    <w:rsid w:val="00353A32"/>
    <w:rsid w:val="00354764"/>
    <w:rsid w:val="00356A21"/>
    <w:rsid w:val="00356FBC"/>
    <w:rsid w:val="00357810"/>
    <w:rsid w:val="00363586"/>
    <w:rsid w:val="003651C3"/>
    <w:rsid w:val="00365735"/>
    <w:rsid w:val="00365CF4"/>
    <w:rsid w:val="0036740E"/>
    <w:rsid w:val="00367C78"/>
    <w:rsid w:val="0037092C"/>
    <w:rsid w:val="00370ECC"/>
    <w:rsid w:val="00371CB3"/>
    <w:rsid w:val="003723D2"/>
    <w:rsid w:val="00372BD5"/>
    <w:rsid w:val="003737DE"/>
    <w:rsid w:val="00373891"/>
    <w:rsid w:val="003741CF"/>
    <w:rsid w:val="00375FE5"/>
    <w:rsid w:val="003761CB"/>
    <w:rsid w:val="00376F7B"/>
    <w:rsid w:val="00376FCE"/>
    <w:rsid w:val="00377AB8"/>
    <w:rsid w:val="0038037B"/>
    <w:rsid w:val="00380595"/>
    <w:rsid w:val="00381825"/>
    <w:rsid w:val="00383B6E"/>
    <w:rsid w:val="00383CDB"/>
    <w:rsid w:val="00385552"/>
    <w:rsid w:val="00386388"/>
    <w:rsid w:val="00386F5F"/>
    <w:rsid w:val="0039047F"/>
    <w:rsid w:val="0039154A"/>
    <w:rsid w:val="003933A5"/>
    <w:rsid w:val="00393CA8"/>
    <w:rsid w:val="0039404C"/>
    <w:rsid w:val="003942C7"/>
    <w:rsid w:val="00396838"/>
    <w:rsid w:val="00396C8A"/>
    <w:rsid w:val="00396FE8"/>
    <w:rsid w:val="003970F7"/>
    <w:rsid w:val="00397899"/>
    <w:rsid w:val="00397C1A"/>
    <w:rsid w:val="003A0774"/>
    <w:rsid w:val="003A2472"/>
    <w:rsid w:val="003A26C9"/>
    <w:rsid w:val="003A34FC"/>
    <w:rsid w:val="003A4AD6"/>
    <w:rsid w:val="003A593A"/>
    <w:rsid w:val="003A5DB2"/>
    <w:rsid w:val="003A5DCB"/>
    <w:rsid w:val="003A6C70"/>
    <w:rsid w:val="003A76D9"/>
    <w:rsid w:val="003B0066"/>
    <w:rsid w:val="003B1E78"/>
    <w:rsid w:val="003B26A5"/>
    <w:rsid w:val="003B2AA0"/>
    <w:rsid w:val="003B3489"/>
    <w:rsid w:val="003B4473"/>
    <w:rsid w:val="003B66CA"/>
    <w:rsid w:val="003B72F2"/>
    <w:rsid w:val="003B73D8"/>
    <w:rsid w:val="003B79B2"/>
    <w:rsid w:val="003B7AC5"/>
    <w:rsid w:val="003C1648"/>
    <w:rsid w:val="003C2168"/>
    <w:rsid w:val="003C229D"/>
    <w:rsid w:val="003C2FCE"/>
    <w:rsid w:val="003C3538"/>
    <w:rsid w:val="003C4461"/>
    <w:rsid w:val="003C4820"/>
    <w:rsid w:val="003C5F8A"/>
    <w:rsid w:val="003C6E78"/>
    <w:rsid w:val="003C79C9"/>
    <w:rsid w:val="003D0A83"/>
    <w:rsid w:val="003D1755"/>
    <w:rsid w:val="003D1CBD"/>
    <w:rsid w:val="003D4DF7"/>
    <w:rsid w:val="003D4E64"/>
    <w:rsid w:val="003D5B91"/>
    <w:rsid w:val="003D69B4"/>
    <w:rsid w:val="003D6A00"/>
    <w:rsid w:val="003D6B20"/>
    <w:rsid w:val="003D7756"/>
    <w:rsid w:val="003E059B"/>
    <w:rsid w:val="003E0801"/>
    <w:rsid w:val="003E0BA3"/>
    <w:rsid w:val="003E3A47"/>
    <w:rsid w:val="003E3FDF"/>
    <w:rsid w:val="003E4D97"/>
    <w:rsid w:val="003E4F11"/>
    <w:rsid w:val="003E5DC6"/>
    <w:rsid w:val="003F2235"/>
    <w:rsid w:val="003F3411"/>
    <w:rsid w:val="003F362A"/>
    <w:rsid w:val="003F5D6D"/>
    <w:rsid w:val="003F61FD"/>
    <w:rsid w:val="003F62EA"/>
    <w:rsid w:val="003F63E9"/>
    <w:rsid w:val="003F6602"/>
    <w:rsid w:val="003F69EE"/>
    <w:rsid w:val="003F77D8"/>
    <w:rsid w:val="004017DD"/>
    <w:rsid w:val="0040271E"/>
    <w:rsid w:val="00402A17"/>
    <w:rsid w:val="00402B01"/>
    <w:rsid w:val="00404035"/>
    <w:rsid w:val="00405722"/>
    <w:rsid w:val="00406126"/>
    <w:rsid w:val="00410B0F"/>
    <w:rsid w:val="0041420B"/>
    <w:rsid w:val="004143A7"/>
    <w:rsid w:val="00414B36"/>
    <w:rsid w:val="004155FE"/>
    <w:rsid w:val="00416878"/>
    <w:rsid w:val="00417550"/>
    <w:rsid w:val="00420AA5"/>
    <w:rsid w:val="004212E4"/>
    <w:rsid w:val="004223D9"/>
    <w:rsid w:val="004229C2"/>
    <w:rsid w:val="00423BA3"/>
    <w:rsid w:val="004247D9"/>
    <w:rsid w:val="004247F7"/>
    <w:rsid w:val="00425DB3"/>
    <w:rsid w:val="0042609A"/>
    <w:rsid w:val="0042657B"/>
    <w:rsid w:val="00426755"/>
    <w:rsid w:val="0043179D"/>
    <w:rsid w:val="00432496"/>
    <w:rsid w:val="00432A66"/>
    <w:rsid w:val="00433168"/>
    <w:rsid w:val="0043346B"/>
    <w:rsid w:val="004338AB"/>
    <w:rsid w:val="00433A4E"/>
    <w:rsid w:val="00434527"/>
    <w:rsid w:val="004347CF"/>
    <w:rsid w:val="004349AD"/>
    <w:rsid w:val="004352E3"/>
    <w:rsid w:val="00435426"/>
    <w:rsid w:val="00436827"/>
    <w:rsid w:val="00436D5C"/>
    <w:rsid w:val="00437162"/>
    <w:rsid w:val="0044005D"/>
    <w:rsid w:val="00440280"/>
    <w:rsid w:val="0044133E"/>
    <w:rsid w:val="00441356"/>
    <w:rsid w:val="00441EA6"/>
    <w:rsid w:val="00442D6E"/>
    <w:rsid w:val="00444DD9"/>
    <w:rsid w:val="0044575D"/>
    <w:rsid w:val="00446FE6"/>
    <w:rsid w:val="00447255"/>
    <w:rsid w:val="004477E9"/>
    <w:rsid w:val="004479D4"/>
    <w:rsid w:val="00450578"/>
    <w:rsid w:val="0045082E"/>
    <w:rsid w:val="00450A40"/>
    <w:rsid w:val="0045107A"/>
    <w:rsid w:val="004515E5"/>
    <w:rsid w:val="00451768"/>
    <w:rsid w:val="0045247F"/>
    <w:rsid w:val="004538C5"/>
    <w:rsid w:val="00453D4F"/>
    <w:rsid w:val="00453EFF"/>
    <w:rsid w:val="00453F4C"/>
    <w:rsid w:val="00454AFF"/>
    <w:rsid w:val="00456ACB"/>
    <w:rsid w:val="00457434"/>
    <w:rsid w:val="004579B3"/>
    <w:rsid w:val="00457D08"/>
    <w:rsid w:val="004606C1"/>
    <w:rsid w:val="00462FE0"/>
    <w:rsid w:val="0046338C"/>
    <w:rsid w:val="00463548"/>
    <w:rsid w:val="00463813"/>
    <w:rsid w:val="00464CDE"/>
    <w:rsid w:val="004659F3"/>
    <w:rsid w:val="00465E45"/>
    <w:rsid w:val="00465EA0"/>
    <w:rsid w:val="004662A3"/>
    <w:rsid w:val="00466383"/>
    <w:rsid w:val="00466591"/>
    <w:rsid w:val="00466E6D"/>
    <w:rsid w:val="00466EBD"/>
    <w:rsid w:val="0047072D"/>
    <w:rsid w:val="00471244"/>
    <w:rsid w:val="00472E48"/>
    <w:rsid w:val="004731D1"/>
    <w:rsid w:val="00473C78"/>
    <w:rsid w:val="00474320"/>
    <w:rsid w:val="00476F1E"/>
    <w:rsid w:val="0048081E"/>
    <w:rsid w:val="00481473"/>
    <w:rsid w:val="00481EB3"/>
    <w:rsid w:val="00484520"/>
    <w:rsid w:val="004845E5"/>
    <w:rsid w:val="00490E59"/>
    <w:rsid w:val="0049160E"/>
    <w:rsid w:val="004929D5"/>
    <w:rsid w:val="004931D6"/>
    <w:rsid w:val="00493488"/>
    <w:rsid w:val="004936D5"/>
    <w:rsid w:val="004960A3"/>
    <w:rsid w:val="00496E1F"/>
    <w:rsid w:val="00497048"/>
    <w:rsid w:val="004976F5"/>
    <w:rsid w:val="00497C58"/>
    <w:rsid w:val="004A11DE"/>
    <w:rsid w:val="004A1428"/>
    <w:rsid w:val="004A208A"/>
    <w:rsid w:val="004A2BA2"/>
    <w:rsid w:val="004A4595"/>
    <w:rsid w:val="004A4E8A"/>
    <w:rsid w:val="004A537F"/>
    <w:rsid w:val="004A58F5"/>
    <w:rsid w:val="004A5A67"/>
    <w:rsid w:val="004A63AA"/>
    <w:rsid w:val="004A6BBC"/>
    <w:rsid w:val="004A6EE8"/>
    <w:rsid w:val="004A6FF7"/>
    <w:rsid w:val="004B1C7D"/>
    <w:rsid w:val="004B2C91"/>
    <w:rsid w:val="004B39C6"/>
    <w:rsid w:val="004B552C"/>
    <w:rsid w:val="004B6476"/>
    <w:rsid w:val="004B65DE"/>
    <w:rsid w:val="004C22AA"/>
    <w:rsid w:val="004C244B"/>
    <w:rsid w:val="004C4151"/>
    <w:rsid w:val="004C4B7F"/>
    <w:rsid w:val="004C55EF"/>
    <w:rsid w:val="004C57A0"/>
    <w:rsid w:val="004C758D"/>
    <w:rsid w:val="004C7D89"/>
    <w:rsid w:val="004C7E8D"/>
    <w:rsid w:val="004D00C1"/>
    <w:rsid w:val="004D1720"/>
    <w:rsid w:val="004D20AB"/>
    <w:rsid w:val="004D2419"/>
    <w:rsid w:val="004D2D94"/>
    <w:rsid w:val="004D4F68"/>
    <w:rsid w:val="004D5C2C"/>
    <w:rsid w:val="004D5E40"/>
    <w:rsid w:val="004D6345"/>
    <w:rsid w:val="004D6BA5"/>
    <w:rsid w:val="004D74F2"/>
    <w:rsid w:val="004D759C"/>
    <w:rsid w:val="004E0037"/>
    <w:rsid w:val="004E012C"/>
    <w:rsid w:val="004E21BC"/>
    <w:rsid w:val="004E2F9F"/>
    <w:rsid w:val="004E31B8"/>
    <w:rsid w:val="004E3851"/>
    <w:rsid w:val="004E4ACC"/>
    <w:rsid w:val="004E5606"/>
    <w:rsid w:val="004E5AE6"/>
    <w:rsid w:val="004E62EB"/>
    <w:rsid w:val="004E6AAD"/>
    <w:rsid w:val="004E7DB9"/>
    <w:rsid w:val="004F0AE0"/>
    <w:rsid w:val="004F19A5"/>
    <w:rsid w:val="004F2B93"/>
    <w:rsid w:val="004F2F0A"/>
    <w:rsid w:val="004F2FDF"/>
    <w:rsid w:val="004F415C"/>
    <w:rsid w:val="004F4B35"/>
    <w:rsid w:val="004F55AF"/>
    <w:rsid w:val="004F7537"/>
    <w:rsid w:val="004F7668"/>
    <w:rsid w:val="00501406"/>
    <w:rsid w:val="00504441"/>
    <w:rsid w:val="0050498A"/>
    <w:rsid w:val="00505869"/>
    <w:rsid w:val="00506CBE"/>
    <w:rsid w:val="005074DF"/>
    <w:rsid w:val="005076D9"/>
    <w:rsid w:val="00510BFC"/>
    <w:rsid w:val="00511AE7"/>
    <w:rsid w:val="00511CCB"/>
    <w:rsid w:val="005134AA"/>
    <w:rsid w:val="005143FD"/>
    <w:rsid w:val="005146BA"/>
    <w:rsid w:val="00514B1E"/>
    <w:rsid w:val="00514D93"/>
    <w:rsid w:val="00514FE4"/>
    <w:rsid w:val="005163DE"/>
    <w:rsid w:val="005168DF"/>
    <w:rsid w:val="00516A76"/>
    <w:rsid w:val="0051759A"/>
    <w:rsid w:val="0052072C"/>
    <w:rsid w:val="00521528"/>
    <w:rsid w:val="00523B00"/>
    <w:rsid w:val="00523BBF"/>
    <w:rsid w:val="00524C0E"/>
    <w:rsid w:val="00525BD3"/>
    <w:rsid w:val="00525D4D"/>
    <w:rsid w:val="00525E41"/>
    <w:rsid w:val="005262EA"/>
    <w:rsid w:val="0052632C"/>
    <w:rsid w:val="00526BD7"/>
    <w:rsid w:val="005273D1"/>
    <w:rsid w:val="00530890"/>
    <w:rsid w:val="00531666"/>
    <w:rsid w:val="00533747"/>
    <w:rsid w:val="00534398"/>
    <w:rsid w:val="005354F0"/>
    <w:rsid w:val="00535C5C"/>
    <w:rsid w:val="00537558"/>
    <w:rsid w:val="00537579"/>
    <w:rsid w:val="005408C0"/>
    <w:rsid w:val="00540C28"/>
    <w:rsid w:val="005433FE"/>
    <w:rsid w:val="005440B8"/>
    <w:rsid w:val="00546494"/>
    <w:rsid w:val="005471C7"/>
    <w:rsid w:val="00550478"/>
    <w:rsid w:val="005508EF"/>
    <w:rsid w:val="005510F5"/>
    <w:rsid w:val="0055118B"/>
    <w:rsid w:val="00551513"/>
    <w:rsid w:val="00551833"/>
    <w:rsid w:val="005527AD"/>
    <w:rsid w:val="0055314B"/>
    <w:rsid w:val="00554590"/>
    <w:rsid w:val="005550F3"/>
    <w:rsid w:val="00556871"/>
    <w:rsid w:val="00556B88"/>
    <w:rsid w:val="005577F8"/>
    <w:rsid w:val="00557D29"/>
    <w:rsid w:val="005601B9"/>
    <w:rsid w:val="00561906"/>
    <w:rsid w:val="00561FB7"/>
    <w:rsid w:val="0056240D"/>
    <w:rsid w:val="00562579"/>
    <w:rsid w:val="0056302D"/>
    <w:rsid w:val="00563BD0"/>
    <w:rsid w:val="0056451F"/>
    <w:rsid w:val="00566A71"/>
    <w:rsid w:val="00566BC7"/>
    <w:rsid w:val="00570F3D"/>
    <w:rsid w:val="00572127"/>
    <w:rsid w:val="00572EA3"/>
    <w:rsid w:val="00573084"/>
    <w:rsid w:val="00574347"/>
    <w:rsid w:val="0057511C"/>
    <w:rsid w:val="00577B99"/>
    <w:rsid w:val="0058010B"/>
    <w:rsid w:val="005806FA"/>
    <w:rsid w:val="00580DC6"/>
    <w:rsid w:val="00580F27"/>
    <w:rsid w:val="00581336"/>
    <w:rsid w:val="00582043"/>
    <w:rsid w:val="005825A2"/>
    <w:rsid w:val="0058363F"/>
    <w:rsid w:val="00584A80"/>
    <w:rsid w:val="00584C3A"/>
    <w:rsid w:val="00585E50"/>
    <w:rsid w:val="00586900"/>
    <w:rsid w:val="00586956"/>
    <w:rsid w:val="00586C48"/>
    <w:rsid w:val="005871D5"/>
    <w:rsid w:val="00590CD1"/>
    <w:rsid w:val="005920A0"/>
    <w:rsid w:val="00592B1C"/>
    <w:rsid w:val="005951B1"/>
    <w:rsid w:val="005972F8"/>
    <w:rsid w:val="00597330"/>
    <w:rsid w:val="005A0803"/>
    <w:rsid w:val="005A1E86"/>
    <w:rsid w:val="005A24AC"/>
    <w:rsid w:val="005A2971"/>
    <w:rsid w:val="005A2EAD"/>
    <w:rsid w:val="005A2FD0"/>
    <w:rsid w:val="005A4525"/>
    <w:rsid w:val="005A4A9B"/>
    <w:rsid w:val="005A4FF2"/>
    <w:rsid w:val="005A54B7"/>
    <w:rsid w:val="005A57AF"/>
    <w:rsid w:val="005A594A"/>
    <w:rsid w:val="005A5AA9"/>
    <w:rsid w:val="005A5F63"/>
    <w:rsid w:val="005A628B"/>
    <w:rsid w:val="005A6A27"/>
    <w:rsid w:val="005A7A27"/>
    <w:rsid w:val="005B06BD"/>
    <w:rsid w:val="005B1594"/>
    <w:rsid w:val="005B188C"/>
    <w:rsid w:val="005B2F0B"/>
    <w:rsid w:val="005B343B"/>
    <w:rsid w:val="005B439D"/>
    <w:rsid w:val="005B4871"/>
    <w:rsid w:val="005B4E7A"/>
    <w:rsid w:val="005B5212"/>
    <w:rsid w:val="005B7090"/>
    <w:rsid w:val="005C0571"/>
    <w:rsid w:val="005C1C74"/>
    <w:rsid w:val="005C1CC5"/>
    <w:rsid w:val="005C274E"/>
    <w:rsid w:val="005C66C4"/>
    <w:rsid w:val="005C68C1"/>
    <w:rsid w:val="005C79A3"/>
    <w:rsid w:val="005D03A4"/>
    <w:rsid w:val="005D04A5"/>
    <w:rsid w:val="005D1EB7"/>
    <w:rsid w:val="005D2C63"/>
    <w:rsid w:val="005D37B4"/>
    <w:rsid w:val="005D477D"/>
    <w:rsid w:val="005D4FD7"/>
    <w:rsid w:val="005D50CA"/>
    <w:rsid w:val="005D5264"/>
    <w:rsid w:val="005D670F"/>
    <w:rsid w:val="005D7270"/>
    <w:rsid w:val="005D7966"/>
    <w:rsid w:val="005D7C66"/>
    <w:rsid w:val="005E13D0"/>
    <w:rsid w:val="005E2AAE"/>
    <w:rsid w:val="005E2C12"/>
    <w:rsid w:val="005E2F06"/>
    <w:rsid w:val="005E3F4C"/>
    <w:rsid w:val="005E4A21"/>
    <w:rsid w:val="005E61CA"/>
    <w:rsid w:val="005E70DA"/>
    <w:rsid w:val="005E7573"/>
    <w:rsid w:val="005E7A57"/>
    <w:rsid w:val="005F0BCF"/>
    <w:rsid w:val="005F0F81"/>
    <w:rsid w:val="005F10F0"/>
    <w:rsid w:val="005F136D"/>
    <w:rsid w:val="005F1805"/>
    <w:rsid w:val="005F1B24"/>
    <w:rsid w:val="005F20E2"/>
    <w:rsid w:val="005F3C20"/>
    <w:rsid w:val="005F4569"/>
    <w:rsid w:val="005F4BC7"/>
    <w:rsid w:val="005F526D"/>
    <w:rsid w:val="005F6768"/>
    <w:rsid w:val="005F68AE"/>
    <w:rsid w:val="005F6A6F"/>
    <w:rsid w:val="005F7B80"/>
    <w:rsid w:val="00600FFE"/>
    <w:rsid w:val="00603371"/>
    <w:rsid w:val="006034A6"/>
    <w:rsid w:val="006043D8"/>
    <w:rsid w:val="00605AE5"/>
    <w:rsid w:val="006060CB"/>
    <w:rsid w:val="00607241"/>
    <w:rsid w:val="00607F50"/>
    <w:rsid w:val="00610639"/>
    <w:rsid w:val="00610D75"/>
    <w:rsid w:val="0061166F"/>
    <w:rsid w:val="006135B8"/>
    <w:rsid w:val="00613D4E"/>
    <w:rsid w:val="00617441"/>
    <w:rsid w:val="006207FA"/>
    <w:rsid w:val="00620F40"/>
    <w:rsid w:val="0062174A"/>
    <w:rsid w:val="00621C20"/>
    <w:rsid w:val="00621F15"/>
    <w:rsid w:val="00622316"/>
    <w:rsid w:val="0062341F"/>
    <w:rsid w:val="00624104"/>
    <w:rsid w:val="0062486F"/>
    <w:rsid w:val="00625475"/>
    <w:rsid w:val="006259CA"/>
    <w:rsid w:val="00626BA5"/>
    <w:rsid w:val="0063211F"/>
    <w:rsid w:val="00632363"/>
    <w:rsid w:val="00633835"/>
    <w:rsid w:val="006346FC"/>
    <w:rsid w:val="006356EA"/>
    <w:rsid w:val="00642085"/>
    <w:rsid w:val="00643917"/>
    <w:rsid w:val="00643C87"/>
    <w:rsid w:val="006442D8"/>
    <w:rsid w:val="00644EE5"/>
    <w:rsid w:val="00645379"/>
    <w:rsid w:val="00645795"/>
    <w:rsid w:val="00645F68"/>
    <w:rsid w:val="00645FFE"/>
    <w:rsid w:val="00647B21"/>
    <w:rsid w:val="00647CAA"/>
    <w:rsid w:val="00650E79"/>
    <w:rsid w:val="0065185B"/>
    <w:rsid w:val="00651B95"/>
    <w:rsid w:val="0065348F"/>
    <w:rsid w:val="006537AC"/>
    <w:rsid w:val="0065397C"/>
    <w:rsid w:val="00654D01"/>
    <w:rsid w:val="00655C2B"/>
    <w:rsid w:val="00656595"/>
    <w:rsid w:val="006572AF"/>
    <w:rsid w:val="00657780"/>
    <w:rsid w:val="00657E97"/>
    <w:rsid w:val="00661E00"/>
    <w:rsid w:val="00663A93"/>
    <w:rsid w:val="00665EB6"/>
    <w:rsid w:val="00666323"/>
    <w:rsid w:val="00670027"/>
    <w:rsid w:val="00670ADB"/>
    <w:rsid w:val="00671558"/>
    <w:rsid w:val="006718D8"/>
    <w:rsid w:val="00672F6F"/>
    <w:rsid w:val="00673105"/>
    <w:rsid w:val="00673D34"/>
    <w:rsid w:val="00673EA9"/>
    <w:rsid w:val="006747AF"/>
    <w:rsid w:val="00676279"/>
    <w:rsid w:val="00676FFF"/>
    <w:rsid w:val="00677A9A"/>
    <w:rsid w:val="0068059C"/>
    <w:rsid w:val="00680D0A"/>
    <w:rsid w:val="00680F05"/>
    <w:rsid w:val="006818F3"/>
    <w:rsid w:val="00681CA5"/>
    <w:rsid w:val="00683ED6"/>
    <w:rsid w:val="0068411D"/>
    <w:rsid w:val="00686690"/>
    <w:rsid w:val="00686AF4"/>
    <w:rsid w:val="00687849"/>
    <w:rsid w:val="00687A94"/>
    <w:rsid w:val="00691850"/>
    <w:rsid w:val="00691890"/>
    <w:rsid w:val="006918A1"/>
    <w:rsid w:val="00692A60"/>
    <w:rsid w:val="00692B27"/>
    <w:rsid w:val="00693320"/>
    <w:rsid w:val="00693BD7"/>
    <w:rsid w:val="00695D35"/>
    <w:rsid w:val="00695E1F"/>
    <w:rsid w:val="00696125"/>
    <w:rsid w:val="006967CB"/>
    <w:rsid w:val="0069696A"/>
    <w:rsid w:val="00696E10"/>
    <w:rsid w:val="006978C5"/>
    <w:rsid w:val="006A0897"/>
    <w:rsid w:val="006A09A2"/>
    <w:rsid w:val="006A26F3"/>
    <w:rsid w:val="006A29E3"/>
    <w:rsid w:val="006A2CC8"/>
    <w:rsid w:val="006A3707"/>
    <w:rsid w:val="006A4D05"/>
    <w:rsid w:val="006A6F4B"/>
    <w:rsid w:val="006A7315"/>
    <w:rsid w:val="006A7367"/>
    <w:rsid w:val="006A7448"/>
    <w:rsid w:val="006A7D0E"/>
    <w:rsid w:val="006B3A0D"/>
    <w:rsid w:val="006B4E7F"/>
    <w:rsid w:val="006B6341"/>
    <w:rsid w:val="006B6485"/>
    <w:rsid w:val="006B6CC2"/>
    <w:rsid w:val="006B7053"/>
    <w:rsid w:val="006C11FD"/>
    <w:rsid w:val="006C1681"/>
    <w:rsid w:val="006C19A4"/>
    <w:rsid w:val="006C2109"/>
    <w:rsid w:val="006C2240"/>
    <w:rsid w:val="006C2EF8"/>
    <w:rsid w:val="006C2FD6"/>
    <w:rsid w:val="006C510C"/>
    <w:rsid w:val="006C533B"/>
    <w:rsid w:val="006C6429"/>
    <w:rsid w:val="006C755C"/>
    <w:rsid w:val="006C7EFF"/>
    <w:rsid w:val="006D1D02"/>
    <w:rsid w:val="006D1F2E"/>
    <w:rsid w:val="006D2328"/>
    <w:rsid w:val="006D2844"/>
    <w:rsid w:val="006D34D0"/>
    <w:rsid w:val="006D4085"/>
    <w:rsid w:val="006D6607"/>
    <w:rsid w:val="006D6838"/>
    <w:rsid w:val="006D741F"/>
    <w:rsid w:val="006D7CA0"/>
    <w:rsid w:val="006E0AB3"/>
    <w:rsid w:val="006E10A8"/>
    <w:rsid w:val="006E1F52"/>
    <w:rsid w:val="006E272E"/>
    <w:rsid w:val="006E2FD6"/>
    <w:rsid w:val="006E364E"/>
    <w:rsid w:val="006E3D4D"/>
    <w:rsid w:val="006E5898"/>
    <w:rsid w:val="006E610C"/>
    <w:rsid w:val="006E65D8"/>
    <w:rsid w:val="006E767A"/>
    <w:rsid w:val="006F07EC"/>
    <w:rsid w:val="006F081D"/>
    <w:rsid w:val="006F13E0"/>
    <w:rsid w:val="006F1C55"/>
    <w:rsid w:val="006F22A0"/>
    <w:rsid w:val="006F39FC"/>
    <w:rsid w:val="006F3BF6"/>
    <w:rsid w:val="006F4005"/>
    <w:rsid w:val="006F5AE2"/>
    <w:rsid w:val="006F61F4"/>
    <w:rsid w:val="006F61F6"/>
    <w:rsid w:val="006F6333"/>
    <w:rsid w:val="006F636E"/>
    <w:rsid w:val="006F70F6"/>
    <w:rsid w:val="00700930"/>
    <w:rsid w:val="007012D2"/>
    <w:rsid w:val="007012FF"/>
    <w:rsid w:val="007018A3"/>
    <w:rsid w:val="00702837"/>
    <w:rsid w:val="00703898"/>
    <w:rsid w:val="007045B3"/>
    <w:rsid w:val="0070553E"/>
    <w:rsid w:val="007055AA"/>
    <w:rsid w:val="00706725"/>
    <w:rsid w:val="00706AB8"/>
    <w:rsid w:val="00706ECC"/>
    <w:rsid w:val="00706F22"/>
    <w:rsid w:val="00707278"/>
    <w:rsid w:val="0071016E"/>
    <w:rsid w:val="00711D39"/>
    <w:rsid w:val="00711E84"/>
    <w:rsid w:val="0071307E"/>
    <w:rsid w:val="00713926"/>
    <w:rsid w:val="00713C9E"/>
    <w:rsid w:val="007149E6"/>
    <w:rsid w:val="00714FE0"/>
    <w:rsid w:val="00715B46"/>
    <w:rsid w:val="00720281"/>
    <w:rsid w:val="0072039A"/>
    <w:rsid w:val="007205FA"/>
    <w:rsid w:val="00720D04"/>
    <w:rsid w:val="00722603"/>
    <w:rsid w:val="00723C70"/>
    <w:rsid w:val="00724E02"/>
    <w:rsid w:val="00727533"/>
    <w:rsid w:val="00730890"/>
    <w:rsid w:val="00730BCC"/>
    <w:rsid w:val="00731699"/>
    <w:rsid w:val="00731FB3"/>
    <w:rsid w:val="00734F49"/>
    <w:rsid w:val="00735F00"/>
    <w:rsid w:val="00736C7A"/>
    <w:rsid w:val="00736D39"/>
    <w:rsid w:val="00741B0B"/>
    <w:rsid w:val="00741DBF"/>
    <w:rsid w:val="00743EBE"/>
    <w:rsid w:val="00743EF6"/>
    <w:rsid w:val="00747737"/>
    <w:rsid w:val="00747EAF"/>
    <w:rsid w:val="0075044C"/>
    <w:rsid w:val="0075063F"/>
    <w:rsid w:val="00750CED"/>
    <w:rsid w:val="00751661"/>
    <w:rsid w:val="007522D2"/>
    <w:rsid w:val="00754DB3"/>
    <w:rsid w:val="007551D5"/>
    <w:rsid w:val="007553C5"/>
    <w:rsid w:val="00756060"/>
    <w:rsid w:val="00756403"/>
    <w:rsid w:val="007575AA"/>
    <w:rsid w:val="00757DE0"/>
    <w:rsid w:val="00757F71"/>
    <w:rsid w:val="0076048C"/>
    <w:rsid w:val="00760BB2"/>
    <w:rsid w:val="00761428"/>
    <w:rsid w:val="007616BE"/>
    <w:rsid w:val="00761EA9"/>
    <w:rsid w:val="00762CA1"/>
    <w:rsid w:val="007641BA"/>
    <w:rsid w:val="0076442A"/>
    <w:rsid w:val="007644D2"/>
    <w:rsid w:val="0076636C"/>
    <w:rsid w:val="0076710F"/>
    <w:rsid w:val="00767CBA"/>
    <w:rsid w:val="00770D78"/>
    <w:rsid w:val="00771F8B"/>
    <w:rsid w:val="0077456C"/>
    <w:rsid w:val="007746DC"/>
    <w:rsid w:val="00774793"/>
    <w:rsid w:val="00775B69"/>
    <w:rsid w:val="00776F1B"/>
    <w:rsid w:val="00776FC9"/>
    <w:rsid w:val="00777A0F"/>
    <w:rsid w:val="00777DEE"/>
    <w:rsid w:val="00781731"/>
    <w:rsid w:val="00781815"/>
    <w:rsid w:val="00781961"/>
    <w:rsid w:val="00782BCE"/>
    <w:rsid w:val="00782CD3"/>
    <w:rsid w:val="00783658"/>
    <w:rsid w:val="0078777D"/>
    <w:rsid w:val="00790DE3"/>
    <w:rsid w:val="007919E3"/>
    <w:rsid w:val="00794295"/>
    <w:rsid w:val="007944A1"/>
    <w:rsid w:val="00796C60"/>
    <w:rsid w:val="00797831"/>
    <w:rsid w:val="00797A37"/>
    <w:rsid w:val="007A044C"/>
    <w:rsid w:val="007A46F0"/>
    <w:rsid w:val="007A50B0"/>
    <w:rsid w:val="007A5DB4"/>
    <w:rsid w:val="007A5DB6"/>
    <w:rsid w:val="007A7ABA"/>
    <w:rsid w:val="007B02DC"/>
    <w:rsid w:val="007B1B1E"/>
    <w:rsid w:val="007B6477"/>
    <w:rsid w:val="007B6F58"/>
    <w:rsid w:val="007B6FF0"/>
    <w:rsid w:val="007B72A5"/>
    <w:rsid w:val="007C1D58"/>
    <w:rsid w:val="007C1FBA"/>
    <w:rsid w:val="007C2B4F"/>
    <w:rsid w:val="007C6643"/>
    <w:rsid w:val="007C72AA"/>
    <w:rsid w:val="007C7895"/>
    <w:rsid w:val="007C7C89"/>
    <w:rsid w:val="007D078B"/>
    <w:rsid w:val="007D0970"/>
    <w:rsid w:val="007D0E47"/>
    <w:rsid w:val="007D3803"/>
    <w:rsid w:val="007D44C0"/>
    <w:rsid w:val="007D5919"/>
    <w:rsid w:val="007D6215"/>
    <w:rsid w:val="007D633E"/>
    <w:rsid w:val="007D6814"/>
    <w:rsid w:val="007D6DB5"/>
    <w:rsid w:val="007E1AC3"/>
    <w:rsid w:val="007E1B29"/>
    <w:rsid w:val="007E1ED5"/>
    <w:rsid w:val="007E22EF"/>
    <w:rsid w:val="007E30DD"/>
    <w:rsid w:val="007E33EC"/>
    <w:rsid w:val="007E4B2E"/>
    <w:rsid w:val="007E5B64"/>
    <w:rsid w:val="007E600D"/>
    <w:rsid w:val="007E625C"/>
    <w:rsid w:val="007E6588"/>
    <w:rsid w:val="007E65EC"/>
    <w:rsid w:val="007E7A76"/>
    <w:rsid w:val="007E7E34"/>
    <w:rsid w:val="007F1032"/>
    <w:rsid w:val="007F2084"/>
    <w:rsid w:val="007F2412"/>
    <w:rsid w:val="007F2D8A"/>
    <w:rsid w:val="007F37A5"/>
    <w:rsid w:val="007F7261"/>
    <w:rsid w:val="007F7FB1"/>
    <w:rsid w:val="008014C1"/>
    <w:rsid w:val="00803745"/>
    <w:rsid w:val="008053B5"/>
    <w:rsid w:val="0081060E"/>
    <w:rsid w:val="0081091F"/>
    <w:rsid w:val="00810AA6"/>
    <w:rsid w:val="00812146"/>
    <w:rsid w:val="00812825"/>
    <w:rsid w:val="00812C7A"/>
    <w:rsid w:val="00813D7A"/>
    <w:rsid w:val="008140B1"/>
    <w:rsid w:val="008141B0"/>
    <w:rsid w:val="00815675"/>
    <w:rsid w:val="00815D02"/>
    <w:rsid w:val="0081641F"/>
    <w:rsid w:val="008167F6"/>
    <w:rsid w:val="00816930"/>
    <w:rsid w:val="00817272"/>
    <w:rsid w:val="00817598"/>
    <w:rsid w:val="00820E28"/>
    <w:rsid w:val="00821105"/>
    <w:rsid w:val="008212AE"/>
    <w:rsid w:val="008227EA"/>
    <w:rsid w:val="008233E1"/>
    <w:rsid w:val="00823826"/>
    <w:rsid w:val="00824C02"/>
    <w:rsid w:val="008262F6"/>
    <w:rsid w:val="00827736"/>
    <w:rsid w:val="00830BC1"/>
    <w:rsid w:val="00831A0B"/>
    <w:rsid w:val="00831A2A"/>
    <w:rsid w:val="00831DCC"/>
    <w:rsid w:val="00832B8F"/>
    <w:rsid w:val="00833A0E"/>
    <w:rsid w:val="00834610"/>
    <w:rsid w:val="008346BB"/>
    <w:rsid w:val="00834ABD"/>
    <w:rsid w:val="00835708"/>
    <w:rsid w:val="00835CEB"/>
    <w:rsid w:val="008366CE"/>
    <w:rsid w:val="0083691D"/>
    <w:rsid w:val="00836DB4"/>
    <w:rsid w:val="00840E4C"/>
    <w:rsid w:val="00840F6C"/>
    <w:rsid w:val="008410FC"/>
    <w:rsid w:val="00841927"/>
    <w:rsid w:val="008421F2"/>
    <w:rsid w:val="00843049"/>
    <w:rsid w:val="008433FE"/>
    <w:rsid w:val="00844423"/>
    <w:rsid w:val="00844946"/>
    <w:rsid w:val="00845B29"/>
    <w:rsid w:val="00845BAD"/>
    <w:rsid w:val="00846D04"/>
    <w:rsid w:val="0085091E"/>
    <w:rsid w:val="00851155"/>
    <w:rsid w:val="008521F6"/>
    <w:rsid w:val="00852965"/>
    <w:rsid w:val="00852E89"/>
    <w:rsid w:val="00853A83"/>
    <w:rsid w:val="00853FED"/>
    <w:rsid w:val="00854C22"/>
    <w:rsid w:val="008569EE"/>
    <w:rsid w:val="0085724F"/>
    <w:rsid w:val="008579A3"/>
    <w:rsid w:val="008602F5"/>
    <w:rsid w:val="00860A33"/>
    <w:rsid w:val="008616FA"/>
    <w:rsid w:val="008618B3"/>
    <w:rsid w:val="008637E8"/>
    <w:rsid w:val="0086468D"/>
    <w:rsid w:val="00864A32"/>
    <w:rsid w:val="00864DD4"/>
    <w:rsid w:val="008656B2"/>
    <w:rsid w:val="00865D9D"/>
    <w:rsid w:val="00865FCA"/>
    <w:rsid w:val="008670B5"/>
    <w:rsid w:val="0086750D"/>
    <w:rsid w:val="00867C5D"/>
    <w:rsid w:val="008713B7"/>
    <w:rsid w:val="008714B9"/>
    <w:rsid w:val="00871BBE"/>
    <w:rsid w:val="00871C57"/>
    <w:rsid w:val="00874444"/>
    <w:rsid w:val="0087457F"/>
    <w:rsid w:val="00874BB6"/>
    <w:rsid w:val="008755D3"/>
    <w:rsid w:val="00875CC3"/>
    <w:rsid w:val="0087625D"/>
    <w:rsid w:val="00877AED"/>
    <w:rsid w:val="00881070"/>
    <w:rsid w:val="008819D6"/>
    <w:rsid w:val="00881AA4"/>
    <w:rsid w:val="00881F21"/>
    <w:rsid w:val="00883085"/>
    <w:rsid w:val="00883F06"/>
    <w:rsid w:val="00884AC9"/>
    <w:rsid w:val="00884DAD"/>
    <w:rsid w:val="00885655"/>
    <w:rsid w:val="008863D6"/>
    <w:rsid w:val="0088662B"/>
    <w:rsid w:val="00886DAB"/>
    <w:rsid w:val="00887575"/>
    <w:rsid w:val="0089005F"/>
    <w:rsid w:val="0089066B"/>
    <w:rsid w:val="00891C9C"/>
    <w:rsid w:val="00891EB1"/>
    <w:rsid w:val="00892DE8"/>
    <w:rsid w:val="00893E0B"/>
    <w:rsid w:val="00894258"/>
    <w:rsid w:val="00895034"/>
    <w:rsid w:val="00895450"/>
    <w:rsid w:val="0089571D"/>
    <w:rsid w:val="0089770F"/>
    <w:rsid w:val="008A24AC"/>
    <w:rsid w:val="008A280C"/>
    <w:rsid w:val="008A29A3"/>
    <w:rsid w:val="008A2C31"/>
    <w:rsid w:val="008A2EA4"/>
    <w:rsid w:val="008A4527"/>
    <w:rsid w:val="008A45B3"/>
    <w:rsid w:val="008A48F4"/>
    <w:rsid w:val="008A48F6"/>
    <w:rsid w:val="008A490D"/>
    <w:rsid w:val="008A4DC8"/>
    <w:rsid w:val="008A5018"/>
    <w:rsid w:val="008A56BB"/>
    <w:rsid w:val="008A593A"/>
    <w:rsid w:val="008A5C68"/>
    <w:rsid w:val="008A60D9"/>
    <w:rsid w:val="008A668C"/>
    <w:rsid w:val="008A7358"/>
    <w:rsid w:val="008B01F7"/>
    <w:rsid w:val="008B031A"/>
    <w:rsid w:val="008B0DE6"/>
    <w:rsid w:val="008B104B"/>
    <w:rsid w:val="008B165A"/>
    <w:rsid w:val="008B2284"/>
    <w:rsid w:val="008B2536"/>
    <w:rsid w:val="008B2948"/>
    <w:rsid w:val="008B2C30"/>
    <w:rsid w:val="008B33C8"/>
    <w:rsid w:val="008B3BED"/>
    <w:rsid w:val="008B480A"/>
    <w:rsid w:val="008B5144"/>
    <w:rsid w:val="008B6541"/>
    <w:rsid w:val="008B7854"/>
    <w:rsid w:val="008C04E7"/>
    <w:rsid w:val="008C1CDC"/>
    <w:rsid w:val="008C20A5"/>
    <w:rsid w:val="008C295B"/>
    <w:rsid w:val="008C5A32"/>
    <w:rsid w:val="008C5FEA"/>
    <w:rsid w:val="008C62D0"/>
    <w:rsid w:val="008C6B3D"/>
    <w:rsid w:val="008D01C7"/>
    <w:rsid w:val="008D087E"/>
    <w:rsid w:val="008D3A64"/>
    <w:rsid w:val="008D3EA2"/>
    <w:rsid w:val="008D421D"/>
    <w:rsid w:val="008D4E1E"/>
    <w:rsid w:val="008D4FD8"/>
    <w:rsid w:val="008D6EF8"/>
    <w:rsid w:val="008D7B40"/>
    <w:rsid w:val="008E005F"/>
    <w:rsid w:val="008E2071"/>
    <w:rsid w:val="008E24A9"/>
    <w:rsid w:val="008E3A41"/>
    <w:rsid w:val="008E69E7"/>
    <w:rsid w:val="008E6ADD"/>
    <w:rsid w:val="008E6F68"/>
    <w:rsid w:val="008E7D07"/>
    <w:rsid w:val="008F023F"/>
    <w:rsid w:val="008F17D9"/>
    <w:rsid w:val="008F25A5"/>
    <w:rsid w:val="008F58F2"/>
    <w:rsid w:val="008F6866"/>
    <w:rsid w:val="008F7233"/>
    <w:rsid w:val="00900DEA"/>
    <w:rsid w:val="00900E70"/>
    <w:rsid w:val="009013FD"/>
    <w:rsid w:val="00902830"/>
    <w:rsid w:val="00903179"/>
    <w:rsid w:val="00903331"/>
    <w:rsid w:val="00904957"/>
    <w:rsid w:val="00904DDA"/>
    <w:rsid w:val="00906412"/>
    <w:rsid w:val="00907444"/>
    <w:rsid w:val="00911183"/>
    <w:rsid w:val="009118C1"/>
    <w:rsid w:val="00914AA9"/>
    <w:rsid w:val="009154BD"/>
    <w:rsid w:val="00916CC4"/>
    <w:rsid w:val="0092059C"/>
    <w:rsid w:val="00920AB7"/>
    <w:rsid w:val="009231E0"/>
    <w:rsid w:val="00925A46"/>
    <w:rsid w:val="0093144B"/>
    <w:rsid w:val="009319D5"/>
    <w:rsid w:val="00934D59"/>
    <w:rsid w:val="009364C6"/>
    <w:rsid w:val="009371BA"/>
    <w:rsid w:val="00937A02"/>
    <w:rsid w:val="00940479"/>
    <w:rsid w:val="00940876"/>
    <w:rsid w:val="00940DFD"/>
    <w:rsid w:val="00941E19"/>
    <w:rsid w:val="00942315"/>
    <w:rsid w:val="00943278"/>
    <w:rsid w:val="009434C9"/>
    <w:rsid w:val="00943E3E"/>
    <w:rsid w:val="00944E63"/>
    <w:rsid w:val="0094501E"/>
    <w:rsid w:val="009451FB"/>
    <w:rsid w:val="00946875"/>
    <w:rsid w:val="00947A37"/>
    <w:rsid w:val="00947C00"/>
    <w:rsid w:val="009502C4"/>
    <w:rsid w:val="009507AE"/>
    <w:rsid w:val="00952823"/>
    <w:rsid w:val="00952BE0"/>
    <w:rsid w:val="00953606"/>
    <w:rsid w:val="00954979"/>
    <w:rsid w:val="00954F01"/>
    <w:rsid w:val="00955EF7"/>
    <w:rsid w:val="009560DD"/>
    <w:rsid w:val="0095767B"/>
    <w:rsid w:val="00957DD2"/>
    <w:rsid w:val="009608A2"/>
    <w:rsid w:val="009620D3"/>
    <w:rsid w:val="00965F23"/>
    <w:rsid w:val="00966540"/>
    <w:rsid w:val="00966D62"/>
    <w:rsid w:val="00967B68"/>
    <w:rsid w:val="0097212B"/>
    <w:rsid w:val="009729B2"/>
    <w:rsid w:val="009761E7"/>
    <w:rsid w:val="00976577"/>
    <w:rsid w:val="00977EEC"/>
    <w:rsid w:val="00981DCD"/>
    <w:rsid w:val="00982AC6"/>
    <w:rsid w:val="009837FF"/>
    <w:rsid w:val="009864C7"/>
    <w:rsid w:val="00990FD7"/>
    <w:rsid w:val="0099169A"/>
    <w:rsid w:val="00991C42"/>
    <w:rsid w:val="00991EC3"/>
    <w:rsid w:val="009926ED"/>
    <w:rsid w:val="00993187"/>
    <w:rsid w:val="00993B5D"/>
    <w:rsid w:val="009946B4"/>
    <w:rsid w:val="00995BFD"/>
    <w:rsid w:val="0099615F"/>
    <w:rsid w:val="009966C5"/>
    <w:rsid w:val="00996CE6"/>
    <w:rsid w:val="00997027"/>
    <w:rsid w:val="0099740B"/>
    <w:rsid w:val="00997A45"/>
    <w:rsid w:val="009A0783"/>
    <w:rsid w:val="009A146B"/>
    <w:rsid w:val="009A17E9"/>
    <w:rsid w:val="009A23AF"/>
    <w:rsid w:val="009A3BE9"/>
    <w:rsid w:val="009A3E20"/>
    <w:rsid w:val="009A49D3"/>
    <w:rsid w:val="009A4D66"/>
    <w:rsid w:val="009A4FF3"/>
    <w:rsid w:val="009A509F"/>
    <w:rsid w:val="009A5E02"/>
    <w:rsid w:val="009A675A"/>
    <w:rsid w:val="009A7B41"/>
    <w:rsid w:val="009B01B4"/>
    <w:rsid w:val="009B0880"/>
    <w:rsid w:val="009B1186"/>
    <w:rsid w:val="009B12ED"/>
    <w:rsid w:val="009B36F9"/>
    <w:rsid w:val="009B379B"/>
    <w:rsid w:val="009B4A13"/>
    <w:rsid w:val="009B6479"/>
    <w:rsid w:val="009B66E9"/>
    <w:rsid w:val="009B6B41"/>
    <w:rsid w:val="009B70A9"/>
    <w:rsid w:val="009B7800"/>
    <w:rsid w:val="009C2C8A"/>
    <w:rsid w:val="009C36FF"/>
    <w:rsid w:val="009C3BCB"/>
    <w:rsid w:val="009C4585"/>
    <w:rsid w:val="009C498B"/>
    <w:rsid w:val="009C52C1"/>
    <w:rsid w:val="009C5CCD"/>
    <w:rsid w:val="009C6924"/>
    <w:rsid w:val="009C79A8"/>
    <w:rsid w:val="009D11F0"/>
    <w:rsid w:val="009D39B7"/>
    <w:rsid w:val="009D3FBB"/>
    <w:rsid w:val="009D511F"/>
    <w:rsid w:val="009D5B4C"/>
    <w:rsid w:val="009D5BFB"/>
    <w:rsid w:val="009D6479"/>
    <w:rsid w:val="009D7945"/>
    <w:rsid w:val="009D7B6F"/>
    <w:rsid w:val="009E01DD"/>
    <w:rsid w:val="009E1A1E"/>
    <w:rsid w:val="009E21E8"/>
    <w:rsid w:val="009E3AE6"/>
    <w:rsid w:val="009E4F9C"/>
    <w:rsid w:val="009E5745"/>
    <w:rsid w:val="009E5C7E"/>
    <w:rsid w:val="009E60DA"/>
    <w:rsid w:val="009E7200"/>
    <w:rsid w:val="009E7CFE"/>
    <w:rsid w:val="009F047F"/>
    <w:rsid w:val="009F078A"/>
    <w:rsid w:val="009F39D5"/>
    <w:rsid w:val="009F5CE2"/>
    <w:rsid w:val="009F6BDB"/>
    <w:rsid w:val="009F7DC2"/>
    <w:rsid w:val="00A00250"/>
    <w:rsid w:val="00A00AFD"/>
    <w:rsid w:val="00A00ECB"/>
    <w:rsid w:val="00A00FBE"/>
    <w:rsid w:val="00A01FA3"/>
    <w:rsid w:val="00A02132"/>
    <w:rsid w:val="00A073DA"/>
    <w:rsid w:val="00A106A2"/>
    <w:rsid w:val="00A110EF"/>
    <w:rsid w:val="00A11A43"/>
    <w:rsid w:val="00A14870"/>
    <w:rsid w:val="00A14C86"/>
    <w:rsid w:val="00A15465"/>
    <w:rsid w:val="00A16A62"/>
    <w:rsid w:val="00A173B9"/>
    <w:rsid w:val="00A20B0A"/>
    <w:rsid w:val="00A20BA8"/>
    <w:rsid w:val="00A22062"/>
    <w:rsid w:val="00A235D1"/>
    <w:rsid w:val="00A23822"/>
    <w:rsid w:val="00A23CD4"/>
    <w:rsid w:val="00A24273"/>
    <w:rsid w:val="00A25078"/>
    <w:rsid w:val="00A271E5"/>
    <w:rsid w:val="00A30BDA"/>
    <w:rsid w:val="00A31295"/>
    <w:rsid w:val="00A32761"/>
    <w:rsid w:val="00A340E8"/>
    <w:rsid w:val="00A37438"/>
    <w:rsid w:val="00A37EAC"/>
    <w:rsid w:val="00A4154F"/>
    <w:rsid w:val="00A42079"/>
    <w:rsid w:val="00A42710"/>
    <w:rsid w:val="00A435CE"/>
    <w:rsid w:val="00A43A92"/>
    <w:rsid w:val="00A43C17"/>
    <w:rsid w:val="00A44518"/>
    <w:rsid w:val="00A456BD"/>
    <w:rsid w:val="00A46D70"/>
    <w:rsid w:val="00A47911"/>
    <w:rsid w:val="00A52A22"/>
    <w:rsid w:val="00A53734"/>
    <w:rsid w:val="00A53E12"/>
    <w:rsid w:val="00A54B94"/>
    <w:rsid w:val="00A54D8A"/>
    <w:rsid w:val="00A55560"/>
    <w:rsid w:val="00A55F35"/>
    <w:rsid w:val="00A5702D"/>
    <w:rsid w:val="00A5759A"/>
    <w:rsid w:val="00A6085E"/>
    <w:rsid w:val="00A61172"/>
    <w:rsid w:val="00A614E4"/>
    <w:rsid w:val="00A614F9"/>
    <w:rsid w:val="00A6177C"/>
    <w:rsid w:val="00A621B4"/>
    <w:rsid w:val="00A631DF"/>
    <w:rsid w:val="00A64F3A"/>
    <w:rsid w:val="00A658F9"/>
    <w:rsid w:val="00A66924"/>
    <w:rsid w:val="00A66D2F"/>
    <w:rsid w:val="00A67E4C"/>
    <w:rsid w:val="00A705B0"/>
    <w:rsid w:val="00A707F4"/>
    <w:rsid w:val="00A72DE1"/>
    <w:rsid w:val="00A72EF7"/>
    <w:rsid w:val="00A736AB"/>
    <w:rsid w:val="00A73F7E"/>
    <w:rsid w:val="00A741CE"/>
    <w:rsid w:val="00A75648"/>
    <w:rsid w:val="00A811B6"/>
    <w:rsid w:val="00A822B0"/>
    <w:rsid w:val="00A8272F"/>
    <w:rsid w:val="00A827E3"/>
    <w:rsid w:val="00A83A9A"/>
    <w:rsid w:val="00A8495A"/>
    <w:rsid w:val="00A8507F"/>
    <w:rsid w:val="00A86E11"/>
    <w:rsid w:val="00A86E1F"/>
    <w:rsid w:val="00A8769C"/>
    <w:rsid w:val="00A90AD5"/>
    <w:rsid w:val="00A91417"/>
    <w:rsid w:val="00A919B7"/>
    <w:rsid w:val="00A927CB"/>
    <w:rsid w:val="00A93E25"/>
    <w:rsid w:val="00AA1917"/>
    <w:rsid w:val="00AA1D02"/>
    <w:rsid w:val="00AA3598"/>
    <w:rsid w:val="00AA42C4"/>
    <w:rsid w:val="00AA563F"/>
    <w:rsid w:val="00AA5651"/>
    <w:rsid w:val="00AA5879"/>
    <w:rsid w:val="00AA5A54"/>
    <w:rsid w:val="00AA6929"/>
    <w:rsid w:val="00AA7776"/>
    <w:rsid w:val="00AB08B8"/>
    <w:rsid w:val="00AB0969"/>
    <w:rsid w:val="00AB0A36"/>
    <w:rsid w:val="00AB0EB4"/>
    <w:rsid w:val="00AB2118"/>
    <w:rsid w:val="00AB31AD"/>
    <w:rsid w:val="00AB36E9"/>
    <w:rsid w:val="00AB64C0"/>
    <w:rsid w:val="00AB6B82"/>
    <w:rsid w:val="00AB70A7"/>
    <w:rsid w:val="00AC2CAA"/>
    <w:rsid w:val="00AC30C5"/>
    <w:rsid w:val="00AC34F6"/>
    <w:rsid w:val="00AC5226"/>
    <w:rsid w:val="00AC54B0"/>
    <w:rsid w:val="00AC58FC"/>
    <w:rsid w:val="00AC647E"/>
    <w:rsid w:val="00AC6E75"/>
    <w:rsid w:val="00AC78F5"/>
    <w:rsid w:val="00AD369F"/>
    <w:rsid w:val="00AD3A72"/>
    <w:rsid w:val="00AD3ACA"/>
    <w:rsid w:val="00AD3C09"/>
    <w:rsid w:val="00AD531A"/>
    <w:rsid w:val="00AD75AF"/>
    <w:rsid w:val="00AE10DE"/>
    <w:rsid w:val="00AE2290"/>
    <w:rsid w:val="00AE79D9"/>
    <w:rsid w:val="00AE7D39"/>
    <w:rsid w:val="00AF096B"/>
    <w:rsid w:val="00AF1F6B"/>
    <w:rsid w:val="00AF31A3"/>
    <w:rsid w:val="00AF4691"/>
    <w:rsid w:val="00AF4938"/>
    <w:rsid w:val="00AF4C29"/>
    <w:rsid w:val="00AF64A5"/>
    <w:rsid w:val="00AF7ACF"/>
    <w:rsid w:val="00B00014"/>
    <w:rsid w:val="00B000F9"/>
    <w:rsid w:val="00B0015A"/>
    <w:rsid w:val="00B00F4B"/>
    <w:rsid w:val="00B01339"/>
    <w:rsid w:val="00B01438"/>
    <w:rsid w:val="00B01F96"/>
    <w:rsid w:val="00B02DA1"/>
    <w:rsid w:val="00B037F6"/>
    <w:rsid w:val="00B04152"/>
    <w:rsid w:val="00B04D11"/>
    <w:rsid w:val="00B0501E"/>
    <w:rsid w:val="00B05209"/>
    <w:rsid w:val="00B07120"/>
    <w:rsid w:val="00B071BD"/>
    <w:rsid w:val="00B10BBF"/>
    <w:rsid w:val="00B11DD6"/>
    <w:rsid w:val="00B12F60"/>
    <w:rsid w:val="00B134C3"/>
    <w:rsid w:val="00B14FED"/>
    <w:rsid w:val="00B171C5"/>
    <w:rsid w:val="00B177CF"/>
    <w:rsid w:val="00B17858"/>
    <w:rsid w:val="00B209CA"/>
    <w:rsid w:val="00B20A14"/>
    <w:rsid w:val="00B21847"/>
    <w:rsid w:val="00B219D8"/>
    <w:rsid w:val="00B21D92"/>
    <w:rsid w:val="00B2247C"/>
    <w:rsid w:val="00B23BDE"/>
    <w:rsid w:val="00B248BF"/>
    <w:rsid w:val="00B25515"/>
    <w:rsid w:val="00B25B13"/>
    <w:rsid w:val="00B30451"/>
    <w:rsid w:val="00B308DA"/>
    <w:rsid w:val="00B30CA8"/>
    <w:rsid w:val="00B30FBF"/>
    <w:rsid w:val="00B3103A"/>
    <w:rsid w:val="00B31482"/>
    <w:rsid w:val="00B33044"/>
    <w:rsid w:val="00B330FF"/>
    <w:rsid w:val="00B33362"/>
    <w:rsid w:val="00B339BE"/>
    <w:rsid w:val="00B34C68"/>
    <w:rsid w:val="00B34FB4"/>
    <w:rsid w:val="00B3563A"/>
    <w:rsid w:val="00B363E2"/>
    <w:rsid w:val="00B369E9"/>
    <w:rsid w:val="00B37EF2"/>
    <w:rsid w:val="00B40A9A"/>
    <w:rsid w:val="00B4105D"/>
    <w:rsid w:val="00B4271E"/>
    <w:rsid w:val="00B43900"/>
    <w:rsid w:val="00B443B7"/>
    <w:rsid w:val="00B44B45"/>
    <w:rsid w:val="00B45E08"/>
    <w:rsid w:val="00B45F67"/>
    <w:rsid w:val="00B46866"/>
    <w:rsid w:val="00B47289"/>
    <w:rsid w:val="00B474E8"/>
    <w:rsid w:val="00B515F8"/>
    <w:rsid w:val="00B51602"/>
    <w:rsid w:val="00B53C7E"/>
    <w:rsid w:val="00B544E3"/>
    <w:rsid w:val="00B56037"/>
    <w:rsid w:val="00B56CE2"/>
    <w:rsid w:val="00B57485"/>
    <w:rsid w:val="00B57540"/>
    <w:rsid w:val="00B57A30"/>
    <w:rsid w:val="00B57A57"/>
    <w:rsid w:val="00B57CD7"/>
    <w:rsid w:val="00B60E54"/>
    <w:rsid w:val="00B619B4"/>
    <w:rsid w:val="00B61A73"/>
    <w:rsid w:val="00B62975"/>
    <w:rsid w:val="00B639C8"/>
    <w:rsid w:val="00B645FF"/>
    <w:rsid w:val="00B67596"/>
    <w:rsid w:val="00B67BC6"/>
    <w:rsid w:val="00B67FD7"/>
    <w:rsid w:val="00B70510"/>
    <w:rsid w:val="00B70675"/>
    <w:rsid w:val="00B70E4C"/>
    <w:rsid w:val="00B721F0"/>
    <w:rsid w:val="00B7242D"/>
    <w:rsid w:val="00B724FE"/>
    <w:rsid w:val="00B731F2"/>
    <w:rsid w:val="00B7328C"/>
    <w:rsid w:val="00B740BD"/>
    <w:rsid w:val="00B775AC"/>
    <w:rsid w:val="00B8060D"/>
    <w:rsid w:val="00B8162A"/>
    <w:rsid w:val="00B83E48"/>
    <w:rsid w:val="00B83FA6"/>
    <w:rsid w:val="00B84552"/>
    <w:rsid w:val="00B857F0"/>
    <w:rsid w:val="00B85A5B"/>
    <w:rsid w:val="00B91408"/>
    <w:rsid w:val="00B92D6B"/>
    <w:rsid w:val="00B943D5"/>
    <w:rsid w:val="00B94ACE"/>
    <w:rsid w:val="00B96063"/>
    <w:rsid w:val="00B9761E"/>
    <w:rsid w:val="00B97D31"/>
    <w:rsid w:val="00BA01FE"/>
    <w:rsid w:val="00BA059F"/>
    <w:rsid w:val="00BA0C20"/>
    <w:rsid w:val="00BA222C"/>
    <w:rsid w:val="00BA23CC"/>
    <w:rsid w:val="00BA27CC"/>
    <w:rsid w:val="00BA490A"/>
    <w:rsid w:val="00BA4A41"/>
    <w:rsid w:val="00BA504A"/>
    <w:rsid w:val="00BA545D"/>
    <w:rsid w:val="00BA5A0F"/>
    <w:rsid w:val="00BA67FA"/>
    <w:rsid w:val="00BB0A77"/>
    <w:rsid w:val="00BB1AA2"/>
    <w:rsid w:val="00BB1D6C"/>
    <w:rsid w:val="00BB2B94"/>
    <w:rsid w:val="00BB35EC"/>
    <w:rsid w:val="00BB3AF4"/>
    <w:rsid w:val="00BB47AD"/>
    <w:rsid w:val="00BB5ABB"/>
    <w:rsid w:val="00BB6A2C"/>
    <w:rsid w:val="00BB6AA8"/>
    <w:rsid w:val="00BB6FAA"/>
    <w:rsid w:val="00BB74A2"/>
    <w:rsid w:val="00BB7DE8"/>
    <w:rsid w:val="00BC0EA1"/>
    <w:rsid w:val="00BC2252"/>
    <w:rsid w:val="00BC2509"/>
    <w:rsid w:val="00BC3838"/>
    <w:rsid w:val="00BC4C11"/>
    <w:rsid w:val="00BC5292"/>
    <w:rsid w:val="00BC5DD8"/>
    <w:rsid w:val="00BC630B"/>
    <w:rsid w:val="00BC65CA"/>
    <w:rsid w:val="00BC69D7"/>
    <w:rsid w:val="00BC6C7B"/>
    <w:rsid w:val="00BC6D16"/>
    <w:rsid w:val="00BD115C"/>
    <w:rsid w:val="00BD2EFD"/>
    <w:rsid w:val="00BD34C2"/>
    <w:rsid w:val="00BD3827"/>
    <w:rsid w:val="00BD5088"/>
    <w:rsid w:val="00BD79C2"/>
    <w:rsid w:val="00BE07B9"/>
    <w:rsid w:val="00BE0F80"/>
    <w:rsid w:val="00BE1F96"/>
    <w:rsid w:val="00BE1FA9"/>
    <w:rsid w:val="00BE219B"/>
    <w:rsid w:val="00BE33EA"/>
    <w:rsid w:val="00BE4AFE"/>
    <w:rsid w:val="00BE54C2"/>
    <w:rsid w:val="00BE5E64"/>
    <w:rsid w:val="00BE663C"/>
    <w:rsid w:val="00BE6990"/>
    <w:rsid w:val="00BE728A"/>
    <w:rsid w:val="00BE7FEF"/>
    <w:rsid w:val="00BF08E0"/>
    <w:rsid w:val="00BF3A8F"/>
    <w:rsid w:val="00BF46EF"/>
    <w:rsid w:val="00BF53F1"/>
    <w:rsid w:val="00BF55DA"/>
    <w:rsid w:val="00BF597F"/>
    <w:rsid w:val="00BF5F8F"/>
    <w:rsid w:val="00BF673D"/>
    <w:rsid w:val="00C00F6F"/>
    <w:rsid w:val="00C0200D"/>
    <w:rsid w:val="00C028DD"/>
    <w:rsid w:val="00C02940"/>
    <w:rsid w:val="00C03977"/>
    <w:rsid w:val="00C03D2F"/>
    <w:rsid w:val="00C05182"/>
    <w:rsid w:val="00C05989"/>
    <w:rsid w:val="00C069AA"/>
    <w:rsid w:val="00C06CD0"/>
    <w:rsid w:val="00C1083C"/>
    <w:rsid w:val="00C11922"/>
    <w:rsid w:val="00C11B25"/>
    <w:rsid w:val="00C11B7F"/>
    <w:rsid w:val="00C11DF6"/>
    <w:rsid w:val="00C11E8C"/>
    <w:rsid w:val="00C12A13"/>
    <w:rsid w:val="00C130F9"/>
    <w:rsid w:val="00C13EFB"/>
    <w:rsid w:val="00C13F6E"/>
    <w:rsid w:val="00C15AC8"/>
    <w:rsid w:val="00C15C59"/>
    <w:rsid w:val="00C15C65"/>
    <w:rsid w:val="00C20A47"/>
    <w:rsid w:val="00C21BA4"/>
    <w:rsid w:val="00C23376"/>
    <w:rsid w:val="00C2455D"/>
    <w:rsid w:val="00C24CCD"/>
    <w:rsid w:val="00C26DFE"/>
    <w:rsid w:val="00C27557"/>
    <w:rsid w:val="00C27693"/>
    <w:rsid w:val="00C277C8"/>
    <w:rsid w:val="00C3083E"/>
    <w:rsid w:val="00C31A03"/>
    <w:rsid w:val="00C32140"/>
    <w:rsid w:val="00C32521"/>
    <w:rsid w:val="00C32AB2"/>
    <w:rsid w:val="00C336B8"/>
    <w:rsid w:val="00C337B5"/>
    <w:rsid w:val="00C35A18"/>
    <w:rsid w:val="00C367DA"/>
    <w:rsid w:val="00C368D3"/>
    <w:rsid w:val="00C37052"/>
    <w:rsid w:val="00C40EAA"/>
    <w:rsid w:val="00C40F91"/>
    <w:rsid w:val="00C418B5"/>
    <w:rsid w:val="00C4305B"/>
    <w:rsid w:val="00C43BA0"/>
    <w:rsid w:val="00C4418E"/>
    <w:rsid w:val="00C44C7A"/>
    <w:rsid w:val="00C45F9A"/>
    <w:rsid w:val="00C46351"/>
    <w:rsid w:val="00C47627"/>
    <w:rsid w:val="00C47F11"/>
    <w:rsid w:val="00C4B3B7"/>
    <w:rsid w:val="00C5044B"/>
    <w:rsid w:val="00C51DBD"/>
    <w:rsid w:val="00C5223C"/>
    <w:rsid w:val="00C5260F"/>
    <w:rsid w:val="00C54095"/>
    <w:rsid w:val="00C55104"/>
    <w:rsid w:val="00C55CE5"/>
    <w:rsid w:val="00C571DC"/>
    <w:rsid w:val="00C5730A"/>
    <w:rsid w:val="00C57739"/>
    <w:rsid w:val="00C605D7"/>
    <w:rsid w:val="00C60F9F"/>
    <w:rsid w:val="00C62211"/>
    <w:rsid w:val="00C62289"/>
    <w:rsid w:val="00C623A4"/>
    <w:rsid w:val="00C62E93"/>
    <w:rsid w:val="00C630D9"/>
    <w:rsid w:val="00C6435F"/>
    <w:rsid w:val="00C65B1C"/>
    <w:rsid w:val="00C6640E"/>
    <w:rsid w:val="00C6641F"/>
    <w:rsid w:val="00C66E9C"/>
    <w:rsid w:val="00C6709D"/>
    <w:rsid w:val="00C670FE"/>
    <w:rsid w:val="00C67839"/>
    <w:rsid w:val="00C67CA8"/>
    <w:rsid w:val="00C67EAB"/>
    <w:rsid w:val="00C71949"/>
    <w:rsid w:val="00C7240A"/>
    <w:rsid w:val="00C74883"/>
    <w:rsid w:val="00C74C47"/>
    <w:rsid w:val="00C778A6"/>
    <w:rsid w:val="00C77B6E"/>
    <w:rsid w:val="00C77EE2"/>
    <w:rsid w:val="00C82DD1"/>
    <w:rsid w:val="00C85938"/>
    <w:rsid w:val="00C85F8C"/>
    <w:rsid w:val="00C86459"/>
    <w:rsid w:val="00C86B49"/>
    <w:rsid w:val="00C8736E"/>
    <w:rsid w:val="00C8756B"/>
    <w:rsid w:val="00C87DC7"/>
    <w:rsid w:val="00C87F02"/>
    <w:rsid w:val="00C91DAF"/>
    <w:rsid w:val="00C9361F"/>
    <w:rsid w:val="00C93EE1"/>
    <w:rsid w:val="00C9439D"/>
    <w:rsid w:val="00C965F6"/>
    <w:rsid w:val="00CA01D4"/>
    <w:rsid w:val="00CA132D"/>
    <w:rsid w:val="00CA1C94"/>
    <w:rsid w:val="00CA218E"/>
    <w:rsid w:val="00CA28FE"/>
    <w:rsid w:val="00CA3680"/>
    <w:rsid w:val="00CA483A"/>
    <w:rsid w:val="00CA7A17"/>
    <w:rsid w:val="00CB01FE"/>
    <w:rsid w:val="00CB0914"/>
    <w:rsid w:val="00CB1631"/>
    <w:rsid w:val="00CB16E0"/>
    <w:rsid w:val="00CB24D1"/>
    <w:rsid w:val="00CB258B"/>
    <w:rsid w:val="00CB2BFA"/>
    <w:rsid w:val="00CB4CB4"/>
    <w:rsid w:val="00CB4E78"/>
    <w:rsid w:val="00CB5888"/>
    <w:rsid w:val="00CB5CDC"/>
    <w:rsid w:val="00CB5EBC"/>
    <w:rsid w:val="00CB663D"/>
    <w:rsid w:val="00CC0995"/>
    <w:rsid w:val="00CC167B"/>
    <w:rsid w:val="00CC3069"/>
    <w:rsid w:val="00CC38A2"/>
    <w:rsid w:val="00CC59C8"/>
    <w:rsid w:val="00CD079A"/>
    <w:rsid w:val="00CD0A39"/>
    <w:rsid w:val="00CD2F89"/>
    <w:rsid w:val="00CD4E24"/>
    <w:rsid w:val="00CD4EFA"/>
    <w:rsid w:val="00CD6621"/>
    <w:rsid w:val="00CD681D"/>
    <w:rsid w:val="00CE0CD1"/>
    <w:rsid w:val="00CE170D"/>
    <w:rsid w:val="00CE272A"/>
    <w:rsid w:val="00CE71BD"/>
    <w:rsid w:val="00CE7AC8"/>
    <w:rsid w:val="00CE7EC8"/>
    <w:rsid w:val="00CF0334"/>
    <w:rsid w:val="00CF05A5"/>
    <w:rsid w:val="00CF0FC5"/>
    <w:rsid w:val="00CF153D"/>
    <w:rsid w:val="00CF23C7"/>
    <w:rsid w:val="00CF3028"/>
    <w:rsid w:val="00CF48DC"/>
    <w:rsid w:val="00CF5342"/>
    <w:rsid w:val="00CF5F15"/>
    <w:rsid w:val="00CF6171"/>
    <w:rsid w:val="00CF776A"/>
    <w:rsid w:val="00CF7F81"/>
    <w:rsid w:val="00D00698"/>
    <w:rsid w:val="00D01AE6"/>
    <w:rsid w:val="00D01E4B"/>
    <w:rsid w:val="00D023A8"/>
    <w:rsid w:val="00D02C3E"/>
    <w:rsid w:val="00D031BC"/>
    <w:rsid w:val="00D03281"/>
    <w:rsid w:val="00D0393F"/>
    <w:rsid w:val="00D054A7"/>
    <w:rsid w:val="00D05618"/>
    <w:rsid w:val="00D05A60"/>
    <w:rsid w:val="00D06200"/>
    <w:rsid w:val="00D07474"/>
    <w:rsid w:val="00D07C99"/>
    <w:rsid w:val="00D10355"/>
    <w:rsid w:val="00D1071D"/>
    <w:rsid w:val="00D1130D"/>
    <w:rsid w:val="00D11541"/>
    <w:rsid w:val="00D11A59"/>
    <w:rsid w:val="00D11CFB"/>
    <w:rsid w:val="00D11FE9"/>
    <w:rsid w:val="00D12B2B"/>
    <w:rsid w:val="00D13F43"/>
    <w:rsid w:val="00D14799"/>
    <w:rsid w:val="00D159A3"/>
    <w:rsid w:val="00D173EC"/>
    <w:rsid w:val="00D1771E"/>
    <w:rsid w:val="00D17DF7"/>
    <w:rsid w:val="00D201C8"/>
    <w:rsid w:val="00D201CA"/>
    <w:rsid w:val="00D2054E"/>
    <w:rsid w:val="00D2148F"/>
    <w:rsid w:val="00D21496"/>
    <w:rsid w:val="00D21B7D"/>
    <w:rsid w:val="00D223A7"/>
    <w:rsid w:val="00D22F4A"/>
    <w:rsid w:val="00D237F3"/>
    <w:rsid w:val="00D2384E"/>
    <w:rsid w:val="00D2419E"/>
    <w:rsid w:val="00D25BFC"/>
    <w:rsid w:val="00D25C3B"/>
    <w:rsid w:val="00D25E12"/>
    <w:rsid w:val="00D268CF"/>
    <w:rsid w:val="00D3042F"/>
    <w:rsid w:val="00D30737"/>
    <w:rsid w:val="00D31077"/>
    <w:rsid w:val="00D32746"/>
    <w:rsid w:val="00D32CCB"/>
    <w:rsid w:val="00D32EA1"/>
    <w:rsid w:val="00D333D5"/>
    <w:rsid w:val="00D33437"/>
    <w:rsid w:val="00D36561"/>
    <w:rsid w:val="00D36D22"/>
    <w:rsid w:val="00D36DF6"/>
    <w:rsid w:val="00D37037"/>
    <w:rsid w:val="00D37DFF"/>
    <w:rsid w:val="00D401B0"/>
    <w:rsid w:val="00D4030E"/>
    <w:rsid w:val="00D40B3A"/>
    <w:rsid w:val="00D414E1"/>
    <w:rsid w:val="00D4184E"/>
    <w:rsid w:val="00D4275F"/>
    <w:rsid w:val="00D433F7"/>
    <w:rsid w:val="00D43F9A"/>
    <w:rsid w:val="00D44609"/>
    <w:rsid w:val="00D44827"/>
    <w:rsid w:val="00D455D3"/>
    <w:rsid w:val="00D45846"/>
    <w:rsid w:val="00D46555"/>
    <w:rsid w:val="00D46AF1"/>
    <w:rsid w:val="00D541FE"/>
    <w:rsid w:val="00D561F5"/>
    <w:rsid w:val="00D56983"/>
    <w:rsid w:val="00D6009A"/>
    <w:rsid w:val="00D61383"/>
    <w:rsid w:val="00D61708"/>
    <w:rsid w:val="00D61C78"/>
    <w:rsid w:val="00D620F5"/>
    <w:rsid w:val="00D62F3C"/>
    <w:rsid w:val="00D63D62"/>
    <w:rsid w:val="00D652F0"/>
    <w:rsid w:val="00D66C81"/>
    <w:rsid w:val="00D67905"/>
    <w:rsid w:val="00D67ABD"/>
    <w:rsid w:val="00D67DAE"/>
    <w:rsid w:val="00D707AB"/>
    <w:rsid w:val="00D708DB"/>
    <w:rsid w:val="00D709C9"/>
    <w:rsid w:val="00D70A7E"/>
    <w:rsid w:val="00D70FC3"/>
    <w:rsid w:val="00D71117"/>
    <w:rsid w:val="00D71965"/>
    <w:rsid w:val="00D71F54"/>
    <w:rsid w:val="00D7318D"/>
    <w:rsid w:val="00D734EA"/>
    <w:rsid w:val="00D74EA5"/>
    <w:rsid w:val="00D751B8"/>
    <w:rsid w:val="00D75E3B"/>
    <w:rsid w:val="00D76457"/>
    <w:rsid w:val="00D76BAD"/>
    <w:rsid w:val="00D76DD2"/>
    <w:rsid w:val="00D82A89"/>
    <w:rsid w:val="00D8363A"/>
    <w:rsid w:val="00D83EE4"/>
    <w:rsid w:val="00D83FBA"/>
    <w:rsid w:val="00D84005"/>
    <w:rsid w:val="00D85B9E"/>
    <w:rsid w:val="00D862D2"/>
    <w:rsid w:val="00D87182"/>
    <w:rsid w:val="00D8727E"/>
    <w:rsid w:val="00D87B56"/>
    <w:rsid w:val="00D90954"/>
    <w:rsid w:val="00D90AFB"/>
    <w:rsid w:val="00D9147B"/>
    <w:rsid w:val="00D9156E"/>
    <w:rsid w:val="00D91E73"/>
    <w:rsid w:val="00D92201"/>
    <w:rsid w:val="00D92913"/>
    <w:rsid w:val="00D92A29"/>
    <w:rsid w:val="00D96360"/>
    <w:rsid w:val="00D970DA"/>
    <w:rsid w:val="00DA054D"/>
    <w:rsid w:val="00DA0679"/>
    <w:rsid w:val="00DA0718"/>
    <w:rsid w:val="00DA1C96"/>
    <w:rsid w:val="00DA1EAF"/>
    <w:rsid w:val="00DA25D6"/>
    <w:rsid w:val="00DA30C7"/>
    <w:rsid w:val="00DA4593"/>
    <w:rsid w:val="00DA52F4"/>
    <w:rsid w:val="00DA55E1"/>
    <w:rsid w:val="00DA6B5D"/>
    <w:rsid w:val="00DB02AD"/>
    <w:rsid w:val="00DB277D"/>
    <w:rsid w:val="00DB2D56"/>
    <w:rsid w:val="00DB3476"/>
    <w:rsid w:val="00DB42ED"/>
    <w:rsid w:val="00DB4FC3"/>
    <w:rsid w:val="00DB6775"/>
    <w:rsid w:val="00DB68E0"/>
    <w:rsid w:val="00DC29FF"/>
    <w:rsid w:val="00DC2A1F"/>
    <w:rsid w:val="00DC37E6"/>
    <w:rsid w:val="00DC3EE7"/>
    <w:rsid w:val="00DC467F"/>
    <w:rsid w:val="00DC48B1"/>
    <w:rsid w:val="00DC5B6E"/>
    <w:rsid w:val="00DC7288"/>
    <w:rsid w:val="00DC75BB"/>
    <w:rsid w:val="00DC7FCE"/>
    <w:rsid w:val="00DD03A8"/>
    <w:rsid w:val="00DD1E69"/>
    <w:rsid w:val="00DD217B"/>
    <w:rsid w:val="00DD255F"/>
    <w:rsid w:val="00DD3797"/>
    <w:rsid w:val="00DD3DAC"/>
    <w:rsid w:val="00DD44BA"/>
    <w:rsid w:val="00DD46D5"/>
    <w:rsid w:val="00DD4BCA"/>
    <w:rsid w:val="00DD5313"/>
    <w:rsid w:val="00DD5414"/>
    <w:rsid w:val="00DD54A4"/>
    <w:rsid w:val="00DD6051"/>
    <w:rsid w:val="00DD6D96"/>
    <w:rsid w:val="00DD7CF6"/>
    <w:rsid w:val="00DD7DE8"/>
    <w:rsid w:val="00DE0570"/>
    <w:rsid w:val="00DE3574"/>
    <w:rsid w:val="00DE4098"/>
    <w:rsid w:val="00DE472B"/>
    <w:rsid w:val="00DE49C3"/>
    <w:rsid w:val="00DE66E3"/>
    <w:rsid w:val="00DF21CD"/>
    <w:rsid w:val="00DF53FB"/>
    <w:rsid w:val="00DF58BB"/>
    <w:rsid w:val="00DF5C87"/>
    <w:rsid w:val="00DF60DD"/>
    <w:rsid w:val="00DF661D"/>
    <w:rsid w:val="00DF697D"/>
    <w:rsid w:val="00DF6DD8"/>
    <w:rsid w:val="00DF700E"/>
    <w:rsid w:val="00DF729A"/>
    <w:rsid w:val="00DF72E5"/>
    <w:rsid w:val="00E018BD"/>
    <w:rsid w:val="00E01973"/>
    <w:rsid w:val="00E02EC1"/>
    <w:rsid w:val="00E03AC6"/>
    <w:rsid w:val="00E06D7A"/>
    <w:rsid w:val="00E07962"/>
    <w:rsid w:val="00E11B1B"/>
    <w:rsid w:val="00E121A2"/>
    <w:rsid w:val="00E13BD1"/>
    <w:rsid w:val="00E162D3"/>
    <w:rsid w:val="00E163F1"/>
    <w:rsid w:val="00E21701"/>
    <w:rsid w:val="00E225F7"/>
    <w:rsid w:val="00E230F3"/>
    <w:rsid w:val="00E24045"/>
    <w:rsid w:val="00E24EAC"/>
    <w:rsid w:val="00E255C8"/>
    <w:rsid w:val="00E25B06"/>
    <w:rsid w:val="00E26BBC"/>
    <w:rsid w:val="00E30226"/>
    <w:rsid w:val="00E306BA"/>
    <w:rsid w:val="00E30C94"/>
    <w:rsid w:val="00E30DE3"/>
    <w:rsid w:val="00E31C7C"/>
    <w:rsid w:val="00E31E61"/>
    <w:rsid w:val="00E32540"/>
    <w:rsid w:val="00E32EA7"/>
    <w:rsid w:val="00E33799"/>
    <w:rsid w:val="00E3379C"/>
    <w:rsid w:val="00E349C5"/>
    <w:rsid w:val="00E34ADE"/>
    <w:rsid w:val="00E34D10"/>
    <w:rsid w:val="00E34DFD"/>
    <w:rsid w:val="00E36FD0"/>
    <w:rsid w:val="00E37CD1"/>
    <w:rsid w:val="00E400A7"/>
    <w:rsid w:val="00E40B46"/>
    <w:rsid w:val="00E41AE0"/>
    <w:rsid w:val="00E42015"/>
    <w:rsid w:val="00E421CA"/>
    <w:rsid w:val="00E44133"/>
    <w:rsid w:val="00E44B69"/>
    <w:rsid w:val="00E4614B"/>
    <w:rsid w:val="00E464C1"/>
    <w:rsid w:val="00E466F9"/>
    <w:rsid w:val="00E4777F"/>
    <w:rsid w:val="00E47C25"/>
    <w:rsid w:val="00E50F6D"/>
    <w:rsid w:val="00E517B5"/>
    <w:rsid w:val="00E51B7D"/>
    <w:rsid w:val="00E51F81"/>
    <w:rsid w:val="00E52C42"/>
    <w:rsid w:val="00E53677"/>
    <w:rsid w:val="00E538CB"/>
    <w:rsid w:val="00E53F8F"/>
    <w:rsid w:val="00E54973"/>
    <w:rsid w:val="00E56440"/>
    <w:rsid w:val="00E57690"/>
    <w:rsid w:val="00E60ECF"/>
    <w:rsid w:val="00E61163"/>
    <w:rsid w:val="00E61C5D"/>
    <w:rsid w:val="00E61C5F"/>
    <w:rsid w:val="00E621AF"/>
    <w:rsid w:val="00E63288"/>
    <w:rsid w:val="00E650B7"/>
    <w:rsid w:val="00E65591"/>
    <w:rsid w:val="00E667CB"/>
    <w:rsid w:val="00E671C0"/>
    <w:rsid w:val="00E67E89"/>
    <w:rsid w:val="00E703AE"/>
    <w:rsid w:val="00E70AF2"/>
    <w:rsid w:val="00E7460D"/>
    <w:rsid w:val="00E758C1"/>
    <w:rsid w:val="00E80021"/>
    <w:rsid w:val="00E8020D"/>
    <w:rsid w:val="00E81241"/>
    <w:rsid w:val="00E81909"/>
    <w:rsid w:val="00E81A46"/>
    <w:rsid w:val="00E8258A"/>
    <w:rsid w:val="00E82EDF"/>
    <w:rsid w:val="00E832D9"/>
    <w:rsid w:val="00E83304"/>
    <w:rsid w:val="00E83420"/>
    <w:rsid w:val="00E849FB"/>
    <w:rsid w:val="00E85DB6"/>
    <w:rsid w:val="00E86C5D"/>
    <w:rsid w:val="00E86ED4"/>
    <w:rsid w:val="00E8771B"/>
    <w:rsid w:val="00E916A1"/>
    <w:rsid w:val="00E92908"/>
    <w:rsid w:val="00E92A31"/>
    <w:rsid w:val="00E93C87"/>
    <w:rsid w:val="00E941FB"/>
    <w:rsid w:val="00E94D39"/>
    <w:rsid w:val="00E95880"/>
    <w:rsid w:val="00E977A9"/>
    <w:rsid w:val="00E97A5D"/>
    <w:rsid w:val="00EA094A"/>
    <w:rsid w:val="00EA1F6A"/>
    <w:rsid w:val="00EA351D"/>
    <w:rsid w:val="00EA3D7B"/>
    <w:rsid w:val="00EA5994"/>
    <w:rsid w:val="00EB04C6"/>
    <w:rsid w:val="00EB095C"/>
    <w:rsid w:val="00EB0BD4"/>
    <w:rsid w:val="00EB0D98"/>
    <w:rsid w:val="00EB11A4"/>
    <w:rsid w:val="00EB11F2"/>
    <w:rsid w:val="00EB2B8A"/>
    <w:rsid w:val="00EB3D86"/>
    <w:rsid w:val="00EB5816"/>
    <w:rsid w:val="00EB61F9"/>
    <w:rsid w:val="00EB7AE3"/>
    <w:rsid w:val="00EC112C"/>
    <w:rsid w:val="00EC196C"/>
    <w:rsid w:val="00EC24E4"/>
    <w:rsid w:val="00EC253B"/>
    <w:rsid w:val="00EC2A71"/>
    <w:rsid w:val="00EC2B41"/>
    <w:rsid w:val="00EC437B"/>
    <w:rsid w:val="00EC49E4"/>
    <w:rsid w:val="00EC6878"/>
    <w:rsid w:val="00EC696C"/>
    <w:rsid w:val="00ED1096"/>
    <w:rsid w:val="00ED1899"/>
    <w:rsid w:val="00ED1D25"/>
    <w:rsid w:val="00ED2DD6"/>
    <w:rsid w:val="00ED364E"/>
    <w:rsid w:val="00ED4957"/>
    <w:rsid w:val="00ED4D51"/>
    <w:rsid w:val="00ED4FB6"/>
    <w:rsid w:val="00ED5503"/>
    <w:rsid w:val="00ED591E"/>
    <w:rsid w:val="00ED5931"/>
    <w:rsid w:val="00ED7C24"/>
    <w:rsid w:val="00EE00B0"/>
    <w:rsid w:val="00EE268C"/>
    <w:rsid w:val="00EE2944"/>
    <w:rsid w:val="00EE3AB2"/>
    <w:rsid w:val="00EE40E9"/>
    <w:rsid w:val="00EE68E8"/>
    <w:rsid w:val="00EE775D"/>
    <w:rsid w:val="00EF14CB"/>
    <w:rsid w:val="00EF16A8"/>
    <w:rsid w:val="00EF1A94"/>
    <w:rsid w:val="00EF21C8"/>
    <w:rsid w:val="00EF3E2C"/>
    <w:rsid w:val="00EF4259"/>
    <w:rsid w:val="00EF55C9"/>
    <w:rsid w:val="00EF5964"/>
    <w:rsid w:val="00F00795"/>
    <w:rsid w:val="00F00931"/>
    <w:rsid w:val="00F00EE5"/>
    <w:rsid w:val="00F01513"/>
    <w:rsid w:val="00F0193B"/>
    <w:rsid w:val="00F04020"/>
    <w:rsid w:val="00F04117"/>
    <w:rsid w:val="00F067C2"/>
    <w:rsid w:val="00F10BA8"/>
    <w:rsid w:val="00F11AE9"/>
    <w:rsid w:val="00F128E4"/>
    <w:rsid w:val="00F1567B"/>
    <w:rsid w:val="00F15688"/>
    <w:rsid w:val="00F16FCB"/>
    <w:rsid w:val="00F175E5"/>
    <w:rsid w:val="00F203B7"/>
    <w:rsid w:val="00F24129"/>
    <w:rsid w:val="00F2425D"/>
    <w:rsid w:val="00F24423"/>
    <w:rsid w:val="00F24CF0"/>
    <w:rsid w:val="00F25CA8"/>
    <w:rsid w:val="00F268DC"/>
    <w:rsid w:val="00F26FAB"/>
    <w:rsid w:val="00F30589"/>
    <w:rsid w:val="00F30975"/>
    <w:rsid w:val="00F30E55"/>
    <w:rsid w:val="00F311DA"/>
    <w:rsid w:val="00F31E28"/>
    <w:rsid w:val="00F32176"/>
    <w:rsid w:val="00F3242E"/>
    <w:rsid w:val="00F327E7"/>
    <w:rsid w:val="00F33756"/>
    <w:rsid w:val="00F35B0F"/>
    <w:rsid w:val="00F36B41"/>
    <w:rsid w:val="00F372F0"/>
    <w:rsid w:val="00F3764B"/>
    <w:rsid w:val="00F404EF"/>
    <w:rsid w:val="00F40AE9"/>
    <w:rsid w:val="00F40B36"/>
    <w:rsid w:val="00F40FA8"/>
    <w:rsid w:val="00F436A3"/>
    <w:rsid w:val="00F438B8"/>
    <w:rsid w:val="00F4393F"/>
    <w:rsid w:val="00F43B5D"/>
    <w:rsid w:val="00F45825"/>
    <w:rsid w:val="00F4624F"/>
    <w:rsid w:val="00F46839"/>
    <w:rsid w:val="00F4685B"/>
    <w:rsid w:val="00F46BDB"/>
    <w:rsid w:val="00F47BA8"/>
    <w:rsid w:val="00F50CC4"/>
    <w:rsid w:val="00F50EBA"/>
    <w:rsid w:val="00F5313C"/>
    <w:rsid w:val="00F532C3"/>
    <w:rsid w:val="00F53ED3"/>
    <w:rsid w:val="00F54079"/>
    <w:rsid w:val="00F55BB3"/>
    <w:rsid w:val="00F56C2A"/>
    <w:rsid w:val="00F60FB5"/>
    <w:rsid w:val="00F61ED1"/>
    <w:rsid w:val="00F6322D"/>
    <w:rsid w:val="00F701F9"/>
    <w:rsid w:val="00F73240"/>
    <w:rsid w:val="00F73923"/>
    <w:rsid w:val="00F73E49"/>
    <w:rsid w:val="00F7622B"/>
    <w:rsid w:val="00F76EFE"/>
    <w:rsid w:val="00F76FD5"/>
    <w:rsid w:val="00F81A7C"/>
    <w:rsid w:val="00F8243E"/>
    <w:rsid w:val="00F8253F"/>
    <w:rsid w:val="00F828FE"/>
    <w:rsid w:val="00F8415D"/>
    <w:rsid w:val="00F85145"/>
    <w:rsid w:val="00F851F5"/>
    <w:rsid w:val="00F85C2A"/>
    <w:rsid w:val="00F877EB"/>
    <w:rsid w:val="00F919BB"/>
    <w:rsid w:val="00F92372"/>
    <w:rsid w:val="00F929BA"/>
    <w:rsid w:val="00F931C2"/>
    <w:rsid w:val="00F934EB"/>
    <w:rsid w:val="00F95900"/>
    <w:rsid w:val="00F96945"/>
    <w:rsid w:val="00F96A4C"/>
    <w:rsid w:val="00F96B2D"/>
    <w:rsid w:val="00F971CD"/>
    <w:rsid w:val="00F972EA"/>
    <w:rsid w:val="00F97B7F"/>
    <w:rsid w:val="00FA048B"/>
    <w:rsid w:val="00FA26B6"/>
    <w:rsid w:val="00FA2B29"/>
    <w:rsid w:val="00FA2FCE"/>
    <w:rsid w:val="00FA39BD"/>
    <w:rsid w:val="00FA3BB8"/>
    <w:rsid w:val="00FA6643"/>
    <w:rsid w:val="00FA70AF"/>
    <w:rsid w:val="00FA7609"/>
    <w:rsid w:val="00FA7A56"/>
    <w:rsid w:val="00FB1240"/>
    <w:rsid w:val="00FB1F21"/>
    <w:rsid w:val="00FB2445"/>
    <w:rsid w:val="00FB2FBF"/>
    <w:rsid w:val="00FB3A82"/>
    <w:rsid w:val="00FB3B2A"/>
    <w:rsid w:val="00FB3B82"/>
    <w:rsid w:val="00FB41FE"/>
    <w:rsid w:val="00FB4F84"/>
    <w:rsid w:val="00FB574E"/>
    <w:rsid w:val="00FB72D4"/>
    <w:rsid w:val="00FC0413"/>
    <w:rsid w:val="00FC101D"/>
    <w:rsid w:val="00FC1F12"/>
    <w:rsid w:val="00FC2064"/>
    <w:rsid w:val="00FC2728"/>
    <w:rsid w:val="00FC40D0"/>
    <w:rsid w:val="00FC5D35"/>
    <w:rsid w:val="00FC5F62"/>
    <w:rsid w:val="00FC5F86"/>
    <w:rsid w:val="00FC6A28"/>
    <w:rsid w:val="00FC6EFE"/>
    <w:rsid w:val="00FD2F52"/>
    <w:rsid w:val="00FD3DBC"/>
    <w:rsid w:val="00FD43F6"/>
    <w:rsid w:val="00FD5097"/>
    <w:rsid w:val="00FE02A2"/>
    <w:rsid w:val="00FE1429"/>
    <w:rsid w:val="00FE284B"/>
    <w:rsid w:val="00FE675B"/>
    <w:rsid w:val="00FE687D"/>
    <w:rsid w:val="00FE7246"/>
    <w:rsid w:val="00FE7C6D"/>
    <w:rsid w:val="00FF0808"/>
    <w:rsid w:val="00FF13F2"/>
    <w:rsid w:val="00FF148A"/>
    <w:rsid w:val="00FF232A"/>
    <w:rsid w:val="00FF2B50"/>
    <w:rsid w:val="00FF6546"/>
    <w:rsid w:val="01B82259"/>
    <w:rsid w:val="01F0CB0C"/>
    <w:rsid w:val="02D0F864"/>
    <w:rsid w:val="06F1C8EF"/>
    <w:rsid w:val="083BE29E"/>
    <w:rsid w:val="08577151"/>
    <w:rsid w:val="088D9950"/>
    <w:rsid w:val="0B066A61"/>
    <w:rsid w:val="0B27B21A"/>
    <w:rsid w:val="0BC269B2"/>
    <w:rsid w:val="0D37AC93"/>
    <w:rsid w:val="0D7A1A47"/>
    <w:rsid w:val="0E1745D2"/>
    <w:rsid w:val="0E6FA2A7"/>
    <w:rsid w:val="0F6BF032"/>
    <w:rsid w:val="0F70ECBF"/>
    <w:rsid w:val="10B30ABC"/>
    <w:rsid w:val="10CCCF05"/>
    <w:rsid w:val="10D758F7"/>
    <w:rsid w:val="116E2401"/>
    <w:rsid w:val="13A26072"/>
    <w:rsid w:val="14A3E846"/>
    <w:rsid w:val="14EFE941"/>
    <w:rsid w:val="15D493B8"/>
    <w:rsid w:val="166E28D6"/>
    <w:rsid w:val="16D4B5EE"/>
    <w:rsid w:val="16DBD828"/>
    <w:rsid w:val="1842426C"/>
    <w:rsid w:val="18934A60"/>
    <w:rsid w:val="18B03D2C"/>
    <w:rsid w:val="18D320B6"/>
    <w:rsid w:val="19639A59"/>
    <w:rsid w:val="1A463388"/>
    <w:rsid w:val="1B1EEC0B"/>
    <w:rsid w:val="1B8E4791"/>
    <w:rsid w:val="1C016AF2"/>
    <w:rsid w:val="1D1A5829"/>
    <w:rsid w:val="1DC69386"/>
    <w:rsid w:val="1DD48DFB"/>
    <w:rsid w:val="1E083088"/>
    <w:rsid w:val="1EC2379D"/>
    <w:rsid w:val="1F624DA1"/>
    <w:rsid w:val="213E19B2"/>
    <w:rsid w:val="21DA58CE"/>
    <w:rsid w:val="224FCF25"/>
    <w:rsid w:val="22666A45"/>
    <w:rsid w:val="241D8E12"/>
    <w:rsid w:val="26934A59"/>
    <w:rsid w:val="26962418"/>
    <w:rsid w:val="276D5F86"/>
    <w:rsid w:val="28766503"/>
    <w:rsid w:val="28E52ECC"/>
    <w:rsid w:val="2CFFF70C"/>
    <w:rsid w:val="2DE4E0C2"/>
    <w:rsid w:val="2FEC9614"/>
    <w:rsid w:val="311E709D"/>
    <w:rsid w:val="3126A754"/>
    <w:rsid w:val="31426B2D"/>
    <w:rsid w:val="320804BF"/>
    <w:rsid w:val="3381193E"/>
    <w:rsid w:val="34FC9E5A"/>
    <w:rsid w:val="35D522F6"/>
    <w:rsid w:val="35D66EB7"/>
    <w:rsid w:val="363565DB"/>
    <w:rsid w:val="3760B68C"/>
    <w:rsid w:val="378B70D6"/>
    <w:rsid w:val="38D61358"/>
    <w:rsid w:val="398C551D"/>
    <w:rsid w:val="3C62783F"/>
    <w:rsid w:val="3CA4CA80"/>
    <w:rsid w:val="3DF623FC"/>
    <w:rsid w:val="3E1CD99D"/>
    <w:rsid w:val="3F991A1D"/>
    <w:rsid w:val="401341C8"/>
    <w:rsid w:val="40CB1D7E"/>
    <w:rsid w:val="411ED63C"/>
    <w:rsid w:val="41F61326"/>
    <w:rsid w:val="422DCCB8"/>
    <w:rsid w:val="42F19FE2"/>
    <w:rsid w:val="43F7FF6D"/>
    <w:rsid w:val="44DE6105"/>
    <w:rsid w:val="47485DA8"/>
    <w:rsid w:val="47865D88"/>
    <w:rsid w:val="49D7DAA4"/>
    <w:rsid w:val="4AA932EB"/>
    <w:rsid w:val="4B7ABC34"/>
    <w:rsid w:val="4DE93577"/>
    <w:rsid w:val="4DF6EF52"/>
    <w:rsid w:val="4EDFD12D"/>
    <w:rsid w:val="511C7AC6"/>
    <w:rsid w:val="515887F6"/>
    <w:rsid w:val="51B2C7D9"/>
    <w:rsid w:val="52C62266"/>
    <w:rsid w:val="53612D5C"/>
    <w:rsid w:val="53BEE1DD"/>
    <w:rsid w:val="54C1E66E"/>
    <w:rsid w:val="54E9F33C"/>
    <w:rsid w:val="561392CB"/>
    <w:rsid w:val="56CAB177"/>
    <w:rsid w:val="573DFEDB"/>
    <w:rsid w:val="574E57BD"/>
    <w:rsid w:val="575BE4B7"/>
    <w:rsid w:val="576B7096"/>
    <w:rsid w:val="57F44192"/>
    <w:rsid w:val="587EF8BE"/>
    <w:rsid w:val="58F0A111"/>
    <w:rsid w:val="599755F3"/>
    <w:rsid w:val="59B48524"/>
    <w:rsid w:val="5BA4BE9D"/>
    <w:rsid w:val="5BBF4584"/>
    <w:rsid w:val="5D704688"/>
    <w:rsid w:val="5D96C958"/>
    <w:rsid w:val="5E87E24D"/>
    <w:rsid w:val="5E91E15E"/>
    <w:rsid w:val="60301CF7"/>
    <w:rsid w:val="6039B2E2"/>
    <w:rsid w:val="60B19BA0"/>
    <w:rsid w:val="611CF0A3"/>
    <w:rsid w:val="6143ABEB"/>
    <w:rsid w:val="6204DEA5"/>
    <w:rsid w:val="628DD064"/>
    <w:rsid w:val="6354E1F3"/>
    <w:rsid w:val="63E2B09D"/>
    <w:rsid w:val="646EEF36"/>
    <w:rsid w:val="67057FEC"/>
    <w:rsid w:val="6772C87C"/>
    <w:rsid w:val="68F6105F"/>
    <w:rsid w:val="68F806AA"/>
    <w:rsid w:val="69901410"/>
    <w:rsid w:val="6B30EC0A"/>
    <w:rsid w:val="6BC97AA3"/>
    <w:rsid w:val="6C73BD86"/>
    <w:rsid w:val="6D8B2A86"/>
    <w:rsid w:val="6DCC09CC"/>
    <w:rsid w:val="6DE6547A"/>
    <w:rsid w:val="6FE4CBEB"/>
    <w:rsid w:val="701795B1"/>
    <w:rsid w:val="702379D7"/>
    <w:rsid w:val="705CA2AD"/>
    <w:rsid w:val="706919D7"/>
    <w:rsid w:val="715B48AD"/>
    <w:rsid w:val="715BA4AB"/>
    <w:rsid w:val="72878272"/>
    <w:rsid w:val="73BEA1ED"/>
    <w:rsid w:val="73DC5AB0"/>
    <w:rsid w:val="73EE7DC0"/>
    <w:rsid w:val="74E0E42B"/>
    <w:rsid w:val="761AE3B0"/>
    <w:rsid w:val="779FBAF8"/>
    <w:rsid w:val="77F18158"/>
    <w:rsid w:val="77FA08C8"/>
    <w:rsid w:val="7837FD64"/>
    <w:rsid w:val="7853491F"/>
    <w:rsid w:val="79B35ADE"/>
    <w:rsid w:val="79F00391"/>
    <w:rsid w:val="7A41968A"/>
    <w:rsid w:val="7B3D6DF4"/>
    <w:rsid w:val="7CB722B6"/>
    <w:rsid w:val="7CF7947A"/>
    <w:rsid w:val="7DF169B4"/>
    <w:rsid w:val="7E78CD5C"/>
    <w:rsid w:val="7F5BECF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C6D87"/>
  <w15:docId w15:val="{A3E2482F-B71A-40EB-824D-19B8E8B8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708"/>
    <w:rPr>
      <w:sz w:val="24"/>
      <w:szCs w:val="24"/>
      <w:lang w:bidi="ar-SA"/>
    </w:rPr>
  </w:style>
  <w:style w:type="paragraph" w:styleId="Heading1">
    <w:name w:val="heading 1"/>
    <w:basedOn w:val="Normal"/>
    <w:next w:val="Normal"/>
    <w:link w:val="Heading1Char"/>
    <w:uiPriority w:val="99"/>
    <w:qFormat/>
    <w:rsid w:val="00B17858"/>
    <w:pPr>
      <w:numPr>
        <w:numId w:val="2"/>
      </w:numPr>
      <w:tabs>
        <w:tab w:val="num" w:pos="567"/>
      </w:tabs>
      <w:spacing w:after="120" w:line="276" w:lineRule="auto"/>
      <w:ind w:left="567" w:hanging="567"/>
      <w:outlineLvl w:val="0"/>
    </w:pPr>
    <w:rPr>
      <w:rFonts w:asciiTheme="majorBidi" w:hAnsiTheme="majorBidi" w:cstheme="majorBidi"/>
      <w:b/>
      <w:bCs/>
      <w:caps/>
      <w:color w:val="336699"/>
      <w:kern w:val="28"/>
      <w:lang w:eastAsia="he-IL" w:bidi="he-IL"/>
    </w:rPr>
  </w:style>
  <w:style w:type="paragraph" w:styleId="Heading2">
    <w:name w:val="heading 2"/>
    <w:aliases w:val="Heading 2 Char Char Char"/>
    <w:basedOn w:val="Normal"/>
    <w:next w:val="Normal"/>
    <w:link w:val="Heading2Char"/>
    <w:uiPriority w:val="99"/>
    <w:qFormat/>
    <w:rsid w:val="00A37438"/>
    <w:pPr>
      <w:keepNext/>
      <w:numPr>
        <w:ilvl w:val="1"/>
        <w:numId w:val="2"/>
      </w:numPr>
      <w:tabs>
        <w:tab w:val="num" w:pos="680"/>
      </w:tabs>
      <w:spacing w:before="360" w:after="120" w:line="276" w:lineRule="auto"/>
      <w:ind w:left="680" w:hanging="680"/>
      <w:outlineLvl w:val="1"/>
    </w:pPr>
    <w:rPr>
      <w:rFonts w:asciiTheme="majorBidi" w:hAnsiTheme="majorBidi"/>
      <w:b/>
      <w:bCs/>
      <w:color w:val="336699"/>
      <w:kern w:val="28"/>
      <w:lang w:eastAsia="he-IL" w:bidi="he-IL"/>
    </w:rPr>
  </w:style>
  <w:style w:type="paragraph" w:styleId="Heading3">
    <w:name w:val="heading 3"/>
    <w:basedOn w:val="Normal"/>
    <w:next w:val="Normal"/>
    <w:link w:val="Heading3Char"/>
    <w:qFormat/>
    <w:rsid w:val="00831DCC"/>
    <w:pPr>
      <w:keepNext/>
      <w:numPr>
        <w:ilvl w:val="2"/>
        <w:numId w:val="2"/>
      </w:numPr>
      <w:spacing w:before="240" w:after="60"/>
      <w:jc w:val="both"/>
      <w:outlineLvl w:val="2"/>
    </w:pPr>
    <w:rPr>
      <w:rFonts w:ascii="Cambria" w:hAnsi="Cambria"/>
      <w:b/>
      <w:bCs/>
      <w:color w:val="4F81BD"/>
    </w:rPr>
  </w:style>
  <w:style w:type="paragraph" w:styleId="Heading4">
    <w:name w:val="heading 4"/>
    <w:basedOn w:val="Normal"/>
    <w:next w:val="Normal"/>
    <w:link w:val="Heading4Char"/>
    <w:qFormat/>
    <w:rsid w:val="00E51F81"/>
    <w:pPr>
      <w:keepNext/>
      <w:numPr>
        <w:ilvl w:val="3"/>
        <w:numId w:val="8"/>
      </w:numPr>
      <w:spacing w:before="240" w:after="120"/>
      <w:outlineLvl w:val="3"/>
    </w:pPr>
    <w:rPr>
      <w:rFonts w:cs="Miriam"/>
      <w:b/>
      <w:bCs/>
      <w:i/>
      <w:iCs/>
      <w:lang w:bidi="he-IL"/>
    </w:rPr>
  </w:style>
  <w:style w:type="paragraph" w:styleId="Heading5">
    <w:name w:val="heading 5"/>
    <w:aliases w:val="my Heading 4"/>
    <w:basedOn w:val="Normal"/>
    <w:next w:val="Normal"/>
    <w:link w:val="Heading5Char"/>
    <w:qFormat/>
    <w:rsid w:val="00D8363A"/>
    <w:pPr>
      <w:numPr>
        <w:ilvl w:val="4"/>
        <w:numId w:val="8"/>
      </w:numPr>
      <w:spacing w:before="240" w:after="60"/>
      <w:outlineLvl w:val="4"/>
    </w:pPr>
    <w:rPr>
      <w:rFonts w:ascii="Arial" w:hAnsi="Arial" w:cs="Miriam"/>
      <w:sz w:val="22"/>
      <w:szCs w:val="22"/>
      <w:lang w:bidi="he-IL"/>
    </w:rPr>
  </w:style>
  <w:style w:type="paragraph" w:styleId="Heading6">
    <w:name w:val="heading 6"/>
    <w:basedOn w:val="Normal"/>
    <w:next w:val="Normal"/>
    <w:link w:val="Heading6Char"/>
    <w:qFormat/>
    <w:rsid w:val="00D8363A"/>
    <w:pPr>
      <w:numPr>
        <w:ilvl w:val="5"/>
        <w:numId w:val="8"/>
      </w:numPr>
      <w:spacing w:before="240" w:after="60"/>
      <w:outlineLvl w:val="5"/>
    </w:pPr>
    <w:rPr>
      <w:rFonts w:ascii="Arial" w:hAnsi="Arial" w:cs="Miriam"/>
      <w:i/>
      <w:iCs/>
      <w:sz w:val="22"/>
      <w:szCs w:val="22"/>
      <w:lang w:bidi="he-IL"/>
    </w:rPr>
  </w:style>
  <w:style w:type="paragraph" w:styleId="Heading7">
    <w:name w:val="heading 7"/>
    <w:basedOn w:val="Normal"/>
    <w:next w:val="Normal"/>
    <w:qFormat/>
    <w:rsid w:val="00D8363A"/>
    <w:pPr>
      <w:keepNext/>
      <w:numPr>
        <w:ilvl w:val="6"/>
        <w:numId w:val="8"/>
      </w:numPr>
      <w:bidi/>
      <w:jc w:val="right"/>
      <w:outlineLvl w:val="6"/>
    </w:pPr>
    <w:rPr>
      <w:rFonts w:ascii="Arial" w:hAnsi="Arial" w:cs="Miriam"/>
      <w:lang w:bidi="he-IL"/>
    </w:rPr>
  </w:style>
  <w:style w:type="paragraph" w:styleId="Heading8">
    <w:name w:val="heading 8"/>
    <w:basedOn w:val="Normal"/>
    <w:next w:val="Normal"/>
    <w:link w:val="Heading8Char"/>
    <w:qFormat/>
    <w:rsid w:val="00D8363A"/>
    <w:pPr>
      <w:numPr>
        <w:ilvl w:val="7"/>
        <w:numId w:val="8"/>
      </w:numPr>
      <w:spacing w:before="240" w:after="60"/>
      <w:outlineLvl w:val="7"/>
    </w:pPr>
    <w:rPr>
      <w:rFonts w:ascii="Arial" w:hAnsi="Arial" w:cs="Miriam"/>
      <w:i/>
      <w:iCs/>
      <w:sz w:val="20"/>
      <w:szCs w:val="20"/>
      <w:lang w:bidi="he-IL"/>
    </w:rPr>
  </w:style>
  <w:style w:type="paragraph" w:styleId="Heading9">
    <w:name w:val="heading 9"/>
    <w:basedOn w:val="Normal"/>
    <w:next w:val="Normal"/>
    <w:link w:val="Heading9Char"/>
    <w:qFormat/>
    <w:rsid w:val="00D8363A"/>
    <w:pPr>
      <w:numPr>
        <w:ilvl w:val="8"/>
        <w:numId w:val="8"/>
      </w:numPr>
      <w:spacing w:before="240" w:after="60"/>
      <w:outlineLvl w:val="8"/>
    </w:pPr>
    <w:rPr>
      <w:rFonts w:ascii="Arial" w:hAnsi="Arial" w:cs="Miriam"/>
      <w:i/>
      <w:iCs/>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4105D"/>
    <w:pPr>
      <w:tabs>
        <w:tab w:val="center" w:pos="4320"/>
        <w:tab w:val="right" w:pos="8640"/>
      </w:tabs>
    </w:pPr>
  </w:style>
  <w:style w:type="paragraph" w:styleId="Footer">
    <w:name w:val="footer"/>
    <w:basedOn w:val="Normal"/>
    <w:link w:val="FooterChar"/>
    <w:rsid w:val="00B4105D"/>
    <w:pPr>
      <w:tabs>
        <w:tab w:val="center" w:pos="4320"/>
        <w:tab w:val="right" w:pos="8640"/>
      </w:tabs>
    </w:pPr>
  </w:style>
  <w:style w:type="table" w:styleId="TableGrid">
    <w:name w:val="Table Grid"/>
    <w:basedOn w:val="TableNormal"/>
    <w:rsid w:val="00B41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B23BDE"/>
    <w:rPr>
      <w:rFonts w:ascii="Arial" w:hAnsi="Arial" w:cs="Miriam"/>
      <w:szCs w:val="20"/>
      <w:lang w:eastAsia="he-IL" w:bidi="he-IL"/>
    </w:rPr>
  </w:style>
  <w:style w:type="paragraph" w:styleId="Title">
    <w:name w:val="Title"/>
    <w:basedOn w:val="Normal"/>
    <w:link w:val="TitleChar"/>
    <w:qFormat/>
    <w:rsid w:val="000B3EB1"/>
    <w:pPr>
      <w:jc w:val="center"/>
    </w:pPr>
    <w:rPr>
      <w:rFonts w:ascii="Arial" w:hAnsi="Arial"/>
      <w:b/>
      <w:bCs/>
      <w:u w:val="single"/>
      <w:lang w:eastAsia="he-IL" w:bidi="he-IL"/>
    </w:rPr>
  </w:style>
  <w:style w:type="paragraph" w:customStyle="1" w:styleId="offsetheader">
    <w:name w:val="offsetheader"/>
    <w:basedOn w:val="NormalIndent"/>
    <w:rsid w:val="00EC24E4"/>
    <w:pPr>
      <w:pBdr>
        <w:top w:val="single" w:sz="6" w:space="1" w:color="auto"/>
        <w:bottom w:val="single" w:sz="6" w:space="1" w:color="auto"/>
      </w:pBdr>
      <w:spacing w:line="240" w:lineRule="atLeast"/>
      <w:ind w:left="0" w:right="-426"/>
    </w:pPr>
    <w:rPr>
      <w:rFonts w:cs="Miriam"/>
      <w:b/>
      <w:bCs/>
      <w:sz w:val="32"/>
      <w:szCs w:val="32"/>
      <w:lang w:eastAsia="he-IL" w:bidi="he-IL"/>
    </w:rPr>
  </w:style>
  <w:style w:type="paragraph" w:styleId="Caption">
    <w:name w:val="caption"/>
    <w:basedOn w:val="Normal"/>
    <w:next w:val="Normal"/>
    <w:qFormat/>
    <w:rsid w:val="00EC24E4"/>
    <w:rPr>
      <w:rFonts w:ascii="Arial" w:hAnsi="Arial" w:cs="Miriam"/>
      <w:i/>
      <w:iCs/>
      <w:sz w:val="20"/>
      <w:szCs w:val="20"/>
      <w:lang w:bidi="he-IL"/>
    </w:rPr>
  </w:style>
  <w:style w:type="paragraph" w:styleId="NormalIndent">
    <w:name w:val="Normal Indent"/>
    <w:basedOn w:val="Normal"/>
    <w:rsid w:val="00EC24E4"/>
    <w:pPr>
      <w:ind w:left="720"/>
    </w:pPr>
  </w:style>
  <w:style w:type="paragraph" w:styleId="BalloonText">
    <w:name w:val="Balloon Text"/>
    <w:basedOn w:val="Normal"/>
    <w:semiHidden/>
    <w:rsid w:val="002532B0"/>
    <w:rPr>
      <w:rFonts w:ascii="Tahoma" w:hAnsi="Tahoma" w:cs="Tahoma"/>
      <w:sz w:val="16"/>
      <w:szCs w:val="16"/>
    </w:rPr>
  </w:style>
  <w:style w:type="character" w:customStyle="1" w:styleId="TitleChar">
    <w:name w:val="Title Char"/>
    <w:link w:val="Title"/>
    <w:rsid w:val="001B0901"/>
    <w:rPr>
      <w:rFonts w:ascii="Arial" w:hAnsi="Arial"/>
      <w:b/>
      <w:bCs/>
      <w:sz w:val="24"/>
      <w:szCs w:val="24"/>
      <w:u w:val="single"/>
      <w:lang w:eastAsia="he-IL"/>
    </w:rPr>
  </w:style>
  <w:style w:type="paragraph" w:styleId="CommentText">
    <w:name w:val="annotation text"/>
    <w:basedOn w:val="Normal"/>
    <w:link w:val="CommentTextChar"/>
    <w:unhideWhenUsed/>
    <w:rsid w:val="001B0901"/>
    <w:rPr>
      <w:sz w:val="20"/>
      <w:szCs w:val="20"/>
    </w:rPr>
  </w:style>
  <w:style w:type="character" w:customStyle="1" w:styleId="CommentTextChar">
    <w:name w:val="Comment Text Char"/>
    <w:link w:val="CommentText"/>
    <w:rsid w:val="001B0901"/>
    <w:rPr>
      <w:lang w:bidi="ar-SA"/>
    </w:rPr>
  </w:style>
  <w:style w:type="character" w:styleId="CommentReference">
    <w:name w:val="annotation reference"/>
    <w:unhideWhenUsed/>
    <w:rsid w:val="001B0901"/>
    <w:rPr>
      <w:sz w:val="16"/>
      <w:szCs w:val="16"/>
    </w:rPr>
  </w:style>
  <w:style w:type="paragraph" w:styleId="CommentSubject">
    <w:name w:val="annotation subject"/>
    <w:basedOn w:val="CommentText"/>
    <w:next w:val="CommentText"/>
    <w:link w:val="CommentSubjectChar"/>
    <w:rsid w:val="001B0901"/>
    <w:rPr>
      <w:b/>
      <w:bCs/>
    </w:rPr>
  </w:style>
  <w:style w:type="character" w:customStyle="1" w:styleId="CommentSubjectChar">
    <w:name w:val="Comment Subject Char"/>
    <w:link w:val="CommentSubject"/>
    <w:rsid w:val="001B0901"/>
    <w:rPr>
      <w:b/>
      <w:bCs/>
      <w:lang w:bidi="ar-SA"/>
    </w:rPr>
  </w:style>
  <w:style w:type="paragraph" w:styleId="ListParagraph">
    <w:name w:val="List Paragraph"/>
    <w:basedOn w:val="Normal"/>
    <w:uiPriority w:val="34"/>
    <w:qFormat/>
    <w:rsid w:val="006E2FD6"/>
    <w:pPr>
      <w:ind w:left="720"/>
    </w:pPr>
  </w:style>
  <w:style w:type="character" w:customStyle="1" w:styleId="Heading2Char">
    <w:name w:val="Heading 2 Char"/>
    <w:aliases w:val="Heading 2 Char Char Char Char"/>
    <w:basedOn w:val="DefaultParagraphFont"/>
    <w:link w:val="Heading2"/>
    <w:uiPriority w:val="99"/>
    <w:rsid w:val="00A37438"/>
    <w:rPr>
      <w:rFonts w:asciiTheme="majorBidi" w:hAnsiTheme="majorBidi"/>
      <w:b/>
      <w:bCs/>
      <w:color w:val="336699"/>
      <w:kern w:val="28"/>
      <w:sz w:val="24"/>
      <w:szCs w:val="24"/>
      <w:lang w:eastAsia="he-IL"/>
    </w:rPr>
  </w:style>
  <w:style w:type="character" w:customStyle="1" w:styleId="Heading3Char">
    <w:name w:val="Heading 3 Char"/>
    <w:basedOn w:val="DefaultParagraphFont"/>
    <w:link w:val="Heading3"/>
    <w:rsid w:val="00831DCC"/>
    <w:rPr>
      <w:rFonts w:ascii="Cambria" w:hAnsi="Cambria"/>
      <w:b/>
      <w:bCs/>
      <w:color w:val="4F81BD"/>
      <w:sz w:val="24"/>
      <w:szCs w:val="24"/>
      <w:lang w:bidi="ar-SA"/>
    </w:rPr>
  </w:style>
  <w:style w:type="character" w:customStyle="1" w:styleId="Heading4Char">
    <w:name w:val="Heading 4 Char"/>
    <w:basedOn w:val="DefaultParagraphFont"/>
    <w:link w:val="Heading4"/>
    <w:rsid w:val="00E51F81"/>
    <w:rPr>
      <w:rFonts w:cs="Miriam"/>
      <w:b/>
      <w:bCs/>
      <w:i/>
      <w:iCs/>
      <w:sz w:val="24"/>
      <w:szCs w:val="24"/>
    </w:rPr>
  </w:style>
  <w:style w:type="character" w:customStyle="1" w:styleId="Heading5Char">
    <w:name w:val="Heading 5 Char"/>
    <w:aliases w:val="my Heading 4 Char"/>
    <w:basedOn w:val="DefaultParagraphFont"/>
    <w:link w:val="Heading5"/>
    <w:rsid w:val="00D8363A"/>
    <w:rPr>
      <w:rFonts w:ascii="Arial" w:hAnsi="Arial" w:cs="Miriam"/>
      <w:sz w:val="22"/>
      <w:szCs w:val="22"/>
    </w:rPr>
  </w:style>
  <w:style w:type="character" w:customStyle="1" w:styleId="Heading6Char">
    <w:name w:val="Heading 6 Char"/>
    <w:basedOn w:val="DefaultParagraphFont"/>
    <w:link w:val="Heading6"/>
    <w:rsid w:val="00D8363A"/>
    <w:rPr>
      <w:rFonts w:ascii="Arial" w:hAnsi="Arial" w:cs="Miriam"/>
      <w:i/>
      <w:iCs/>
      <w:sz w:val="22"/>
      <w:szCs w:val="22"/>
    </w:rPr>
  </w:style>
  <w:style w:type="character" w:customStyle="1" w:styleId="Heading8Char">
    <w:name w:val="Heading 8 Char"/>
    <w:basedOn w:val="DefaultParagraphFont"/>
    <w:link w:val="Heading8"/>
    <w:rsid w:val="00D8363A"/>
    <w:rPr>
      <w:rFonts w:ascii="Arial" w:hAnsi="Arial" w:cs="Miriam"/>
      <w:i/>
      <w:iCs/>
    </w:rPr>
  </w:style>
  <w:style w:type="character" w:customStyle="1" w:styleId="Heading9Char">
    <w:name w:val="Heading 9 Char"/>
    <w:basedOn w:val="DefaultParagraphFont"/>
    <w:link w:val="Heading9"/>
    <w:rsid w:val="00D8363A"/>
    <w:rPr>
      <w:rFonts w:ascii="Arial" w:hAnsi="Arial" w:cs="Miriam"/>
      <w:i/>
      <w:iCs/>
      <w:sz w:val="18"/>
      <w:szCs w:val="18"/>
    </w:rPr>
  </w:style>
  <w:style w:type="paragraph" w:styleId="TOC1">
    <w:name w:val="toc 1"/>
    <w:basedOn w:val="Normal"/>
    <w:next w:val="Normal"/>
    <w:uiPriority w:val="39"/>
    <w:rsid w:val="004F0AE0"/>
    <w:pPr>
      <w:tabs>
        <w:tab w:val="right" w:leader="dot" w:pos="8313"/>
      </w:tabs>
      <w:spacing w:before="120" w:after="120"/>
    </w:pPr>
    <w:rPr>
      <w:rFonts w:cs="Miriam"/>
      <w:b/>
      <w:bCs/>
      <w:caps/>
      <w:sz w:val="20"/>
      <w:szCs w:val="20"/>
      <w:lang w:bidi="he-IL"/>
    </w:rPr>
  </w:style>
  <w:style w:type="paragraph" w:styleId="TOC2">
    <w:name w:val="toc 2"/>
    <w:basedOn w:val="Normal"/>
    <w:next w:val="Normal"/>
    <w:uiPriority w:val="39"/>
    <w:rsid w:val="004F0AE0"/>
    <w:pPr>
      <w:tabs>
        <w:tab w:val="right" w:leader="dot" w:pos="8313"/>
      </w:tabs>
      <w:ind w:left="240"/>
    </w:pPr>
    <w:rPr>
      <w:rFonts w:cs="Miriam"/>
      <w:smallCaps/>
      <w:sz w:val="20"/>
      <w:szCs w:val="20"/>
      <w:lang w:bidi="he-IL"/>
    </w:rPr>
  </w:style>
  <w:style w:type="paragraph" w:styleId="TOC3">
    <w:name w:val="toc 3"/>
    <w:basedOn w:val="Normal"/>
    <w:next w:val="Normal"/>
    <w:uiPriority w:val="39"/>
    <w:rsid w:val="004F0AE0"/>
    <w:pPr>
      <w:tabs>
        <w:tab w:val="left" w:pos="1260"/>
        <w:tab w:val="right" w:leader="dot" w:pos="8313"/>
      </w:tabs>
      <w:ind w:left="480"/>
    </w:pPr>
    <w:rPr>
      <w:rFonts w:cs="Miriam"/>
      <w:i/>
      <w:iCs/>
      <w:noProof/>
      <w:sz w:val="20"/>
      <w:szCs w:val="20"/>
      <w:lang w:bidi="he-IL"/>
    </w:rPr>
  </w:style>
  <w:style w:type="paragraph" w:customStyle="1" w:styleId="NoteRed">
    <w:name w:val="NoteRed"/>
    <w:basedOn w:val="Normal"/>
    <w:rsid w:val="004F0AE0"/>
    <w:rPr>
      <w:rFonts w:cs="Miriam"/>
      <w:color w:val="FF0000"/>
      <w:lang w:bidi="he-IL"/>
    </w:rPr>
  </w:style>
  <w:style w:type="paragraph" w:customStyle="1" w:styleId="NormalStyle3">
    <w:name w:val="Normal Style3"/>
    <w:basedOn w:val="Normal"/>
    <w:link w:val="NormalStyle3Char"/>
    <w:autoRedefine/>
    <w:rsid w:val="002E6A25"/>
    <w:pPr>
      <w:spacing w:before="120"/>
      <w:jc w:val="both"/>
    </w:pPr>
    <w:rPr>
      <w:lang w:eastAsia="he-IL" w:bidi="he-IL"/>
    </w:rPr>
  </w:style>
  <w:style w:type="character" w:customStyle="1" w:styleId="NormalStyle3Char">
    <w:name w:val="Normal Style3 Char"/>
    <w:basedOn w:val="DefaultParagraphFont"/>
    <w:link w:val="NormalStyle3"/>
    <w:rsid w:val="002E6A25"/>
    <w:rPr>
      <w:sz w:val="24"/>
      <w:szCs w:val="24"/>
      <w:lang w:val="en-US" w:eastAsia="he-IL" w:bidi="he-IL"/>
    </w:rPr>
  </w:style>
  <w:style w:type="character" w:customStyle="1" w:styleId="StyleComplex12ptBlack">
    <w:name w:val="Style (Complex) 12 pt Black"/>
    <w:basedOn w:val="DefaultParagraphFont"/>
    <w:rsid w:val="002E6A25"/>
    <w:rPr>
      <w:color w:val="000000"/>
      <w:sz w:val="24"/>
      <w:szCs w:val="24"/>
    </w:rPr>
  </w:style>
  <w:style w:type="paragraph" w:customStyle="1" w:styleId="Bullets">
    <w:name w:val="Bullets"/>
    <w:basedOn w:val="Normal"/>
    <w:rsid w:val="00113151"/>
    <w:pPr>
      <w:keepLines/>
      <w:numPr>
        <w:numId w:val="6"/>
      </w:numPr>
      <w:tabs>
        <w:tab w:val="left" w:pos="360"/>
        <w:tab w:val="left" w:pos="720"/>
        <w:tab w:val="left" w:pos="1080"/>
        <w:tab w:val="left" w:pos="1440"/>
        <w:tab w:val="left" w:pos="1800"/>
      </w:tabs>
      <w:spacing w:before="40" w:after="60" w:line="260" w:lineRule="atLeast"/>
    </w:pPr>
    <w:rPr>
      <w:rFonts w:ascii="Tahoma" w:hAnsi="Tahoma" w:cs="Calibri"/>
      <w:bCs/>
      <w:noProof/>
      <w:color w:val="1E1E1E"/>
      <w:sz w:val="21"/>
      <w:szCs w:val="18"/>
    </w:rPr>
  </w:style>
  <w:style w:type="paragraph" w:styleId="Revision">
    <w:name w:val="Revision"/>
    <w:hidden/>
    <w:uiPriority w:val="99"/>
    <w:semiHidden/>
    <w:rsid w:val="00B474E8"/>
    <w:rPr>
      <w:sz w:val="24"/>
      <w:szCs w:val="24"/>
      <w:lang w:bidi="ar-SA"/>
    </w:rPr>
  </w:style>
  <w:style w:type="character" w:customStyle="1" w:styleId="apple-converted-space">
    <w:name w:val="apple-converted-space"/>
    <w:basedOn w:val="DefaultParagraphFont"/>
    <w:rsid w:val="00D21B7D"/>
  </w:style>
  <w:style w:type="character" w:styleId="HTMLCode">
    <w:name w:val="HTML Code"/>
    <w:basedOn w:val="DefaultParagraphFont"/>
    <w:uiPriority w:val="99"/>
    <w:semiHidden/>
    <w:unhideWhenUsed/>
    <w:rsid w:val="00D21B7D"/>
    <w:rPr>
      <w:rFonts w:ascii="Courier New" w:eastAsia="Times New Roman" w:hAnsi="Courier New" w:cs="Courier New"/>
      <w:sz w:val="20"/>
      <w:szCs w:val="20"/>
    </w:rPr>
  </w:style>
  <w:style w:type="character" w:styleId="Hyperlink">
    <w:name w:val="Hyperlink"/>
    <w:basedOn w:val="DefaultParagraphFont"/>
    <w:uiPriority w:val="99"/>
    <w:unhideWhenUsed/>
    <w:rsid w:val="00D21B7D"/>
    <w:rPr>
      <w:color w:val="0000FF"/>
      <w:u w:val="single"/>
    </w:rPr>
  </w:style>
  <w:style w:type="paragraph" w:styleId="HTMLPreformatted">
    <w:name w:val="HTML Preformatted"/>
    <w:basedOn w:val="Normal"/>
    <w:link w:val="HTMLPreformattedChar"/>
    <w:uiPriority w:val="99"/>
    <w:semiHidden/>
    <w:unhideWhenUsed/>
    <w:rsid w:val="0075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7522D2"/>
    <w:rPr>
      <w:rFonts w:ascii="Courier New" w:hAnsi="Courier New" w:cs="Courier New"/>
    </w:rPr>
  </w:style>
  <w:style w:type="character" w:customStyle="1" w:styleId="FooterChar">
    <w:name w:val="Footer Char"/>
    <w:link w:val="Footer"/>
    <w:locked/>
    <w:rsid w:val="00B17858"/>
    <w:rPr>
      <w:sz w:val="24"/>
      <w:szCs w:val="24"/>
      <w:lang w:bidi="ar-SA"/>
    </w:rPr>
  </w:style>
  <w:style w:type="character" w:styleId="PageNumber">
    <w:name w:val="page number"/>
    <w:uiPriority w:val="99"/>
    <w:rsid w:val="00B17858"/>
    <w:rPr>
      <w:rFonts w:cs="Times New Roman"/>
    </w:rPr>
  </w:style>
  <w:style w:type="character" w:customStyle="1" w:styleId="Heading1Char">
    <w:name w:val="Heading 1 Char"/>
    <w:link w:val="Heading1"/>
    <w:uiPriority w:val="99"/>
    <w:locked/>
    <w:rsid w:val="00B17858"/>
    <w:rPr>
      <w:rFonts w:asciiTheme="majorBidi" w:hAnsiTheme="majorBidi" w:cstheme="majorBidi"/>
      <w:b/>
      <w:bCs/>
      <w:caps/>
      <w:color w:val="336699"/>
      <w:kern w:val="28"/>
      <w:sz w:val="24"/>
      <w:szCs w:val="24"/>
      <w:lang w:eastAsia="he-IL"/>
    </w:rPr>
  </w:style>
  <w:style w:type="paragraph" w:styleId="NormalWeb">
    <w:name w:val="Normal (Web)"/>
    <w:basedOn w:val="Normal"/>
    <w:uiPriority w:val="99"/>
    <w:rsid w:val="00A37438"/>
    <w:pPr>
      <w:spacing w:before="100" w:beforeAutospacing="1" w:after="100" w:afterAutospacing="1"/>
    </w:pPr>
    <w:rPr>
      <w:rFonts w:ascii="Arial Unicode MS" w:eastAsia="Arial Unicode MS" w:hAnsi="Arial Unicode MS" w:cs="Arial Unicode MS"/>
      <w:lang w:eastAsia="he-IL" w:bidi="he-IL"/>
    </w:rPr>
  </w:style>
  <w:style w:type="paragraph" w:customStyle="1" w:styleId="2">
    <w:name w:val="סגנון2"/>
    <w:basedOn w:val="Normal"/>
    <w:uiPriority w:val="99"/>
    <w:rsid w:val="00A37438"/>
    <w:pPr>
      <w:numPr>
        <w:numId w:val="29"/>
      </w:numPr>
      <w:ind w:right="283"/>
    </w:pPr>
    <w:rPr>
      <w:rFonts w:ascii="Arial" w:cs="Miriam"/>
      <w:sz w:val="22"/>
      <w:szCs w:val="22"/>
      <w:lang w:eastAsia="he-IL" w:bidi="he-IL"/>
    </w:rPr>
  </w:style>
  <w:style w:type="character" w:customStyle="1" w:styleId="normaltextrun">
    <w:name w:val="normaltextrun"/>
    <w:basedOn w:val="DefaultParagraphFont"/>
    <w:rsid w:val="00B57CD7"/>
  </w:style>
  <w:style w:type="character" w:styleId="Mention">
    <w:name w:val="Mention"/>
    <w:basedOn w:val="DefaultParagraphFont"/>
    <w:uiPriority w:val="99"/>
    <w:unhideWhenUsed/>
    <w:rsid w:val="00C8645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7644">
      <w:bodyDiv w:val="1"/>
      <w:marLeft w:val="0"/>
      <w:marRight w:val="0"/>
      <w:marTop w:val="0"/>
      <w:marBottom w:val="0"/>
      <w:divBdr>
        <w:top w:val="none" w:sz="0" w:space="0" w:color="auto"/>
        <w:left w:val="none" w:sz="0" w:space="0" w:color="auto"/>
        <w:bottom w:val="none" w:sz="0" w:space="0" w:color="auto"/>
        <w:right w:val="none" w:sz="0" w:space="0" w:color="auto"/>
      </w:divBdr>
    </w:div>
    <w:div w:id="122383012">
      <w:bodyDiv w:val="1"/>
      <w:marLeft w:val="0"/>
      <w:marRight w:val="0"/>
      <w:marTop w:val="0"/>
      <w:marBottom w:val="0"/>
      <w:divBdr>
        <w:top w:val="none" w:sz="0" w:space="0" w:color="auto"/>
        <w:left w:val="none" w:sz="0" w:space="0" w:color="auto"/>
        <w:bottom w:val="none" w:sz="0" w:space="0" w:color="auto"/>
        <w:right w:val="none" w:sz="0" w:space="0" w:color="auto"/>
      </w:divBdr>
    </w:div>
    <w:div w:id="476453288">
      <w:bodyDiv w:val="1"/>
      <w:marLeft w:val="0"/>
      <w:marRight w:val="0"/>
      <w:marTop w:val="0"/>
      <w:marBottom w:val="0"/>
      <w:divBdr>
        <w:top w:val="none" w:sz="0" w:space="0" w:color="auto"/>
        <w:left w:val="none" w:sz="0" w:space="0" w:color="auto"/>
        <w:bottom w:val="none" w:sz="0" w:space="0" w:color="auto"/>
        <w:right w:val="none" w:sz="0" w:space="0" w:color="auto"/>
      </w:divBdr>
      <w:divsChild>
        <w:div w:id="95833581">
          <w:marLeft w:val="0"/>
          <w:marRight w:val="0"/>
          <w:marTop w:val="0"/>
          <w:marBottom w:val="0"/>
          <w:divBdr>
            <w:top w:val="none" w:sz="0" w:space="0" w:color="auto"/>
            <w:left w:val="none" w:sz="0" w:space="0" w:color="auto"/>
            <w:bottom w:val="none" w:sz="0" w:space="0" w:color="auto"/>
            <w:right w:val="none" w:sz="0" w:space="0" w:color="auto"/>
          </w:divBdr>
          <w:divsChild>
            <w:div w:id="14376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41451">
      <w:bodyDiv w:val="1"/>
      <w:marLeft w:val="0"/>
      <w:marRight w:val="0"/>
      <w:marTop w:val="0"/>
      <w:marBottom w:val="0"/>
      <w:divBdr>
        <w:top w:val="none" w:sz="0" w:space="0" w:color="auto"/>
        <w:left w:val="none" w:sz="0" w:space="0" w:color="auto"/>
        <w:bottom w:val="none" w:sz="0" w:space="0" w:color="auto"/>
        <w:right w:val="none" w:sz="0" w:space="0" w:color="auto"/>
      </w:divBdr>
      <w:divsChild>
        <w:div w:id="1588924751">
          <w:marLeft w:val="0"/>
          <w:marRight w:val="0"/>
          <w:marTop w:val="0"/>
          <w:marBottom w:val="0"/>
          <w:divBdr>
            <w:top w:val="none" w:sz="0" w:space="0" w:color="auto"/>
            <w:left w:val="none" w:sz="0" w:space="0" w:color="auto"/>
            <w:bottom w:val="none" w:sz="0" w:space="0" w:color="auto"/>
            <w:right w:val="none" w:sz="0" w:space="0" w:color="auto"/>
          </w:divBdr>
          <w:divsChild>
            <w:div w:id="16687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8607">
      <w:bodyDiv w:val="1"/>
      <w:marLeft w:val="0"/>
      <w:marRight w:val="0"/>
      <w:marTop w:val="0"/>
      <w:marBottom w:val="0"/>
      <w:divBdr>
        <w:top w:val="none" w:sz="0" w:space="0" w:color="auto"/>
        <w:left w:val="none" w:sz="0" w:space="0" w:color="auto"/>
        <w:bottom w:val="none" w:sz="0" w:space="0" w:color="auto"/>
        <w:right w:val="none" w:sz="0" w:space="0" w:color="auto"/>
      </w:divBdr>
      <w:divsChild>
        <w:div w:id="1743748192">
          <w:marLeft w:val="0"/>
          <w:marRight w:val="0"/>
          <w:marTop w:val="0"/>
          <w:marBottom w:val="0"/>
          <w:divBdr>
            <w:top w:val="none" w:sz="0" w:space="0" w:color="auto"/>
            <w:left w:val="none" w:sz="0" w:space="0" w:color="auto"/>
            <w:bottom w:val="none" w:sz="0" w:space="0" w:color="auto"/>
            <w:right w:val="none" w:sz="0" w:space="0" w:color="auto"/>
          </w:divBdr>
          <w:divsChild>
            <w:div w:id="1784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8760">
      <w:bodyDiv w:val="1"/>
      <w:marLeft w:val="0"/>
      <w:marRight w:val="0"/>
      <w:marTop w:val="0"/>
      <w:marBottom w:val="0"/>
      <w:divBdr>
        <w:top w:val="none" w:sz="0" w:space="0" w:color="auto"/>
        <w:left w:val="none" w:sz="0" w:space="0" w:color="auto"/>
        <w:bottom w:val="none" w:sz="0" w:space="0" w:color="auto"/>
        <w:right w:val="none" w:sz="0" w:space="0" w:color="auto"/>
      </w:divBdr>
      <w:divsChild>
        <w:div w:id="311099406">
          <w:marLeft w:val="0"/>
          <w:marRight w:val="0"/>
          <w:marTop w:val="0"/>
          <w:marBottom w:val="0"/>
          <w:divBdr>
            <w:top w:val="none" w:sz="0" w:space="0" w:color="auto"/>
            <w:left w:val="none" w:sz="0" w:space="0" w:color="auto"/>
            <w:bottom w:val="none" w:sz="0" w:space="0" w:color="auto"/>
            <w:right w:val="none" w:sz="0" w:space="0" w:color="auto"/>
          </w:divBdr>
          <w:divsChild>
            <w:div w:id="2141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7521">
      <w:bodyDiv w:val="1"/>
      <w:marLeft w:val="0"/>
      <w:marRight w:val="0"/>
      <w:marTop w:val="0"/>
      <w:marBottom w:val="0"/>
      <w:divBdr>
        <w:top w:val="none" w:sz="0" w:space="0" w:color="auto"/>
        <w:left w:val="none" w:sz="0" w:space="0" w:color="auto"/>
        <w:bottom w:val="none" w:sz="0" w:space="0" w:color="auto"/>
        <w:right w:val="none" w:sz="0" w:space="0" w:color="auto"/>
      </w:divBdr>
    </w:div>
    <w:div w:id="935866733">
      <w:bodyDiv w:val="1"/>
      <w:marLeft w:val="0"/>
      <w:marRight w:val="0"/>
      <w:marTop w:val="0"/>
      <w:marBottom w:val="0"/>
      <w:divBdr>
        <w:top w:val="none" w:sz="0" w:space="0" w:color="auto"/>
        <w:left w:val="none" w:sz="0" w:space="0" w:color="auto"/>
        <w:bottom w:val="none" w:sz="0" w:space="0" w:color="auto"/>
        <w:right w:val="none" w:sz="0" w:space="0" w:color="auto"/>
      </w:divBdr>
    </w:div>
    <w:div w:id="1517884684">
      <w:bodyDiv w:val="1"/>
      <w:marLeft w:val="0"/>
      <w:marRight w:val="0"/>
      <w:marTop w:val="0"/>
      <w:marBottom w:val="0"/>
      <w:divBdr>
        <w:top w:val="none" w:sz="0" w:space="0" w:color="auto"/>
        <w:left w:val="none" w:sz="0" w:space="0" w:color="auto"/>
        <w:bottom w:val="none" w:sz="0" w:space="0" w:color="auto"/>
        <w:right w:val="none" w:sz="0" w:space="0" w:color="auto"/>
      </w:divBdr>
    </w:div>
    <w:div w:id="199144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en.wikipedia.org/wiki/Uniform_resource_locator" TargetMode="External"/><Relationship Id="rId17" Type="http://schemas.openxmlformats.org/officeDocument/2006/relationships/hyperlink" Target="https://medial.sharepoint.com/:x:/r/sites/algoteam/Shared%20Documents/General/AlgoMarker/error_codes.xlsx?d=w04b4e7905ddd45bc85a0c2fadc267433&amp;csf=1&amp;web=1&amp;e=wXaT2n"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31E3404EF4534293ADBB1F9F9B9FD9" ma:contentTypeVersion="18" ma:contentTypeDescription="Create a new document." ma:contentTypeScope="" ma:versionID="1afcd1ccfa8e8ae6df4d71e492629205">
  <xsd:schema xmlns:xsd="http://www.w3.org/2001/XMLSchema" xmlns:xs="http://www.w3.org/2001/XMLSchema" xmlns:p="http://schemas.microsoft.com/office/2006/metadata/properties" xmlns:ns2="75732a1a-ab78-4c69-9481-b06b03852f9d" xmlns:ns3="b133f4b6-f204-47a2-bd3c-cffa105970bc" targetNamespace="http://schemas.microsoft.com/office/2006/metadata/properties" ma:root="true" ma:fieldsID="09b2fe4ac5d5244333d5ce4613a74b69" ns2:_="" ns3:_="">
    <xsd:import namespace="75732a1a-ab78-4c69-9481-b06b03852f9d"/>
    <xsd:import namespace="b133f4b6-f204-47a2-bd3c-cffa105970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32a1a-ab78-4c69-9481-b06b03852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1120e63-87db-46fd-88e4-34d6166552c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3f4b6-f204-47a2-bd3c-cffa105970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6f369fc-18bf-4df0-8121-16676ad4663f}" ma:internalName="TaxCatchAll" ma:showField="CatchAllData" ma:web="b133f4b6-f204-47a2-bd3c-cffa105970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SharedWithUsers xmlns="b133f4b6-f204-47a2-bd3c-cffa105970bc">
      <UserInfo>
        <DisplayName>Oshrat Kfir</DisplayName>
        <AccountId>44</AccountId>
        <AccountType/>
      </UserInfo>
      <UserInfo>
        <DisplayName>Lily Goldstein</DisplayName>
        <AccountId>22</AccountId>
        <AccountType/>
      </UserInfo>
    </SharedWithUsers>
    <TaxCatchAll xmlns="b133f4b6-f204-47a2-bd3c-cffa105970bc" xsi:nil="true"/>
    <lcf76f155ced4ddcb4097134ff3c332f xmlns="75732a1a-ab78-4c69-9481-b06b03852f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FAC26E-7B9C-464C-AB79-F6FEF5CA01BF}"/>
</file>

<file path=customXml/itemProps2.xml><?xml version="1.0" encoding="utf-8"?>
<ds:datastoreItem xmlns:ds="http://schemas.openxmlformats.org/officeDocument/2006/customXml" ds:itemID="{ABB3235E-D18C-4262-BFD8-58E3DDDB6296}">
  <ds:schemaRefs>
    <ds:schemaRef ds:uri="http://schemas.microsoft.com/sharepoint/v3/contenttype/forms"/>
  </ds:schemaRefs>
</ds:datastoreItem>
</file>

<file path=customXml/itemProps3.xml><?xml version="1.0" encoding="utf-8"?>
<ds:datastoreItem xmlns:ds="http://schemas.openxmlformats.org/officeDocument/2006/customXml" ds:itemID="{3A21C362-C654-4CD4-84C1-989F7058B012}">
  <ds:schemaRefs>
    <ds:schemaRef ds:uri="http://schemas.openxmlformats.org/officeDocument/2006/bibliography"/>
  </ds:schemaRefs>
</ds:datastoreItem>
</file>

<file path=customXml/itemProps4.xml><?xml version="1.0" encoding="utf-8"?>
<ds:datastoreItem xmlns:ds="http://schemas.openxmlformats.org/officeDocument/2006/customXml" ds:itemID="{5A11EECD-0C1A-4C79-BFDC-E7CA6A7F0B62}">
  <ds:schemaRefs>
    <ds:schemaRef ds:uri="http://schemas.microsoft.com/office/infopath/2007/PartnerControls"/>
    <ds:schemaRef ds:uri="http://www.w3.org/XML/1998/namespace"/>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 ds:uri="844f0c66-8126-488d-ae07-f9f0817cf3c0"/>
    <ds:schemaRef ds:uri="8ae6062f-7583-45ee-a4be-7f00fc62e85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5721</Words>
  <Characters>32610</Characters>
  <Application>Microsoft Office Word</Application>
  <DocSecurity>0</DocSecurity>
  <Lines>271</Lines>
  <Paragraphs>76</Paragraphs>
  <ScaleCrop>false</ScaleCrop>
  <Company>rg</Company>
  <LinksUpToDate>false</LinksUpToDate>
  <CharactersWithSpaces>38255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LOGO</dc:title>
  <dc:subject/>
  <dc:creator>rg</dc:creator>
  <cp:keywords/>
  <cp:lastModifiedBy>Alon Lanyado</cp:lastModifiedBy>
  <cp:revision>2</cp:revision>
  <cp:lastPrinted>2019-08-16T08:16:00Z</cp:lastPrinted>
  <dcterms:created xsi:type="dcterms:W3CDTF">2023-09-12T18:15:00Z</dcterms:created>
  <dcterms:modified xsi:type="dcterms:W3CDTF">2023-09-12T18:15:00Z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upOnF">
    <vt:lpwstr>G:\SoftQuest-G\MedialResearch-G</vt:lpwstr>
  </property>
  <property fmtid="{D5CDD505-2E9C-101B-9397-08002B2CF9AE}" pid="3" name="ContentTypeId">
    <vt:lpwstr>0x0101002C31E3404EF4534293ADBB1F9F9B9FD9</vt:lpwstr>
  </property>
</Properties>
</file>