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A8349F3" w:rsidR="00B95942" w:rsidRDefault="0F6EBFEE">
      <w:r>
        <w:t>The main idea is to asset uncertainty in specific prediction – confidence interval for certain prediction.</w:t>
      </w:r>
    </w:p>
    <w:p w14:paraId="2CE3EF69" w14:textId="60F4DDF4" w:rsidR="0F6EBFEE" w:rsidRDefault="0F6EBFEE" w:rsidP="0F6EBFEE"/>
    <w:p w14:paraId="7B11785B" w14:textId="4BEB99B3" w:rsidR="0F6EBFEE" w:rsidRDefault="0F6EBFEE" w:rsidP="0F6EBFEE">
      <w:r>
        <w:t>Potential use cases:</w:t>
      </w:r>
    </w:p>
    <w:p w14:paraId="0CB23FC5" w14:textId="44913D07" w:rsidR="0F6EBFEE" w:rsidRDefault="0F6EBFEE" w:rsidP="0F6EBFE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One simple use case can be as complementary for </w:t>
      </w:r>
      <w:proofErr w:type="spellStart"/>
      <w:r>
        <w:t>explainability</w:t>
      </w:r>
      <w:proofErr w:type="spellEnd"/>
      <w:r>
        <w:t xml:space="preserve"> and reveal the uncertainty for specific prediction – it might improve the confidence and credibility of the model. I am not sure it is important enough to start with.</w:t>
      </w:r>
    </w:p>
    <w:p w14:paraId="0BD3F51E" w14:textId="6776BEE3" w:rsidR="0F6EBFEE" w:rsidRDefault="0F6EBFEE" w:rsidP="0F6EBFEE">
      <w:pPr>
        <w:pStyle w:val="ListParagraph"/>
        <w:numPr>
          <w:ilvl w:val="0"/>
          <w:numId w:val="1"/>
        </w:numPr>
      </w:pPr>
      <w:r>
        <w:t>Use to detect groups that the model is uncertain about and lead to ideas to improve the model – feature engineer, etc. Not for now.</w:t>
      </w:r>
    </w:p>
    <w:p w14:paraId="793278B7" w14:textId="707E9F1E" w:rsidR="0F6EBFEE" w:rsidRDefault="0F6EBFEE" w:rsidP="0F6EBFEE">
      <w:pPr>
        <w:pStyle w:val="ListParagraph"/>
        <w:numPr>
          <w:ilvl w:val="0"/>
          <w:numId w:val="1"/>
        </w:numPr>
      </w:pPr>
      <w:r>
        <w:t xml:space="preserve">Use as part of the process and link to action items to reduce uncertainty. For example, if the uncertainty is due to missing lab tests – send patient to lab tests... </w:t>
      </w:r>
    </w:p>
    <w:p w14:paraId="6DE43602" w14:textId="6D6444A1" w:rsidR="0F6EBFEE" w:rsidRDefault="0F6EBFEE" w:rsidP="0F6EBFEE">
      <w:r>
        <w:t xml:space="preserve">We will focus on potential use case #3 and try to </w:t>
      </w:r>
      <w:r w:rsidR="00CB1B58">
        <w:t>evaluate</w:t>
      </w:r>
      <w:r>
        <w:t xml:space="preserve"> it on 2 use cases: LGI and lung cancer.</w:t>
      </w:r>
    </w:p>
    <w:p w14:paraId="6E90F26C" w14:textId="5023242C" w:rsidR="28785DDD" w:rsidRDefault="28785DDD" w:rsidP="28785DDD">
      <w:pPr>
        <w:rPr>
          <w:ins w:id="0" w:author="Eitan Israeli" w:date="2022-04-06T08:50:00Z"/>
        </w:rPr>
      </w:pPr>
    </w:p>
    <w:p w14:paraId="46810C7A" w14:textId="127F0066" w:rsidR="3BD5005B" w:rsidRDefault="3BD5005B" w:rsidP="3BD5005B">
      <w:pPr>
        <w:rPr>
          <w:ins w:id="1" w:author="Eitan Israeli" w:date="2022-04-06T08:51:00Z"/>
        </w:rPr>
      </w:pPr>
      <w:ins w:id="2" w:author="Eitan Israeli" w:date="2022-04-06T08:50:00Z">
        <w:r>
          <w:t xml:space="preserve">We </w:t>
        </w:r>
      </w:ins>
      <w:ins w:id="3" w:author="Eitan Israeli" w:date="2022-04-06T08:51:00Z">
        <w:r>
          <w:t>have two options:</w:t>
        </w:r>
      </w:ins>
    </w:p>
    <w:p w14:paraId="0EB3E068" w14:textId="5706C4A6" w:rsidR="3BD5005B" w:rsidRPr="00EA5C6E" w:rsidRDefault="7F871A0E" w:rsidP="3BD5005B">
      <w:pPr>
        <w:rPr>
          <w:ins w:id="4" w:author="Eitan Israeli" w:date="2022-04-06T08:51:00Z"/>
          <w:strike/>
          <w:rPrChange w:id="5" w:author="Alon Lanyado" w:date="2022-04-25T13:41:00Z">
            <w:rPr>
              <w:ins w:id="6" w:author="Eitan Israeli" w:date="2022-04-06T08:51:00Z"/>
            </w:rPr>
          </w:rPrChange>
        </w:rPr>
      </w:pPr>
      <w:ins w:id="7" w:author="Eitan Israeli" w:date="2022-04-06T08:51:00Z">
        <w:r w:rsidRPr="00EA5C6E">
          <w:rPr>
            <w:strike/>
            <w:rPrChange w:id="8" w:author="Alon Lanyado" w:date="2022-04-25T13:41:00Z">
              <w:rPr/>
            </w:rPrChange>
          </w:rPr>
          <w:t>3</w:t>
        </w:r>
        <w:r w:rsidR="5C350407" w:rsidRPr="00EA5C6E">
          <w:rPr>
            <w:strike/>
            <w:rPrChange w:id="9" w:author="Alon Lanyado" w:date="2022-04-25T13:41:00Z">
              <w:rPr/>
            </w:rPrChange>
          </w:rPr>
          <w:t>a.</w:t>
        </w:r>
      </w:ins>
      <w:r w:rsidR="5C350407" w:rsidRPr="00EA5C6E">
        <w:rPr>
          <w:strike/>
          <w:rPrChange w:id="10" w:author="Alon Lanyado" w:date="2022-04-25T13:41:00Z">
            <w:rPr/>
          </w:rPrChange>
        </w:rPr>
        <w:t xml:space="preserve"> </w:t>
      </w:r>
      <w:r w:rsidR="16A91370" w:rsidRPr="00EA5C6E">
        <w:rPr>
          <w:strike/>
          <w:rPrChange w:id="11" w:author="Alon Lanyado" w:date="2022-04-25T13:41:00Z">
            <w:rPr/>
          </w:rPrChange>
        </w:rPr>
        <w:t xml:space="preserve">Trigger by lab </w:t>
      </w:r>
      <w:r w:rsidR="64F669D4" w:rsidRPr="00EA5C6E">
        <w:rPr>
          <w:strike/>
          <w:rPrChange w:id="12" w:author="Alon Lanyado" w:date="2022-04-25T13:41:00Z">
            <w:rPr/>
          </w:rPrChange>
        </w:rPr>
        <w:t xml:space="preserve">test </w:t>
      </w:r>
      <w:ins w:id="13" w:author="Eitan Israeli" w:date="2022-04-06T08:51:00Z">
        <w:r w:rsidR="7C186335" w:rsidRPr="00EA5C6E">
          <w:rPr>
            <w:strike/>
            <w:rPrChange w:id="14" w:author="Alon Lanyado" w:date="2022-04-25T13:41:00Z">
              <w:rPr/>
            </w:rPrChange>
          </w:rPr>
          <w:t xml:space="preserve">(as the </w:t>
        </w:r>
        <w:r w:rsidR="5A4333B6" w:rsidRPr="00EA5C6E">
          <w:rPr>
            <w:strike/>
            <w:rPrChange w:id="15" w:author="Alon Lanyado" w:date="2022-04-25T13:41:00Z">
              <w:rPr/>
            </w:rPrChange>
          </w:rPr>
          <w:t>situation</w:t>
        </w:r>
        <w:r w:rsidR="58C64D2E" w:rsidRPr="00EA5C6E">
          <w:rPr>
            <w:strike/>
            <w:rPrChange w:id="16" w:author="Alon Lanyado" w:date="2022-04-25T13:41:00Z">
              <w:rPr/>
            </w:rPrChange>
          </w:rPr>
          <w:t xml:space="preserve"> is </w:t>
        </w:r>
        <w:r w:rsidR="558F43E4" w:rsidRPr="00EA5C6E">
          <w:rPr>
            <w:strike/>
            <w:rPrChange w:id="17" w:author="Alon Lanyado" w:date="2022-04-25T13:41:00Z">
              <w:rPr/>
            </w:rPrChange>
          </w:rPr>
          <w:t>now)</w:t>
        </w:r>
      </w:ins>
    </w:p>
    <w:p w14:paraId="1BE130AE" w14:textId="7848650D" w:rsidR="558F43E4" w:rsidRDefault="792650DA" w:rsidP="558F43E4">
      <w:pPr>
        <w:rPr>
          <w:del w:id="18" w:author="Eitan Israeli" w:date="2022-04-06T08:52:00Z"/>
        </w:rPr>
      </w:pPr>
      <w:ins w:id="19" w:author="Eitan Israeli" w:date="2022-04-06T08:51:00Z">
        <w:r>
          <w:t xml:space="preserve">3b. </w:t>
        </w:r>
      </w:ins>
      <w:ins w:id="20" w:author="Eitan Israeli" w:date="2022-04-06T08:52:00Z">
        <w:r w:rsidR="3D1D617D">
          <w:t xml:space="preserve">Independent </w:t>
        </w:r>
        <w:del w:id="21" w:author="Alon Lanyado [2]" w:date="2022-05-09T15:22:00Z">
          <w:r w:rsidR="53FA63EF" w:rsidDel="00E723B0">
            <w:delText>periodicly</w:delText>
          </w:r>
        </w:del>
      </w:ins>
      <w:ins w:id="22" w:author="Alon Lanyado [2]" w:date="2022-05-09T15:22:00Z">
        <w:r w:rsidR="00E723B0">
          <w:t>periodically</w:t>
        </w:r>
      </w:ins>
      <w:ins w:id="23" w:author="Eitan Israeli" w:date="2022-04-06T08:52:00Z">
        <w:r w:rsidR="19CB4B76">
          <w:t xml:space="preserve"> </w:t>
        </w:r>
        <w:r w:rsidR="3924BCC6">
          <w:t xml:space="preserve">check </w:t>
        </w:r>
        <w:r w:rsidR="2AC42932">
          <w:t xml:space="preserve">- </w:t>
        </w:r>
      </w:ins>
    </w:p>
    <w:p w14:paraId="7E239447" w14:textId="3EC1EF8A" w:rsidR="0F6EBFEE" w:rsidRDefault="0F6EBFEE" w:rsidP="0F6EBFEE">
      <w:pPr>
        <w:rPr>
          <w:del w:id="24" w:author="Eitan Israeli" w:date="2022-04-06T08:52:00Z"/>
          <w:u w:val="single"/>
        </w:rPr>
      </w:pPr>
      <w:del w:id="25" w:author="Eitan Israeli" w:date="2022-04-06T08:52:00Z">
        <w:r w:rsidRPr="0F6EBFEE">
          <w:rPr>
            <w:u w:val="single"/>
          </w:rPr>
          <w:delText>Simulation and measurement for LGI:</w:delText>
        </w:r>
      </w:del>
    </w:p>
    <w:p w14:paraId="138140FA" w14:textId="7FEFC7A1" w:rsidR="0F6EBFEE" w:rsidRDefault="0F6EBFEE" w:rsidP="0F6EBFEE">
      <w:pPr>
        <w:rPr>
          <w:ins w:id="26" w:author="Eitan Israeli" w:date="2022-04-06T08:53:00Z"/>
        </w:rPr>
      </w:pPr>
      <w:del w:id="27" w:author="Eitan Israeli" w:date="2022-04-06T08:52:00Z">
        <w:r>
          <w:delText>The aim will be</w:delText>
        </w:r>
      </w:del>
      <w:r>
        <w:t xml:space="preserve"> to point out patients without recent lab tests that would improve process performance after completing the lab tests.</w:t>
      </w:r>
    </w:p>
    <w:p w14:paraId="54E2E5D2" w14:textId="7386C761" w:rsidR="1E940C8C" w:rsidRDefault="1E940C8C" w:rsidP="1E940C8C">
      <w:pPr>
        <w:rPr>
          <w:ins w:id="28" w:author="Eitan Israeli" w:date="2022-04-06T08:53:00Z"/>
        </w:rPr>
      </w:pPr>
    </w:p>
    <w:p w14:paraId="165ADB9E" w14:textId="39F01534" w:rsidR="7B41F684" w:rsidRDefault="6CE162F0" w:rsidP="7B41F684">
      <w:pPr>
        <w:rPr>
          <w:ins w:id="29" w:author="Eitan Israeli" w:date="2022-04-06T08:53:00Z"/>
        </w:rPr>
      </w:pPr>
      <w:ins w:id="30" w:author="Eitan Israeli" w:date="2022-04-06T08:53:00Z">
        <w:r>
          <w:t xml:space="preserve">For now we start </w:t>
        </w:r>
        <w:r w:rsidR="0D41669D">
          <w:t>with 3b.</w:t>
        </w:r>
      </w:ins>
      <w:ins w:id="31" w:author="Alon Lanyado [2]" w:date="2022-04-07T08:49:00Z">
        <w:r w:rsidR="006456C5">
          <w:t xml:space="preserve"> </w:t>
        </w:r>
        <w:del w:id="32" w:author="Alon Lanyado" w:date="2022-04-25T13:41:00Z">
          <w:r w:rsidR="006456C5" w:rsidDel="00EA5C6E">
            <w:delText xml:space="preserve">– No we start with </w:delText>
          </w:r>
          <w:r w:rsidR="00645CB8" w:rsidDel="00EA5C6E">
            <w:delText>3a. (The trigger is lab test, but we can o</w:delText>
          </w:r>
        </w:del>
      </w:ins>
      <w:ins w:id="33" w:author="Alon Lanyado [2]" w:date="2022-04-07T08:50:00Z">
        <w:del w:id="34" w:author="Alon Lanyado" w:date="2022-04-25T13:41:00Z">
          <w:r w:rsidR="00645CB8" w:rsidDel="00EA5C6E">
            <w:delText xml:space="preserve">nly </w:delText>
          </w:r>
          <w:r w:rsidR="00467A29" w:rsidDel="00EA5C6E">
            <w:delText>predict from previous cbc who we want to reveal his next cbc and then score him with a more recent cbc</w:delText>
          </w:r>
        </w:del>
      </w:ins>
      <w:ins w:id="35" w:author="Alon Lanyado [2]" w:date="2022-04-07T08:49:00Z">
        <w:del w:id="36" w:author="Alon Lanyado" w:date="2022-04-25T13:41:00Z">
          <w:r w:rsidR="00645CB8" w:rsidDel="00EA5C6E">
            <w:delText>)</w:delText>
          </w:r>
        </w:del>
      </w:ins>
    </w:p>
    <w:p w14:paraId="2F2823A2" w14:textId="783DD2D9" w:rsidR="0D41669D" w:rsidRDefault="0D41669D" w:rsidP="0D41669D"/>
    <w:p w14:paraId="586B05C9" w14:textId="7C4A5085" w:rsidR="0F6EBFEE" w:rsidRDefault="0F6EBFEE" w:rsidP="0F6EBFEE">
      <w:pPr>
        <w:rPr>
          <w:u w:val="single"/>
        </w:rPr>
      </w:pPr>
      <w:r w:rsidRPr="0F6EBFEE">
        <w:rPr>
          <w:u w:val="single"/>
        </w:rPr>
        <w:t>Primary endpoint:</w:t>
      </w:r>
      <w:r>
        <w:t xml:space="preserve"> </w:t>
      </w:r>
    </w:p>
    <w:p w14:paraId="6EA2CC35" w14:textId="3D05675D" w:rsidR="0F6EBFEE" w:rsidRDefault="0F6EBFEE" w:rsidP="0F6EBFEE">
      <w:r>
        <w:t xml:space="preserve">Under </w:t>
      </w:r>
      <w:r w:rsidRPr="0F6EBFEE">
        <w:rPr>
          <w:highlight w:val="yellow"/>
        </w:rPr>
        <w:t>XXX</w:t>
      </w:r>
      <w:r>
        <w:t xml:space="preserve"> resources for colonoscopies screening, we want to maximize the #true cases by completing additional </w:t>
      </w:r>
      <w:r w:rsidRPr="0F6EBFEE">
        <w:rPr>
          <w:highlight w:val="yellow"/>
        </w:rPr>
        <w:t>YYY</w:t>
      </w:r>
      <w:r>
        <w:t xml:space="preserve"> lab tests for patients before running their scores. how many additional cases were found using the additional preliminary lab tests to enrich the data?</w:t>
      </w:r>
    </w:p>
    <w:p w14:paraId="12904632" w14:textId="0FDA527A" w:rsidR="0F6EBFEE" w:rsidRDefault="0F6EBFEE" w:rsidP="0F6EBFEE">
      <w:pPr>
        <w:rPr>
          <w:u w:val="single"/>
        </w:rPr>
      </w:pPr>
      <w:commentRangeStart w:id="37"/>
      <w:commentRangeStart w:id="38"/>
      <w:commentRangeStart w:id="39"/>
      <w:r w:rsidRPr="0F6EBFEE">
        <w:rPr>
          <w:u w:val="single"/>
        </w:rPr>
        <w:t>Retrospective simulation</w:t>
      </w:r>
      <w:commentRangeEnd w:id="37"/>
      <w:r>
        <w:commentReference w:id="37"/>
      </w:r>
      <w:commentRangeEnd w:id="38"/>
      <w:r w:rsidR="00E46AE4">
        <w:rPr>
          <w:rStyle w:val="CommentReference"/>
        </w:rPr>
        <w:commentReference w:id="38"/>
      </w:r>
      <w:commentRangeEnd w:id="39"/>
      <w:r w:rsidR="000C48A1">
        <w:rPr>
          <w:rStyle w:val="CommentReference"/>
          <w:rtl/>
        </w:rPr>
        <w:commentReference w:id="39"/>
      </w:r>
    </w:p>
    <w:p w14:paraId="13A7897D" w14:textId="4D65735D" w:rsidR="0F6EBFEE" w:rsidRDefault="0F6EBFEE" w:rsidP="0F6EBFEE">
      <w:r>
        <w:t xml:space="preserve">Since we can “add” lab tests to patients we will need to erase tests </w:t>
      </w:r>
      <w:r w:rsidR="00C53491">
        <w:t xml:space="preserve">to </w:t>
      </w:r>
      <w:r w:rsidR="000A6F74">
        <w:t>mimic ability to add tests.</w:t>
      </w:r>
    </w:p>
    <w:p w14:paraId="73E20951" w14:textId="399F168C" w:rsidR="00801B3A" w:rsidRDefault="00801B3A" w:rsidP="00801B3A">
      <w:r>
        <w:t>My suggestion for the simulation is that we will simulate the experiment in this manner</w:t>
      </w:r>
      <w:r w:rsidR="00602009">
        <w:t xml:space="preserve"> for each patient</w:t>
      </w:r>
      <w:r>
        <w:t>:</w:t>
      </w:r>
    </w:p>
    <w:p w14:paraId="1EDCDE7D" w14:textId="1E11BCD7" w:rsidR="00801B3A" w:rsidRDefault="0010287D" w:rsidP="00801B3A">
      <w:pPr>
        <w:pStyle w:val="ListParagraph"/>
        <w:numPr>
          <w:ilvl w:val="0"/>
          <w:numId w:val="2"/>
        </w:numPr>
      </w:pPr>
      <w:r>
        <w:t>Select random Hgb test date</w:t>
      </w:r>
      <w:r w:rsidR="00922614">
        <w:t xml:space="preserve"> – can happened multiple times</w:t>
      </w:r>
    </w:p>
    <w:p w14:paraId="71CE6ECF" w14:textId="77777777" w:rsidR="00D042FD" w:rsidRDefault="000E0A0A" w:rsidP="0010287D">
      <w:pPr>
        <w:pStyle w:val="ListParagraph"/>
        <w:numPr>
          <w:ilvl w:val="1"/>
          <w:numId w:val="2"/>
        </w:numPr>
      </w:pPr>
      <w:r>
        <w:t xml:space="preserve">Add </w:t>
      </w:r>
      <w:proofErr w:type="spellStart"/>
      <w:r>
        <w:t>history_limit</w:t>
      </w:r>
      <w:proofErr w:type="spellEnd"/>
      <w:r>
        <w:t xml:space="preserve"> rep processor of 1 day to </w:t>
      </w:r>
      <w:r w:rsidR="00213DB0">
        <w:t>“</w:t>
      </w:r>
      <w:r>
        <w:t>erase</w:t>
      </w:r>
      <w:r w:rsidR="00213DB0">
        <w:t>” the lab tests in that day or set prediction date on 1 day before the Hgb test.</w:t>
      </w:r>
    </w:p>
    <w:p w14:paraId="5DE99A5F" w14:textId="77777777" w:rsidR="00886FD8" w:rsidRDefault="00D042FD" w:rsidP="0010287D">
      <w:pPr>
        <w:pStyle w:val="ListParagraph"/>
        <w:numPr>
          <w:ilvl w:val="1"/>
          <w:numId w:val="2"/>
        </w:numPr>
      </w:pPr>
      <w:r>
        <w:lastRenderedPageBreak/>
        <w:t xml:space="preserve">Since in LGI model the expected input is </w:t>
      </w:r>
      <w:r w:rsidR="00381B94">
        <w:t xml:space="preserve">to have </w:t>
      </w:r>
      <w:r>
        <w:t xml:space="preserve">Hgb test </w:t>
      </w:r>
      <w:r w:rsidR="00381B94">
        <w:t xml:space="preserve">in the </w:t>
      </w:r>
      <w:r w:rsidR="000926D0">
        <w:t xml:space="preserve">prediction date we will set prediction date to previous Hgb test but will “test” the outcome </w:t>
      </w:r>
      <w:r w:rsidR="0039578F">
        <w:t xml:space="preserve">(cancer no cancer) from the current </w:t>
      </w:r>
      <w:r w:rsidR="000D6E51">
        <w:t>H</w:t>
      </w:r>
      <w:r w:rsidR="0039578F">
        <w:t>gb test</w:t>
      </w:r>
    </w:p>
    <w:p w14:paraId="6C01C47C" w14:textId="70C978F2" w:rsidR="004F3BF9" w:rsidRDefault="00886FD8" w:rsidP="00886FD8">
      <w:r>
        <w:t xml:space="preserve">It will mimic what </w:t>
      </w:r>
      <w:r w:rsidR="00245A62">
        <w:t>happens</w:t>
      </w:r>
      <w:r>
        <w:t xml:space="preserve"> to the model when you don’t use most recent Hgb test but the one before it on whole population and whether we can find</w:t>
      </w:r>
      <w:r w:rsidR="00897AF7">
        <w:t xml:space="preserve"> who to screen by lab tests (and then use most recent Hgb test) to improve performance</w:t>
      </w:r>
      <w:r w:rsidR="00245A62">
        <w:t>.</w:t>
      </w:r>
      <w:r w:rsidR="00AF7ABA">
        <w:t xml:space="preserve"> </w:t>
      </w:r>
      <w:r w:rsidR="00773BA4">
        <w:t>We can think about it differently – it mimics what will happen if the health system will stop sending patients to CBC’s can we help them with that?</w:t>
      </w:r>
    </w:p>
    <w:p w14:paraId="796BE012" w14:textId="77777777" w:rsidR="004F3BF9" w:rsidRDefault="004F3BF9" w:rsidP="00886FD8"/>
    <w:p w14:paraId="6AB5BE55" w14:textId="51FE5D3F" w:rsidR="00266864" w:rsidRDefault="004F3BF9" w:rsidP="00886FD8">
      <w:r>
        <w:t>Potential issue: we select Hgb test before cancer</w:t>
      </w:r>
      <w:r w:rsidR="00102A38">
        <w:t xml:space="preserve">, so if we move prediction date to a test before it </w:t>
      </w:r>
      <w:r w:rsidR="0031638A">
        <w:t xml:space="preserve">will cause bias that patient </w:t>
      </w:r>
      <w:r w:rsidR="00DE6002">
        <w:t>will not</w:t>
      </w:r>
      <w:r w:rsidR="0031638A">
        <w:t xml:space="preserve"> have cancer is short time windows.</w:t>
      </w:r>
      <w:r w:rsidR="00B56686">
        <w:t xml:space="preserve"> Isn’t that similar for testing performance in time window 180-365 (if next </w:t>
      </w:r>
      <w:r w:rsidR="0096731A">
        <w:t>H</w:t>
      </w:r>
      <w:r w:rsidR="00B56686">
        <w:t>gb test is 6 months ahead?)</w:t>
      </w:r>
      <w:r w:rsidR="005A51D9">
        <w:t xml:space="preserve"> – if patient had cancer within 6 </w:t>
      </w:r>
      <w:r w:rsidR="00354539">
        <w:t>months,</w:t>
      </w:r>
      <w:r w:rsidR="005A51D9">
        <w:t xml:space="preserve"> he is excluded so we can be certain he </w:t>
      </w:r>
      <w:r w:rsidR="00DE6002">
        <w:t>does not</w:t>
      </w:r>
      <w:r w:rsidR="005A51D9">
        <w:t xml:space="preserve"> </w:t>
      </w:r>
      <w:r w:rsidR="00266864">
        <w:t>cancer in the next 6 months.</w:t>
      </w:r>
    </w:p>
    <w:p w14:paraId="7189BD8C" w14:textId="00E27558" w:rsidR="00A16FDB" w:rsidRDefault="00213DB0" w:rsidP="00A16FDB">
      <w:r>
        <w:br/>
      </w:r>
      <w:r w:rsidR="00A16FDB" w:rsidRPr="00A16FDB">
        <w:rPr>
          <w:u w:val="single"/>
        </w:rPr>
        <w:t>Final measures</w:t>
      </w:r>
    </w:p>
    <w:p w14:paraId="78D0964D" w14:textId="68097FD5" w:rsidR="00A16FDB" w:rsidRDefault="002A7A7B" w:rsidP="00A16FDB">
      <w:r>
        <w:t xml:space="preserve"># of detected cancers </w:t>
      </w:r>
      <w:r w:rsidR="000505C2">
        <w:t>(</w:t>
      </w:r>
      <w:r>
        <w:t>or PPV</w:t>
      </w:r>
      <w:r w:rsidR="000505C2">
        <w:t xml:space="preserve"> which is equivalent on same population)</w:t>
      </w:r>
      <w:r>
        <w:t xml:space="preserve"> i</w:t>
      </w:r>
      <w:r w:rsidR="000505C2">
        <w:t>n</w:t>
      </w:r>
      <w:r>
        <w:t xml:space="preserve"> 97% specificity</w:t>
      </w:r>
      <w:r w:rsidR="000505C2">
        <w:t xml:space="preserve"> threshold. And primary endpoint. We might </w:t>
      </w:r>
      <w:r w:rsidR="00DE6002">
        <w:t>evaluate</w:t>
      </w:r>
      <w:r w:rsidR="000505C2">
        <w:t xml:space="preserve"> it on different cutoffs as well</w:t>
      </w:r>
    </w:p>
    <w:p w14:paraId="6C299DA3" w14:textId="2EF277D4" w:rsidR="000505C2" w:rsidRDefault="00C51867" w:rsidP="00A16FDB">
      <w:r>
        <w:t>We will compare both arms</w:t>
      </w:r>
      <w:r w:rsidR="001C17DB">
        <w:t xml:space="preserve"> A and B</w:t>
      </w:r>
      <w:r>
        <w:t>:</w:t>
      </w:r>
    </w:p>
    <w:p w14:paraId="1B0D887A" w14:textId="54F90214" w:rsidR="00C51867" w:rsidRDefault="00C51867" w:rsidP="00C51867">
      <w:pPr>
        <w:pStyle w:val="ListParagraph"/>
        <w:numPr>
          <w:ilvl w:val="0"/>
          <w:numId w:val="2"/>
        </w:numPr>
      </w:pPr>
      <w:r>
        <w:t>Arm A – no additional Hgb tests (We will use previous most recent Hgb tests)</w:t>
      </w:r>
      <w:commentRangeStart w:id="40"/>
      <w:commentRangeStart w:id="41"/>
      <w:commentRangeEnd w:id="40"/>
      <w:r>
        <w:commentReference w:id="40"/>
      </w:r>
      <w:commentRangeEnd w:id="41"/>
      <w:r w:rsidR="00C1691D">
        <w:rPr>
          <w:rStyle w:val="CommentReference"/>
        </w:rPr>
        <w:commentReference w:id="41"/>
      </w:r>
      <w:ins w:id="42" w:author="Alon Lanyado [2]" w:date="2022-04-11T10:10:00Z">
        <w:r w:rsidR="000E65D4">
          <w:t xml:space="preserve"> or random sampling of test/</w:t>
        </w:r>
        <w:r w:rsidR="00C447D0">
          <w:t xml:space="preserve"> or</w:t>
        </w:r>
        <w:r w:rsidR="000E65D4">
          <w:t xml:space="preserve"> other baseline </w:t>
        </w:r>
        <w:r w:rsidR="007B75A4">
          <w:t>logic</w:t>
        </w:r>
      </w:ins>
    </w:p>
    <w:p w14:paraId="42225302" w14:textId="0CCDB8B6" w:rsidR="00A90C40" w:rsidRPr="00A16FDB" w:rsidRDefault="00A90C40" w:rsidP="00C51867">
      <w:pPr>
        <w:pStyle w:val="ListParagraph"/>
        <w:numPr>
          <w:ilvl w:val="0"/>
          <w:numId w:val="2"/>
        </w:numPr>
      </w:pPr>
      <w:r>
        <w:t>Arm B – after completing</w:t>
      </w:r>
      <w:r w:rsidR="004050CB">
        <w:t xml:space="preserve"> a</w:t>
      </w:r>
      <w:r w:rsidR="00924024">
        <w:t>d</w:t>
      </w:r>
      <w:r w:rsidR="004050CB">
        <w:t>ditional</w:t>
      </w:r>
      <w:r>
        <w:t xml:space="preserve"> YYY lab tests </w:t>
      </w:r>
      <w:r w:rsidR="00902726">
        <w:t>– what is out performance</w:t>
      </w:r>
    </w:p>
    <w:p w14:paraId="4221C8E1" w14:textId="72A8A4CA" w:rsidR="0F6EBFEE" w:rsidRDefault="001C17DB" w:rsidP="0F6EBFEE">
      <w:r>
        <w:t>Arm A is the baseline which mimics what happens if no more Hgb tests will be performed</w:t>
      </w:r>
      <w:r w:rsidR="001A52AF">
        <w:t xml:space="preserve"> in the future</w:t>
      </w:r>
      <w:r w:rsidR="00252998">
        <w:t>.</w:t>
      </w:r>
      <w:r w:rsidR="00BC1F19">
        <w:t xml:space="preserve"> Arm B will be a potential solution for the problem.</w:t>
      </w:r>
    </w:p>
    <w:p w14:paraId="787811B6" w14:textId="33FBDFCB" w:rsidR="0F6EBFEE" w:rsidRDefault="000975F8" w:rsidP="0F6EBFEE">
      <w:pPr>
        <w:rPr>
          <w:ins w:id="43" w:author="Alon Lanyado" w:date="2022-04-25T14:39:00Z"/>
        </w:rPr>
      </w:pPr>
      <w:ins w:id="44" w:author="Alon Lanyado" w:date="2022-04-25T14:39:00Z">
        <w:r>
          <w:t>Assumptions:</w:t>
        </w:r>
      </w:ins>
    </w:p>
    <w:p w14:paraId="0A845F6B" w14:textId="5655AE41" w:rsidR="000975F8" w:rsidRDefault="000975F8" w:rsidP="000975F8">
      <w:pPr>
        <w:pStyle w:val="ListParagraph"/>
        <w:numPr>
          <w:ilvl w:val="0"/>
          <w:numId w:val="3"/>
        </w:numPr>
        <w:rPr>
          <w:ins w:id="45" w:author="Alon Lanyado" w:date="2022-04-25T14:39:00Z"/>
        </w:rPr>
      </w:pPr>
      <w:ins w:id="46" w:author="Alon Lanyado" w:date="2022-04-25T14:39:00Z">
        <w:r>
          <w:t>Lab tests are preformed unconditional with outcome</w:t>
        </w:r>
      </w:ins>
    </w:p>
    <w:p w14:paraId="2ADFFCA6" w14:textId="79AD69C6" w:rsidR="000975F8" w:rsidRDefault="000975F8" w:rsidP="000975F8">
      <w:pPr>
        <w:pStyle w:val="ListParagraph"/>
        <w:numPr>
          <w:ilvl w:val="0"/>
          <w:numId w:val="3"/>
        </w:numPr>
        <w:rPr>
          <w:ins w:id="47" w:author="Alon Lanyado" w:date="2022-04-25T14:39:00Z"/>
        </w:rPr>
      </w:pPr>
      <w:ins w:id="48" w:author="Alon Lanyado" w:date="2022-04-25T14:39:00Z">
        <w:r>
          <w:t>Full compliance to blood tests</w:t>
        </w:r>
      </w:ins>
    </w:p>
    <w:p w14:paraId="35D81653" w14:textId="78B4CFA3" w:rsidR="000975F8" w:rsidRDefault="00B25114">
      <w:pPr>
        <w:pStyle w:val="ListParagraph"/>
        <w:numPr>
          <w:ilvl w:val="0"/>
          <w:numId w:val="3"/>
        </w:numPr>
        <w:rPr>
          <w:ins w:id="49" w:author="Alon Lanyado" w:date="2022-04-25T14:39:00Z"/>
        </w:rPr>
        <w:pPrChange w:id="50" w:author="Alon Lanyado" w:date="2022-04-25T14:39:00Z">
          <w:pPr/>
        </w:pPrChange>
      </w:pPr>
      <w:ins w:id="51" w:author="Alon Lanyado" w:date="2022-04-25T14:39:00Z">
        <w:r>
          <w:t>Short time inter</w:t>
        </w:r>
      </w:ins>
      <w:ins w:id="52" w:author="Alon Lanyado" w:date="2022-04-25T14:40:00Z">
        <w:r>
          <w:t>val for performing lab test</w:t>
        </w:r>
      </w:ins>
    </w:p>
    <w:p w14:paraId="0350BCA6" w14:textId="77777777" w:rsidR="000975F8" w:rsidRDefault="000975F8" w:rsidP="0F6EBFEE">
      <w:pPr>
        <w:rPr>
          <w:ins w:id="53" w:author="Alon Lanyado" w:date="2022-04-25T14:40:00Z"/>
        </w:rPr>
      </w:pPr>
    </w:p>
    <w:p w14:paraId="49557E35" w14:textId="43C39545" w:rsidR="00B74AC6" w:rsidRDefault="00B74AC6" w:rsidP="0F6EBFEE">
      <w:ins w:id="54" w:author="Alon Lanyado" w:date="2022-04-25T14:40:00Z">
        <w:r>
          <w:t>Strategies:</w:t>
        </w:r>
      </w:ins>
    </w:p>
    <w:p w14:paraId="6D4A6278" w14:textId="7189DEE1" w:rsidR="0F6EBFEE" w:rsidRDefault="000975F8" w:rsidP="00B74AC6">
      <w:pPr>
        <w:pStyle w:val="ListParagraph"/>
        <w:numPr>
          <w:ilvl w:val="0"/>
          <w:numId w:val="4"/>
        </w:numPr>
        <w:rPr>
          <w:ins w:id="55" w:author="Alon Lanyado" w:date="2022-04-25T14:40:00Z"/>
        </w:rPr>
      </w:pPr>
      <w:ins w:id="56" w:author="Alon Lanyado" w:date="2022-04-25T14:38:00Z">
        <w:r>
          <w:t>Compare to t</w:t>
        </w:r>
        <w:r w:rsidR="003B497E">
          <w:t>rain additional model for CRC with last time  that is not always 0</w:t>
        </w:r>
      </w:ins>
    </w:p>
    <w:p w14:paraId="21C0EFD9" w14:textId="73E16C54" w:rsidR="00B74AC6" w:rsidRDefault="00B74AC6" w:rsidP="00B74AC6">
      <w:pPr>
        <w:pStyle w:val="ListParagraph"/>
        <w:numPr>
          <w:ilvl w:val="0"/>
          <w:numId w:val="4"/>
        </w:numPr>
        <w:rPr>
          <w:ins w:id="57" w:author="Alon Lanyado" w:date="2022-04-25T14:41:00Z"/>
        </w:rPr>
      </w:pPr>
      <w:ins w:id="58" w:author="Alon Lanyado" w:date="2022-04-25T14:40:00Z">
        <w:r>
          <w:t xml:space="preserve">Train model that predicts who will change </w:t>
        </w:r>
        <w:r w:rsidR="008567B7">
          <w:t xml:space="preserve">state from </w:t>
        </w:r>
      </w:ins>
      <w:ins w:id="59" w:author="Alon Lanyado" w:date="2022-04-25T14:41:00Z">
        <w:r w:rsidR="008567B7">
          <w:t>flagged to unflagged and vice versa</w:t>
        </w:r>
        <w:r w:rsidR="000A3AD7">
          <w:t xml:space="preserve"> and use this model to perform lab test</w:t>
        </w:r>
      </w:ins>
    </w:p>
    <w:p w14:paraId="56A894E9" w14:textId="58F63AFE" w:rsidR="008567B7" w:rsidRDefault="00486014">
      <w:pPr>
        <w:pStyle w:val="ListParagraph"/>
        <w:numPr>
          <w:ilvl w:val="0"/>
          <w:numId w:val="4"/>
        </w:numPr>
        <w:rPr>
          <w:ins w:id="60" w:author="Alon Lanyado" w:date="2022-04-25T14:38:00Z"/>
        </w:rPr>
        <w:pPrChange w:id="61" w:author="Alon Lanyado" w:date="2022-04-25T14:40:00Z">
          <w:pPr/>
        </w:pPrChange>
      </w:pPr>
      <w:ins w:id="62" w:author="Alon Lanyado" w:date="2022-04-25T14:45:00Z">
        <w:r>
          <w:t xml:space="preserve">Data explorations </w:t>
        </w:r>
        <w:r w:rsidR="00503C8F">
          <w:t xml:space="preserve">for </w:t>
        </w:r>
      </w:ins>
    </w:p>
    <w:p w14:paraId="22B7E707" w14:textId="77777777" w:rsidR="003B497E" w:rsidRDefault="003B497E" w:rsidP="0F6EBFEE"/>
    <w:p w14:paraId="699BC038" w14:textId="42BB3FFC" w:rsidR="0F6EBFEE" w:rsidRDefault="0F6EBFEE" w:rsidP="0F6EBFEE"/>
    <w:p w14:paraId="714573E9" w14:textId="1EAA05FC" w:rsidR="0F6EBFEE" w:rsidRDefault="0F6EBFEE" w:rsidP="0F6EBFEE"/>
    <w:p w14:paraId="0318E005" w14:textId="5F128591" w:rsidR="0F6EBFEE" w:rsidRDefault="0F6EBFEE" w:rsidP="0F6EBFEE"/>
    <w:p w14:paraId="259843F0" w14:textId="03B51D79" w:rsidR="0F6EBFEE" w:rsidRDefault="0F6EBFEE" w:rsidP="0F6EBFEE"/>
    <w:sectPr w:rsidR="0F6EB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7" w:author="Eitan Israeli" w:date="2022-04-06T11:57:00Z" w:initials="EI">
    <w:p w14:paraId="3D175A4C" w14:textId="1BBC68F4" w:rsidR="04488612" w:rsidRDefault="04488612">
      <w:r>
        <w:rPr>
          <w:rtl/>
        </w:rPr>
        <w:t>לא אספיק להתעמק בתכנון הסימולציה שרשמת לפני שאני נוסע לשבוע - אבל מרפרוף - צריך לשקול לאמן מודל אחר ולתת לו את האמנורמציה של מתי הייתה הבדיקה האחרונה</w:t>
      </w:r>
      <w:r>
        <w:t>.</w:t>
      </w:r>
      <w:r>
        <w:annotationRef/>
      </w:r>
    </w:p>
    <w:p w14:paraId="074A0B40" w14:textId="538D985B" w:rsidR="04488612" w:rsidRDefault="04488612"/>
    <w:p w14:paraId="1BC5FCC8" w14:textId="2F4AF3CF" w:rsidR="04488612" w:rsidRDefault="04488612">
      <w:r>
        <w:rPr>
          <w:rtl/>
        </w:rPr>
        <w:t>ההטייה שיותר מדאיגה אותי היא שחלק מהאנשים (ודווקא אלו הנוטים להיות חולים) הבדיקה אינה שגרתית אלאבאה עקב סימפטומים אחרים. צריך לחשוב איזו הטייה זה מכניס</w:t>
      </w:r>
      <w:r>
        <w:t>.</w:t>
      </w:r>
    </w:p>
  </w:comment>
  <w:comment w:id="38" w:author="Alon Lanyado [2]" w:date="2022-04-07T08:51:00Z" w:initials="AL">
    <w:p w14:paraId="0B27CF0F" w14:textId="6080F4F6" w:rsidR="0012104C" w:rsidRDefault="00E46AE4" w:rsidP="0012104C">
      <w:pPr>
        <w:pStyle w:val="CommentText"/>
        <w:bidi/>
        <w:rPr>
          <w:rtl/>
          <w:lang w:bidi="he-IL"/>
        </w:rPr>
      </w:pPr>
      <w:r>
        <w:rPr>
          <w:rStyle w:val="CommentReference"/>
        </w:rPr>
        <w:annotationRef/>
      </w:r>
      <w:r>
        <w:rPr>
          <w:rFonts w:hint="cs"/>
          <w:rtl/>
          <w:lang w:bidi="he-IL"/>
        </w:rPr>
        <w:t xml:space="preserve">אפשר ללכת בגישה של </w:t>
      </w:r>
      <w:r w:rsidR="0012104C">
        <w:rPr>
          <w:rFonts w:hint="cs"/>
          <w:rtl/>
          <w:lang w:bidi="he-IL"/>
        </w:rPr>
        <w:t>3</w:t>
      </w:r>
      <w:r w:rsidR="0012104C">
        <w:rPr>
          <w:lang w:bidi="he-IL"/>
        </w:rPr>
        <w:t>b</w:t>
      </w:r>
      <w:r w:rsidR="0012104C">
        <w:rPr>
          <w:rFonts w:hint="cs"/>
          <w:rtl/>
          <w:lang w:bidi="he-IL"/>
        </w:rPr>
        <w:t xml:space="preserve"> ואז לא </w:t>
      </w:r>
      <w:r w:rsidR="00877561">
        <w:rPr>
          <w:rFonts w:hint="cs"/>
          <w:rtl/>
          <w:lang w:bidi="he-IL"/>
        </w:rPr>
        <w:t>אפשר להכניס זמ</w:t>
      </w:r>
      <w:r w:rsidR="00851C90">
        <w:rPr>
          <w:rFonts w:hint="cs"/>
          <w:rtl/>
          <w:lang w:bidi="he-IL"/>
        </w:rPr>
        <w:t>ן</w:t>
      </w:r>
      <w:r w:rsidR="00877561">
        <w:rPr>
          <w:rFonts w:hint="cs"/>
          <w:rtl/>
          <w:lang w:bidi="he-IL"/>
        </w:rPr>
        <w:t xml:space="preserve"> מבדיקת המוגלובין וכו'.. זו אופציה אחת.</w:t>
      </w:r>
    </w:p>
    <w:p w14:paraId="4039D447" w14:textId="77777777" w:rsidR="00877561" w:rsidRDefault="00877561" w:rsidP="00877561">
      <w:pPr>
        <w:pStyle w:val="CommentText"/>
        <w:bidi/>
        <w:rPr>
          <w:rtl/>
          <w:lang w:bidi="he-IL"/>
        </w:rPr>
      </w:pPr>
    </w:p>
    <w:p w14:paraId="5855A259" w14:textId="77777777" w:rsidR="00877561" w:rsidRDefault="00E17A85" w:rsidP="00877561">
      <w:pPr>
        <w:pStyle w:val="CommentText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זה שאנשים שחולים יותר נבדקים יותר קיים גם במודל שלנו. אם תרחיש השימוש הוא הפעלת המודל בכל בדיקת </w:t>
      </w:r>
      <w:r>
        <w:rPr>
          <w:rFonts w:hint="cs"/>
          <w:lang w:bidi="he-IL"/>
        </w:rPr>
        <w:t>CBC</w:t>
      </w:r>
      <w:r>
        <w:rPr>
          <w:rFonts w:hint="cs"/>
          <w:rtl/>
          <w:lang w:bidi="he-IL"/>
        </w:rPr>
        <w:t xml:space="preserve"> אין עם זה בעיה</w:t>
      </w:r>
      <w:r w:rsidR="00C5767A">
        <w:rPr>
          <w:rFonts w:hint="cs"/>
          <w:rtl/>
          <w:lang w:bidi="he-IL"/>
        </w:rPr>
        <w:t xml:space="preserve"> כי גם במציאות אותם אנשים יעשו יותר בדיקות. אמנם כל אדם שגילית יספר פעם אחת (ולכן עושים </w:t>
      </w:r>
      <w:r w:rsidR="00C5767A">
        <w:rPr>
          <w:lang w:bidi="he-IL"/>
        </w:rPr>
        <w:t>bootstrap</w:t>
      </w:r>
      <w:r w:rsidR="00A97D45">
        <w:rPr>
          <w:rFonts w:hint="cs"/>
          <w:rtl/>
          <w:lang w:bidi="he-IL"/>
        </w:rPr>
        <w:t>).</w:t>
      </w:r>
    </w:p>
    <w:p w14:paraId="627E1440" w14:textId="38B0170C" w:rsidR="00851C90" w:rsidRDefault="00851C90" w:rsidP="00851C90">
      <w:pPr>
        <w:pStyle w:val="CommentText"/>
        <w:bidi/>
        <w:rPr>
          <w:rtl/>
          <w:lang w:bidi="he-IL"/>
        </w:rPr>
      </w:pPr>
      <w:r>
        <w:rPr>
          <w:rFonts w:hint="cs"/>
          <w:rtl/>
          <w:lang w:bidi="he-IL"/>
        </w:rPr>
        <w:t>מה שכן ה</w:t>
      </w:r>
      <w:r w:rsidR="00DC0FE4">
        <w:rPr>
          <w:rFonts w:hint="cs"/>
          <w:rtl/>
          <w:lang w:bidi="he-IL"/>
        </w:rPr>
        <w:t xml:space="preserve">אימון למי כדאי לעשות בדיקה יתבסס על כך </w:t>
      </w:r>
      <w:r w:rsidR="003E0E08">
        <w:rPr>
          <w:rFonts w:hint="cs"/>
          <w:rtl/>
          <w:lang w:bidi="he-IL"/>
        </w:rPr>
        <w:t>שיש אנשים שנוטים יותר לעשות בדיקות (זה</w:t>
      </w:r>
      <w:r w:rsidR="000E5973">
        <w:rPr>
          <w:rFonts w:hint="cs"/>
          <w:rtl/>
          <w:lang w:bidi="he-IL"/>
        </w:rPr>
        <w:t xml:space="preserve"> יהיה באימון </w:t>
      </w:r>
      <w:r w:rsidR="00A86D76">
        <w:rPr>
          <w:rFonts w:hint="cs"/>
          <w:rtl/>
          <w:lang w:bidi="he-IL"/>
        </w:rPr>
        <w:t>אבל אלה שיש להם יות</w:t>
      </w:r>
      <w:r w:rsidR="002A38EC">
        <w:rPr>
          <w:rFonts w:hint="cs"/>
          <w:rtl/>
          <w:lang w:bidi="he-IL"/>
        </w:rPr>
        <w:t>ר</w:t>
      </w:r>
      <w:r w:rsidR="00A86D76">
        <w:rPr>
          <w:rFonts w:hint="cs"/>
          <w:rtl/>
          <w:lang w:bidi="he-IL"/>
        </w:rPr>
        <w:t xml:space="preserve"> בדיקות לא בטוח ש</w:t>
      </w:r>
      <w:r w:rsidR="002A38EC">
        <w:rPr>
          <w:rFonts w:hint="cs"/>
          <w:rtl/>
          <w:lang w:bidi="he-IL"/>
        </w:rPr>
        <w:t>המודל שלנו ילמד להמליץ עליהם יותר. אולי יש להם כבר מספיק היסטוריה</w:t>
      </w:r>
      <w:r w:rsidR="00855FB9">
        <w:rPr>
          <w:rFonts w:hint="cs"/>
          <w:rtl/>
          <w:lang w:bidi="he-IL"/>
        </w:rPr>
        <w:t xml:space="preserve"> והחוסר ודאות שם קטן? מה שכן הוא כנראה פחות יטעה שם בהמלצה</w:t>
      </w:r>
      <w:r w:rsidR="001617BC">
        <w:rPr>
          <w:rFonts w:hint="cs"/>
          <w:rtl/>
          <w:lang w:bidi="he-IL"/>
        </w:rPr>
        <w:t xml:space="preserve"> שלו אם להמליץ להם לעשות עוד בדיקה או לא כי הוא יראה אותם יותר ב</w:t>
      </w:r>
      <w:r w:rsidR="001617BC">
        <w:rPr>
          <w:lang w:bidi="he-IL"/>
        </w:rPr>
        <w:t>data|</w:t>
      </w:r>
      <w:r w:rsidR="001617BC">
        <w:rPr>
          <w:rFonts w:hint="cs"/>
          <w:rtl/>
          <w:lang w:bidi="he-IL"/>
        </w:rPr>
        <w:t>. אבל זה כבר מסדר שני</w:t>
      </w:r>
      <w:r w:rsidR="003E0E08">
        <w:rPr>
          <w:rFonts w:hint="cs"/>
          <w:rtl/>
          <w:lang w:bidi="he-IL"/>
        </w:rPr>
        <w:t>)</w:t>
      </w:r>
    </w:p>
    <w:p w14:paraId="4AE8B07F" w14:textId="77777777" w:rsidR="00A97D45" w:rsidRDefault="00A97D45" w:rsidP="00A97D45">
      <w:pPr>
        <w:pStyle w:val="CommentText"/>
        <w:bidi/>
        <w:rPr>
          <w:rtl/>
          <w:lang w:bidi="he-IL"/>
        </w:rPr>
      </w:pPr>
    </w:p>
    <w:p w14:paraId="3CBE8953" w14:textId="349FBE38" w:rsidR="00A97D45" w:rsidRPr="00C5767A" w:rsidRDefault="00A97D45" w:rsidP="00A97D45">
      <w:pPr>
        <w:pStyle w:val="CommentText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אנחנו כן נתחיל ליצור הטיות כי נשפיע על מי עושה בדיקה </w:t>
      </w:r>
      <w:r w:rsidR="001C21BE">
        <w:rPr>
          <w:rFonts w:hint="cs"/>
          <w:rtl/>
          <w:lang w:bidi="he-IL"/>
        </w:rPr>
        <w:t>(בהנחה שהפרויקט יעבוד) והתקווה שלנו שההטיה תטה את ה</w:t>
      </w:r>
      <w:r w:rsidR="00C9163F">
        <w:rPr>
          <w:rFonts w:hint="cs"/>
          <w:rtl/>
          <w:lang w:bidi="he-IL"/>
        </w:rPr>
        <w:t>ביצועים לטובתינו וזה מה שאנחנו מנסים לבדוק איך להמליץ על בדיקות דם.</w:t>
      </w:r>
    </w:p>
  </w:comment>
  <w:comment w:id="39" w:author="Alon Lanyado [2]" w:date="2022-04-07T09:03:00Z" w:initials="AL">
    <w:p w14:paraId="090BC5B9" w14:textId="23ACFFB5" w:rsidR="000C48A1" w:rsidRDefault="000C48A1">
      <w:pPr>
        <w:pStyle w:val="CommentText"/>
      </w:pPr>
      <w:r>
        <w:rPr>
          <w:rStyle w:val="CommentReference"/>
        </w:rPr>
        <w:annotationRef/>
      </w:r>
    </w:p>
  </w:comment>
  <w:comment w:id="40" w:author="Ilya Sedelnikov" w:date="2022-04-06T13:21:00Z" w:initials="IS">
    <w:p w14:paraId="65BFF233" w14:textId="17DB482A" w:rsidR="52391775" w:rsidRDefault="52391775">
      <w:r>
        <w:t>IMHO comparing to "no additional Hgb" tests would be unfair. I would say compare to the case when same YYY lab tests were assigned in random or (better) based on simple rules - like assign tests to people with "oldest" blood tests or (yet better) to people for whom results of e.g. linear regression on most relevant blood tests predict a positive outcome in the next blood test.</w:t>
      </w:r>
      <w:r>
        <w:annotationRef/>
      </w:r>
    </w:p>
  </w:comment>
  <w:comment w:id="41" w:author="Alon Lanyado [3]" w:date="2022-04-11T11:54:00Z" w:initials="AL">
    <w:p w14:paraId="34AEC265" w14:textId="1D2F4676" w:rsidR="00C1691D" w:rsidRDefault="00C1691D" w:rsidP="00C1691D">
      <w:pPr>
        <w:pStyle w:val="CommentText"/>
      </w:pPr>
      <w:r>
        <w:rPr>
          <w:rStyle w:val="CommentReference"/>
        </w:rPr>
        <w:annotationRef/>
      </w:r>
      <w:r>
        <w:t>You are right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C5FCC8" w15:done="0"/>
  <w15:commentEx w15:paraId="3CBE8953" w15:paraIdParent="1BC5FCC8" w15:done="0"/>
  <w15:commentEx w15:paraId="090BC5B9" w15:paraIdParent="1BC5FCC8" w15:done="0"/>
  <w15:commentEx w15:paraId="65BFF233" w15:done="0"/>
  <w15:commentEx w15:paraId="34AEC265" w15:paraIdParent="65BFF2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760CDC0" w16cex:dateUtc="2022-04-06T08:57:00Z"/>
  <w16cex:commentExtensible w16cex:durableId="25F92495" w16cex:dateUtc="2022-04-07T05:51:00Z"/>
  <w16cex:commentExtensible w16cex:durableId="25F9274C" w16cex:dateUtc="2022-04-07T06:03:00Z"/>
  <w16cex:commentExtensible w16cex:durableId="0E156241" w16cex:dateUtc="2022-04-06T10:21:00Z"/>
  <w16cex:commentExtensible w16cex:durableId="25FE955B" w16cex:dateUtc="2022-04-11T08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C5FCC8" w16cid:durableId="1760CDC0"/>
  <w16cid:commentId w16cid:paraId="3CBE8953" w16cid:durableId="25F92495"/>
  <w16cid:commentId w16cid:paraId="090BC5B9" w16cid:durableId="25F9274C"/>
  <w16cid:commentId w16cid:paraId="65BFF233" w16cid:durableId="0E156241"/>
  <w16cid:commentId w16cid:paraId="34AEC265" w16cid:durableId="25FE95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42DAC"/>
    <w:multiLevelType w:val="hybridMultilevel"/>
    <w:tmpl w:val="C6F67A3A"/>
    <w:lvl w:ilvl="0" w:tplc="220A4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F100F"/>
    <w:multiLevelType w:val="hybridMultilevel"/>
    <w:tmpl w:val="E2708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E3E0A"/>
    <w:multiLevelType w:val="hybridMultilevel"/>
    <w:tmpl w:val="7AE642D0"/>
    <w:lvl w:ilvl="0" w:tplc="950423B8">
      <w:start w:val="1"/>
      <w:numFmt w:val="decimal"/>
      <w:lvlText w:val="%1."/>
      <w:lvlJc w:val="left"/>
      <w:pPr>
        <w:ind w:left="720" w:hanging="360"/>
      </w:pPr>
    </w:lvl>
    <w:lvl w:ilvl="1" w:tplc="AA8AE84E">
      <w:start w:val="1"/>
      <w:numFmt w:val="lowerLetter"/>
      <w:lvlText w:val="%2."/>
      <w:lvlJc w:val="left"/>
      <w:pPr>
        <w:ind w:left="1440" w:hanging="360"/>
      </w:pPr>
    </w:lvl>
    <w:lvl w:ilvl="2" w:tplc="97ECBB5A">
      <w:start w:val="1"/>
      <w:numFmt w:val="lowerRoman"/>
      <w:lvlText w:val="%3."/>
      <w:lvlJc w:val="right"/>
      <w:pPr>
        <w:ind w:left="2160" w:hanging="180"/>
      </w:pPr>
    </w:lvl>
    <w:lvl w:ilvl="3" w:tplc="1EB8CDFA">
      <w:start w:val="1"/>
      <w:numFmt w:val="decimal"/>
      <w:lvlText w:val="%4."/>
      <w:lvlJc w:val="left"/>
      <w:pPr>
        <w:ind w:left="2880" w:hanging="360"/>
      </w:pPr>
    </w:lvl>
    <w:lvl w:ilvl="4" w:tplc="6904509E">
      <w:start w:val="1"/>
      <w:numFmt w:val="lowerLetter"/>
      <w:lvlText w:val="%5."/>
      <w:lvlJc w:val="left"/>
      <w:pPr>
        <w:ind w:left="3600" w:hanging="360"/>
      </w:pPr>
    </w:lvl>
    <w:lvl w:ilvl="5" w:tplc="458219B8">
      <w:start w:val="1"/>
      <w:numFmt w:val="lowerRoman"/>
      <w:lvlText w:val="%6."/>
      <w:lvlJc w:val="right"/>
      <w:pPr>
        <w:ind w:left="4320" w:hanging="180"/>
      </w:pPr>
    </w:lvl>
    <w:lvl w:ilvl="6" w:tplc="2A964B36">
      <w:start w:val="1"/>
      <w:numFmt w:val="decimal"/>
      <w:lvlText w:val="%7."/>
      <w:lvlJc w:val="left"/>
      <w:pPr>
        <w:ind w:left="5040" w:hanging="360"/>
      </w:pPr>
    </w:lvl>
    <w:lvl w:ilvl="7" w:tplc="B1905640">
      <w:start w:val="1"/>
      <w:numFmt w:val="lowerLetter"/>
      <w:lvlText w:val="%8."/>
      <w:lvlJc w:val="left"/>
      <w:pPr>
        <w:ind w:left="5760" w:hanging="360"/>
      </w:pPr>
    </w:lvl>
    <w:lvl w:ilvl="8" w:tplc="5A66502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2236B"/>
    <w:multiLevelType w:val="hybridMultilevel"/>
    <w:tmpl w:val="3C4235EA"/>
    <w:lvl w:ilvl="0" w:tplc="C37C0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601659">
    <w:abstractNumId w:val="2"/>
  </w:num>
  <w:num w:numId="2" w16cid:durableId="2076782022">
    <w:abstractNumId w:val="1"/>
  </w:num>
  <w:num w:numId="3" w16cid:durableId="1828203268">
    <w:abstractNumId w:val="3"/>
  </w:num>
  <w:num w:numId="4" w16cid:durableId="47395767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itan Israeli">
    <w15:presenceInfo w15:providerId="AD" w15:userId="S::eitan@earlysign.com::9849e4fc-716a-4956-af72-cd42d062da24"/>
  </w15:person>
  <w15:person w15:author="Alon Lanyado">
    <w15:presenceInfo w15:providerId="AD" w15:userId="S::Alon@earlysign.com::8ff0d540-df09-4688-aef2-49d58a5b648d"/>
  </w15:person>
  <w15:person w15:author="Alon Lanyado [2]">
    <w15:presenceInfo w15:providerId="AD" w15:userId="S::alon@earlysign.com::8ff0d540-df09-4688-aef2-49d58a5b648d"/>
  </w15:person>
  <w15:person w15:author="Ilya Sedelnikov">
    <w15:presenceInfo w15:providerId="AD" w15:userId="S::ilya@earlysign.com::2ae73402-add2-4486-b308-3b569bbb72a5"/>
  </w15:person>
  <w15:person w15:author="Alon Lanyado [3]">
    <w15:presenceInfo w15:providerId="None" w15:userId="Alon Lanyad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698E4D"/>
    <w:rsid w:val="00024DA9"/>
    <w:rsid w:val="00034061"/>
    <w:rsid w:val="000505C2"/>
    <w:rsid w:val="000650D1"/>
    <w:rsid w:val="00082302"/>
    <w:rsid w:val="000926D0"/>
    <w:rsid w:val="000975F8"/>
    <w:rsid w:val="000A3AD7"/>
    <w:rsid w:val="000A6F74"/>
    <w:rsid w:val="000B7D99"/>
    <w:rsid w:val="000C48A1"/>
    <w:rsid w:val="000D6E51"/>
    <w:rsid w:val="000E0A0A"/>
    <w:rsid w:val="000E5973"/>
    <w:rsid w:val="000E65D4"/>
    <w:rsid w:val="0010287D"/>
    <w:rsid w:val="00102A38"/>
    <w:rsid w:val="00107BCD"/>
    <w:rsid w:val="0012104C"/>
    <w:rsid w:val="001617BC"/>
    <w:rsid w:val="0017426C"/>
    <w:rsid w:val="001A52AF"/>
    <w:rsid w:val="001B3547"/>
    <w:rsid w:val="001B595C"/>
    <w:rsid w:val="001C17DB"/>
    <w:rsid w:val="001C21BE"/>
    <w:rsid w:val="001D2CEE"/>
    <w:rsid w:val="001E2278"/>
    <w:rsid w:val="001E29CC"/>
    <w:rsid w:val="00213DB0"/>
    <w:rsid w:val="00232914"/>
    <w:rsid w:val="00245A62"/>
    <w:rsid w:val="00252998"/>
    <w:rsid w:val="00266864"/>
    <w:rsid w:val="002A0922"/>
    <w:rsid w:val="002A38EC"/>
    <w:rsid w:val="002A7A7B"/>
    <w:rsid w:val="0031638A"/>
    <w:rsid w:val="00354539"/>
    <w:rsid w:val="00367F90"/>
    <w:rsid w:val="00381B94"/>
    <w:rsid w:val="0039578F"/>
    <w:rsid w:val="003B4178"/>
    <w:rsid w:val="003B497E"/>
    <w:rsid w:val="003E0E08"/>
    <w:rsid w:val="004050CB"/>
    <w:rsid w:val="00467A29"/>
    <w:rsid w:val="00486014"/>
    <w:rsid w:val="004A0082"/>
    <w:rsid w:val="004B3602"/>
    <w:rsid w:val="004D4150"/>
    <w:rsid w:val="004E5789"/>
    <w:rsid w:val="004F3BF9"/>
    <w:rsid w:val="00503C8F"/>
    <w:rsid w:val="00565F68"/>
    <w:rsid w:val="00566C21"/>
    <w:rsid w:val="005A51D9"/>
    <w:rsid w:val="005E1856"/>
    <w:rsid w:val="00602009"/>
    <w:rsid w:val="00631E47"/>
    <w:rsid w:val="006456C5"/>
    <w:rsid w:val="00645CB8"/>
    <w:rsid w:val="00653F56"/>
    <w:rsid w:val="006831CF"/>
    <w:rsid w:val="006F3E45"/>
    <w:rsid w:val="00773BA4"/>
    <w:rsid w:val="007B75A4"/>
    <w:rsid w:val="007D4FF5"/>
    <w:rsid w:val="00801B3A"/>
    <w:rsid w:val="00810BC3"/>
    <w:rsid w:val="0083486C"/>
    <w:rsid w:val="008426EB"/>
    <w:rsid w:val="00851C90"/>
    <w:rsid w:val="00855FB9"/>
    <w:rsid w:val="008567B7"/>
    <w:rsid w:val="00861CF2"/>
    <w:rsid w:val="00874AB8"/>
    <w:rsid w:val="00877561"/>
    <w:rsid w:val="00886FD8"/>
    <w:rsid w:val="008871B3"/>
    <w:rsid w:val="00897AF7"/>
    <w:rsid w:val="00902726"/>
    <w:rsid w:val="009036C5"/>
    <w:rsid w:val="00922614"/>
    <w:rsid w:val="00924024"/>
    <w:rsid w:val="00925E3F"/>
    <w:rsid w:val="0096731A"/>
    <w:rsid w:val="009D7676"/>
    <w:rsid w:val="00A16FDB"/>
    <w:rsid w:val="00A86D76"/>
    <w:rsid w:val="00A90C40"/>
    <w:rsid w:val="00A97D45"/>
    <w:rsid w:val="00AF7ABA"/>
    <w:rsid w:val="00B25114"/>
    <w:rsid w:val="00B56686"/>
    <w:rsid w:val="00B62836"/>
    <w:rsid w:val="00B74AC6"/>
    <w:rsid w:val="00B95942"/>
    <w:rsid w:val="00BC1F19"/>
    <w:rsid w:val="00C1691D"/>
    <w:rsid w:val="00C447D0"/>
    <w:rsid w:val="00C51867"/>
    <w:rsid w:val="00C53491"/>
    <w:rsid w:val="00C5767A"/>
    <w:rsid w:val="00C767D7"/>
    <w:rsid w:val="00C9163F"/>
    <w:rsid w:val="00CB1B58"/>
    <w:rsid w:val="00D042FD"/>
    <w:rsid w:val="00D23556"/>
    <w:rsid w:val="00DC0FE4"/>
    <w:rsid w:val="00DD7AA1"/>
    <w:rsid w:val="00DE6002"/>
    <w:rsid w:val="00E17A85"/>
    <w:rsid w:val="00E46AE4"/>
    <w:rsid w:val="00E723B0"/>
    <w:rsid w:val="00EA5C6E"/>
    <w:rsid w:val="00EF78C0"/>
    <w:rsid w:val="00F10D9A"/>
    <w:rsid w:val="00F23F85"/>
    <w:rsid w:val="00F51904"/>
    <w:rsid w:val="00F7481A"/>
    <w:rsid w:val="023A6FC7"/>
    <w:rsid w:val="04488612"/>
    <w:rsid w:val="0456ACE9"/>
    <w:rsid w:val="0629B209"/>
    <w:rsid w:val="066EA8F8"/>
    <w:rsid w:val="0790DE5C"/>
    <w:rsid w:val="0A4E3880"/>
    <w:rsid w:val="0D41669D"/>
    <w:rsid w:val="0DC087C8"/>
    <w:rsid w:val="0F3021F3"/>
    <w:rsid w:val="0F6EBFEE"/>
    <w:rsid w:val="11EA87BA"/>
    <w:rsid w:val="1202B3F8"/>
    <w:rsid w:val="139E8459"/>
    <w:rsid w:val="1499698E"/>
    <w:rsid w:val="16A91370"/>
    <w:rsid w:val="19CB4B76"/>
    <w:rsid w:val="1A1CD5A5"/>
    <w:rsid w:val="1C680982"/>
    <w:rsid w:val="1D25B27D"/>
    <w:rsid w:val="1E7697A2"/>
    <w:rsid w:val="1E940C8C"/>
    <w:rsid w:val="21AE3864"/>
    <w:rsid w:val="223EB207"/>
    <w:rsid w:val="25CB4271"/>
    <w:rsid w:val="27FFF1D0"/>
    <w:rsid w:val="28785DDD"/>
    <w:rsid w:val="2AC42932"/>
    <w:rsid w:val="2CB2D15A"/>
    <w:rsid w:val="2CBF976B"/>
    <w:rsid w:val="2F1BA178"/>
    <w:rsid w:val="30A73321"/>
    <w:rsid w:val="31326E97"/>
    <w:rsid w:val="31E0B651"/>
    <w:rsid w:val="323C77BD"/>
    <w:rsid w:val="34E2F436"/>
    <w:rsid w:val="35698E4D"/>
    <w:rsid w:val="365B5B60"/>
    <w:rsid w:val="3677A15A"/>
    <w:rsid w:val="3924BCC6"/>
    <w:rsid w:val="3BD5005B"/>
    <w:rsid w:val="3D1D617D"/>
    <w:rsid w:val="3DF84212"/>
    <w:rsid w:val="4015497D"/>
    <w:rsid w:val="462B461D"/>
    <w:rsid w:val="498F4CE9"/>
    <w:rsid w:val="4EA6FEDB"/>
    <w:rsid w:val="4F11EEB7"/>
    <w:rsid w:val="52391775"/>
    <w:rsid w:val="53739E3A"/>
    <w:rsid w:val="53FA63EF"/>
    <w:rsid w:val="544E7ECF"/>
    <w:rsid w:val="558F43E4"/>
    <w:rsid w:val="57500694"/>
    <w:rsid w:val="57B51551"/>
    <w:rsid w:val="58C64D2E"/>
    <w:rsid w:val="59294505"/>
    <w:rsid w:val="5A4333B6"/>
    <w:rsid w:val="5BD1366D"/>
    <w:rsid w:val="5C350407"/>
    <w:rsid w:val="5D365659"/>
    <w:rsid w:val="604CAF62"/>
    <w:rsid w:val="606F7784"/>
    <w:rsid w:val="62D79C01"/>
    <w:rsid w:val="63BC625A"/>
    <w:rsid w:val="64F669D4"/>
    <w:rsid w:val="6696AE19"/>
    <w:rsid w:val="67E87C2F"/>
    <w:rsid w:val="68AD5C90"/>
    <w:rsid w:val="6907BC3B"/>
    <w:rsid w:val="6AE326B6"/>
    <w:rsid w:val="6BCEFC23"/>
    <w:rsid w:val="6CE162F0"/>
    <w:rsid w:val="6D87A9F6"/>
    <w:rsid w:val="6EAF3C2F"/>
    <w:rsid w:val="6FB5CD90"/>
    <w:rsid w:val="72EAABCB"/>
    <w:rsid w:val="7356FD68"/>
    <w:rsid w:val="743B2C49"/>
    <w:rsid w:val="757662B3"/>
    <w:rsid w:val="76C5B441"/>
    <w:rsid w:val="76DB62FC"/>
    <w:rsid w:val="792650DA"/>
    <w:rsid w:val="7B1C623E"/>
    <w:rsid w:val="7B41F684"/>
    <w:rsid w:val="7C186335"/>
    <w:rsid w:val="7C5ECF13"/>
    <w:rsid w:val="7F87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8E4D"/>
  <w15:chartTrackingRefBased/>
  <w15:docId w15:val="{673591DC-B36B-419D-919C-D953069E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C767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7D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767D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A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AE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31E3404EF4534293ADBB1F9F9B9FD9" ma:contentTypeVersion="18" ma:contentTypeDescription="Create a new document." ma:contentTypeScope="" ma:versionID="1afcd1ccfa8e8ae6df4d71e492629205">
  <xsd:schema xmlns:xsd="http://www.w3.org/2001/XMLSchema" xmlns:xs="http://www.w3.org/2001/XMLSchema" xmlns:p="http://schemas.microsoft.com/office/2006/metadata/properties" xmlns:ns2="75732a1a-ab78-4c69-9481-b06b03852f9d" xmlns:ns3="b133f4b6-f204-47a2-bd3c-cffa105970bc" targetNamespace="http://schemas.microsoft.com/office/2006/metadata/properties" ma:root="true" ma:fieldsID="09b2fe4ac5d5244333d5ce4613a74b69" ns2:_="" ns3:_="">
    <xsd:import namespace="75732a1a-ab78-4c69-9481-b06b03852f9d"/>
    <xsd:import namespace="b133f4b6-f204-47a2-bd3c-cffa105970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732a1a-ab78-4c69-9481-b06b03852f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1120e63-87db-46fd-88e4-34d616655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3f4b6-f204-47a2-bd3c-cffa105970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96f369fc-18bf-4df0-8121-16676ad4663f}" ma:internalName="TaxCatchAll" ma:showField="CatchAllData" ma:web="b133f4b6-f204-47a2-bd3c-cffa105970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33f4b6-f204-47a2-bd3c-cffa105970bc" xsi:nil="true"/>
    <lcf76f155ced4ddcb4097134ff3c332f xmlns="75732a1a-ab78-4c69-9481-b06b03852f9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0DDED2-AC10-428E-AC38-B6C6887FDB89}"/>
</file>

<file path=customXml/itemProps2.xml><?xml version="1.0" encoding="utf-8"?>
<ds:datastoreItem xmlns:ds="http://schemas.openxmlformats.org/officeDocument/2006/customXml" ds:itemID="{6739BC25-2535-4670-AD36-5E0982EEEC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1166FC-1353-4D5C-BF9C-449336ACFE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3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Lanyado</dc:creator>
  <cp:keywords/>
  <dc:description/>
  <cp:lastModifiedBy>Alon Lanyado</cp:lastModifiedBy>
  <cp:revision>114</cp:revision>
  <dcterms:created xsi:type="dcterms:W3CDTF">2022-04-04T03:54:00Z</dcterms:created>
  <dcterms:modified xsi:type="dcterms:W3CDTF">2022-05-09T12:22:00Z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0x0101002C31E3404EF4534293ADBB1F9F9B9FD9</vt:lpwstr>
  </property>
</Properties>
</file>